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5DC" w:rsidRPr="00D529BC" w:rsidRDefault="00CD3A36" w:rsidP="00CD3A36">
      <w:pPr>
        <w:pStyle w:val="Title"/>
      </w:pPr>
      <w:r w:rsidRPr="00D529BC">
        <w:t>Support for Constraints in SmartFrog</w:t>
      </w:r>
    </w:p>
    <w:p w:rsidR="00CD3A36" w:rsidRPr="00D529BC" w:rsidRDefault="00CD3A36" w:rsidP="00CD3A36">
      <w:pPr>
        <w:pStyle w:val="Subtitle"/>
      </w:pPr>
      <w:r w:rsidRPr="00D529BC">
        <w:t>Andrew Farrell, Patrick Goldsack</w:t>
      </w:r>
    </w:p>
    <w:p w:rsidR="00CD3A36" w:rsidRPr="00D529BC" w:rsidRDefault="00CD3A36" w:rsidP="00CD3A36">
      <w:pPr>
        <w:pStyle w:val="Subtitle"/>
      </w:pPr>
      <w:r w:rsidRPr="00D529BC">
        <w:t>Automated Infrastructure Laboratory, HP Labs, Bristol, UK.</w:t>
      </w:r>
    </w:p>
    <w:p w:rsidR="00CD3A36" w:rsidRPr="00D529BC" w:rsidRDefault="00CD3A36" w:rsidP="00CD3A36">
      <w:pPr>
        <w:pStyle w:val="Subtitle"/>
      </w:pPr>
      <w:r w:rsidRPr="00D529BC">
        <w:t>firstname.lastname@hp.com</w:t>
      </w:r>
    </w:p>
    <w:p w:rsidR="00CD3A36" w:rsidRPr="00D529BC" w:rsidRDefault="00CD3A36" w:rsidP="00CD3A36"/>
    <w:p w:rsidR="00CD3A36" w:rsidRPr="00D529BC" w:rsidRDefault="00CD3A36" w:rsidP="00CD3A36"/>
    <w:p w:rsidR="00CD3A36" w:rsidRPr="00D529BC" w:rsidRDefault="00CD3A36" w:rsidP="003850FF">
      <w:pPr>
        <w:pStyle w:val="Heading2"/>
      </w:pPr>
      <w:r w:rsidRPr="00D529BC">
        <w:t>Abstract</w:t>
      </w:r>
    </w:p>
    <w:p w:rsidR="00F847AC" w:rsidRDefault="00F847AC" w:rsidP="00F847AC">
      <w:r>
        <w:t xml:space="preserve">All IT systems need to be managed to some degree.  It would be advantageous to automate such management as much as possible, particularly when the complexity of systems makes the management task difficult for human operators.   In this report, we describe work on an initial offering of “Support for Constraints in SmartFrog”.  </w:t>
      </w:r>
    </w:p>
    <w:p w:rsidR="00D46A80" w:rsidRDefault="00F847AC" w:rsidP="00F847AC">
      <w:pPr>
        <w:ind w:firstLine="720"/>
      </w:pPr>
      <w:r>
        <w:t xml:space="preserve">SmartFrog is a </w:t>
      </w:r>
      <w:r w:rsidRPr="00994AD3">
        <w:t xml:space="preserve">model-based framework which manages the deployment lifecycle of (possibly distributed) groups of Java objects. </w:t>
      </w:r>
      <w:r>
        <w:t xml:space="preserve"> By augmenting SmartFrog with a facility for constraints specification, we facilitate the specification of incomplete models which may then be completed and validated by the tool. </w:t>
      </w:r>
      <w:r w:rsidR="00D46A80">
        <w:t xml:space="preserve"> This would remove some of the burden in writing models and have the additional benefit of enabling models to be reusable in different contexts.  </w:t>
      </w:r>
    </w:p>
    <w:p w:rsidR="00F847AC" w:rsidRDefault="00F847AC" w:rsidP="00F847AC">
      <w:pPr>
        <w:ind w:firstLine="720"/>
      </w:pPr>
      <w:r>
        <w:t xml:space="preserve">It is worth noting that the work is still experimental in that we have not yet arrived at a definitive set of constraint extensions to SmartFrog.  However, it is of value to report on progress in order that we might receive feedback from people using the offering so that it can be improved as appropriate.  </w:t>
      </w:r>
      <w:r w:rsidR="002224B4">
        <w:t>In the concluding section of this report, w</w:t>
      </w:r>
      <w:r>
        <w:t xml:space="preserve">e set our offering in the wider context of our work which is to provide an approach to autonomic configuration management of systems. </w:t>
      </w:r>
    </w:p>
    <w:p w:rsidR="00D46A80" w:rsidRDefault="00595B41">
      <w:pPr>
        <w:spacing w:after="200" w:line="276" w:lineRule="auto"/>
        <w:rPr>
          <w:b/>
        </w:rPr>
      </w:pPr>
      <w:r>
        <w:rPr>
          <w:b/>
          <w:noProof/>
          <w:lang w:eastAsia="en-GB" w:bidi="ar-SA"/>
        </w:rPr>
        <w:drawing>
          <wp:anchor distT="0" distB="0" distL="114300" distR="114300" simplePos="0" relativeHeight="251659264" behindDoc="0" locked="0" layoutInCell="1" allowOverlap="1">
            <wp:simplePos x="0" y="0"/>
            <wp:positionH relativeFrom="column">
              <wp:posOffset>4161155</wp:posOffset>
            </wp:positionH>
            <wp:positionV relativeFrom="paragraph">
              <wp:posOffset>118110</wp:posOffset>
            </wp:positionV>
            <wp:extent cx="1753870" cy="580390"/>
            <wp:effectExtent l="19050" t="0" r="0" b="0"/>
            <wp:wrapSquare wrapText="bothSides"/>
            <wp:docPr id="6" name="Picture 0" descr="sf6 (peter's attemp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f6 (peter's attempt 4).png"/>
                    <pic:cNvPicPr>
                      <a:picLocks noChangeAspect="1" noChangeArrowheads="1"/>
                    </pic:cNvPicPr>
                  </pic:nvPicPr>
                  <pic:blipFill>
                    <a:blip r:embed="rId8" r:link="rId9"/>
                    <a:srcRect/>
                    <a:stretch>
                      <a:fillRect/>
                    </a:stretch>
                  </pic:blipFill>
                  <pic:spPr bwMode="auto">
                    <a:xfrm>
                      <a:off x="0" y="0"/>
                      <a:ext cx="1753870" cy="580390"/>
                    </a:xfrm>
                    <a:prstGeom prst="rect">
                      <a:avLst/>
                    </a:prstGeom>
                    <a:noFill/>
                    <a:ln w="9525">
                      <a:noFill/>
                      <a:miter lim="800000"/>
                      <a:headEnd/>
                      <a:tailEnd/>
                    </a:ln>
                  </pic:spPr>
                </pic:pic>
              </a:graphicData>
            </a:graphic>
          </wp:anchor>
        </w:drawing>
      </w:r>
    </w:p>
    <w:p w:rsidR="00595B41" w:rsidRDefault="003850FF">
      <w:pPr>
        <w:spacing w:after="200" w:line="276" w:lineRule="auto"/>
      </w:pPr>
      <w:r w:rsidRPr="00D529BC">
        <w:rPr>
          <w:b/>
        </w:rPr>
        <w:t>Keywords:</w:t>
      </w:r>
      <w:r w:rsidR="00E1179B">
        <w:rPr>
          <w:b/>
        </w:rPr>
        <w:t xml:space="preserve"> </w:t>
      </w:r>
      <w:r w:rsidR="00E1179B">
        <w:t>SmartFrog, Constraints, Configuration Management</w:t>
      </w:r>
    </w:p>
    <w:p w:rsidR="00595B41" w:rsidRDefault="00595B41">
      <w:pPr>
        <w:spacing w:after="200" w:line="276" w:lineRule="auto"/>
      </w:pPr>
    </w:p>
    <w:p w:rsidR="00CD3A36" w:rsidRPr="00D529BC" w:rsidRDefault="00CD3A36">
      <w:pPr>
        <w:spacing w:after="200" w:line="276" w:lineRule="auto"/>
        <w:rPr>
          <w:b/>
        </w:rPr>
      </w:pPr>
      <w:r w:rsidRPr="00D529BC">
        <w:rPr>
          <w:b/>
        </w:rPr>
        <w:br w:type="page"/>
      </w:r>
    </w:p>
    <w:p w:rsidR="00CD3A36" w:rsidRPr="00D529BC" w:rsidRDefault="00CD3A36" w:rsidP="00CD3A36">
      <w:pPr>
        <w:pStyle w:val="Heading1"/>
      </w:pPr>
      <w:r w:rsidRPr="00D529BC">
        <w:lastRenderedPageBreak/>
        <w:t>Introduction</w:t>
      </w:r>
    </w:p>
    <w:p w:rsidR="00994AD3" w:rsidRDefault="00994AD3" w:rsidP="00DF53C0">
      <w:r>
        <w:t xml:space="preserve">All IT systems need to be managed to some degree.  It would be advantageous to automate such management as much as possible, particularly when the complexity of systems makes the management task </w:t>
      </w:r>
      <w:r w:rsidR="00913D61">
        <w:t xml:space="preserve">difficult for human operators.   In the last decade or so, a number of tools for </w:t>
      </w:r>
      <w:r w:rsidR="00913D61">
        <w:rPr>
          <w:i/>
        </w:rPr>
        <w:t xml:space="preserve">configuration </w:t>
      </w:r>
      <w:r w:rsidR="00B30AA7">
        <w:rPr>
          <w:i/>
        </w:rPr>
        <w:t xml:space="preserve">management </w:t>
      </w:r>
      <w:r w:rsidR="00B30AA7">
        <w:t>have</w:t>
      </w:r>
      <w:r w:rsidR="00913D61">
        <w:t xml:space="preserve"> a</w:t>
      </w:r>
      <w:r w:rsidR="00B30AA7">
        <w:t>ppeared; the common intent of whi</w:t>
      </w:r>
      <w:r w:rsidR="00595B41">
        <w:t>ch has been to ease the systems</w:t>
      </w:r>
      <w:r w:rsidR="00B30AA7">
        <w:t xml:space="preserve"> management task.</w:t>
      </w:r>
    </w:p>
    <w:p w:rsidR="00C21425" w:rsidRDefault="009D07CB" w:rsidP="00F31699">
      <w:pPr>
        <w:ind w:firstLine="720"/>
      </w:pPr>
      <w:r>
        <w:t xml:space="preserve">One such tool is SmartFrog </w:t>
      </w:r>
      <w:r w:rsidR="00C21425">
        <w:t>– a</w:t>
      </w:r>
      <w:r w:rsidR="00994AD3">
        <w:t>n open-source</w:t>
      </w:r>
      <w:r w:rsidR="00994AD3" w:rsidRPr="00994AD3">
        <w:t xml:space="preserve"> technology developed within the Automated Infrastructure Laboratory of HP Labs, Bristo</w:t>
      </w:r>
      <w:r w:rsidR="00C21425">
        <w:t>l, UK. SmartFrog</w:t>
      </w:r>
      <w:r w:rsidR="00994AD3" w:rsidRPr="00994AD3">
        <w:t xml:space="preserve"> is a model-based framework which manages the deployment lifecycle of (possibly distributed) groups of Java objects. </w:t>
      </w:r>
      <w:r w:rsidR="00994AD3">
        <w:t xml:space="preserve"> </w:t>
      </w:r>
      <w:r w:rsidR="00C21425">
        <w:t xml:space="preserve">As we describe in </w:t>
      </w:r>
      <w:r w:rsidR="00AC40E1">
        <w:t xml:space="preserve">the </w:t>
      </w:r>
      <w:r w:rsidR="00AC40E1" w:rsidRPr="001B2551">
        <w:rPr>
          <w:i/>
        </w:rPr>
        <w:t>Related Work</w:t>
      </w:r>
      <w:r w:rsidR="00AC40E1">
        <w:t xml:space="preserve"> s</w:t>
      </w:r>
      <w:r w:rsidR="00C21425">
        <w:t>ection, S</w:t>
      </w:r>
      <w:r>
        <w:t>mart</w:t>
      </w:r>
      <w:r w:rsidR="00C21425">
        <w:t>F</w:t>
      </w:r>
      <w:r>
        <w:t>rog</w:t>
      </w:r>
      <w:r w:rsidR="00C21425">
        <w:t xml:space="preserve"> is quite different </w:t>
      </w:r>
      <w:r w:rsidR="001A67C5">
        <w:t xml:space="preserve">from </w:t>
      </w:r>
      <w:r w:rsidR="00C21425">
        <w:t xml:space="preserve">most tools in the configuration management space. </w:t>
      </w:r>
    </w:p>
    <w:p w:rsidR="003A0339" w:rsidRDefault="0093045C" w:rsidP="00F31699">
      <w:pPr>
        <w:ind w:firstLine="720"/>
      </w:pPr>
      <w:r>
        <w:t>Generally speaking, s</w:t>
      </w:r>
      <w:r w:rsidR="00994AD3">
        <w:t xml:space="preserve">pecifying models for system configuration can be labourious (even if tooled) and </w:t>
      </w:r>
      <w:r w:rsidR="00C90D16">
        <w:t xml:space="preserve">is </w:t>
      </w:r>
      <w:r w:rsidR="00994AD3">
        <w:t xml:space="preserve">subject to </w:t>
      </w:r>
      <w:r w:rsidR="00873B81">
        <w:t xml:space="preserve">human </w:t>
      </w:r>
      <w:r w:rsidR="00994AD3">
        <w:t>error.</w:t>
      </w:r>
      <w:r>
        <w:t xml:space="preserve">  </w:t>
      </w:r>
      <w:r w:rsidR="00E84A40">
        <w:t xml:space="preserve">One </w:t>
      </w:r>
      <w:r w:rsidR="00D46A80">
        <w:t xml:space="preserve">possible </w:t>
      </w:r>
      <w:r w:rsidR="00870903">
        <w:t xml:space="preserve">remedy </w:t>
      </w:r>
      <w:r w:rsidR="00E84A40">
        <w:t>would be to f</w:t>
      </w:r>
      <w:r w:rsidR="009F3C8C">
        <w:t>acilitate the specification of incomplete models with constraints, such that models are completed and validated by the tool.</w:t>
      </w:r>
      <w:r w:rsidR="008A3389">
        <w:t xml:space="preserve">  </w:t>
      </w:r>
      <w:r w:rsidR="007324A1">
        <w:t xml:space="preserve">This </w:t>
      </w:r>
      <w:r w:rsidR="00D46A80">
        <w:t>would remove some of the burden in writing models and have</w:t>
      </w:r>
      <w:r w:rsidR="007324A1">
        <w:t xml:space="preserve"> the </w:t>
      </w:r>
      <w:r w:rsidR="00D46A80">
        <w:t xml:space="preserve">additional </w:t>
      </w:r>
      <w:r w:rsidR="007324A1">
        <w:t xml:space="preserve">benefit of enabling models to be reusable in different contexts.  </w:t>
      </w:r>
      <w:r w:rsidR="00A61B2A" w:rsidRPr="00A61B2A">
        <w:t xml:space="preserve">Different parameterisations of such models, that is, different sets of values specified for certain model attributes, would cause constraints specified therein to be evaluated in different ways, leading to differently-completed models.  </w:t>
      </w:r>
    </w:p>
    <w:p w:rsidR="00AF4C67" w:rsidRDefault="001727C9" w:rsidP="00F31699">
      <w:pPr>
        <w:ind w:firstLine="720"/>
      </w:pPr>
      <w:r>
        <w:t xml:space="preserve">We propose an initial offering of </w:t>
      </w:r>
      <w:r>
        <w:rPr>
          <w:i/>
        </w:rPr>
        <w:t>support for constraints in SmartFrog</w:t>
      </w:r>
      <w:r>
        <w:t xml:space="preserve">.  </w:t>
      </w:r>
      <w:r w:rsidR="00873B81">
        <w:t>T</w:t>
      </w:r>
      <w:r w:rsidR="00076CC5">
        <w:t xml:space="preserve">he work is </w:t>
      </w:r>
      <w:r w:rsidR="00AA7372">
        <w:t xml:space="preserve">still </w:t>
      </w:r>
      <w:r w:rsidR="00076CC5">
        <w:t xml:space="preserve">experimental in that we </w:t>
      </w:r>
      <w:r w:rsidR="00AA7372">
        <w:t xml:space="preserve">have not yet arrived at a definitive set of constraint extensions to </w:t>
      </w:r>
      <w:r w:rsidR="00076CC5">
        <w:t>SmartFrog</w:t>
      </w:r>
      <w:r w:rsidR="00AA7372">
        <w:t xml:space="preserve">.  </w:t>
      </w:r>
      <w:r w:rsidR="00010124">
        <w:t xml:space="preserve">However, it is </w:t>
      </w:r>
      <w:r w:rsidR="00AA7372">
        <w:t xml:space="preserve">of value to report on progress </w:t>
      </w:r>
      <w:r w:rsidR="00010124">
        <w:t>in order that we might receive feedback from people using the offering</w:t>
      </w:r>
      <w:r w:rsidR="00AF4C67">
        <w:t xml:space="preserve"> so that it can be </w:t>
      </w:r>
      <w:r w:rsidR="00D86319">
        <w:t>appropriately improved</w:t>
      </w:r>
      <w:r w:rsidR="00AF4C67">
        <w:t>.</w:t>
      </w:r>
    </w:p>
    <w:p w:rsidR="00AA7372" w:rsidRPr="005C47EB" w:rsidRDefault="0069452B" w:rsidP="00F31699">
      <w:pPr>
        <w:ind w:firstLine="720"/>
      </w:pPr>
      <w:r>
        <w:t xml:space="preserve">We have based the constraints </w:t>
      </w:r>
      <w:r w:rsidR="00AF4C67">
        <w:t xml:space="preserve">extensions to SmartFrog on requirements </w:t>
      </w:r>
      <w:r w:rsidR="00AA7372">
        <w:t>sourced from</w:t>
      </w:r>
      <w:r w:rsidR="00AF4C67">
        <w:t xml:space="preserve"> studies</w:t>
      </w:r>
      <w:r w:rsidR="00AA7372">
        <w:t xml:space="preserve"> of approaches mainly in the field o</w:t>
      </w:r>
      <w:r w:rsidR="00AF4C67">
        <w:t>f configuration management.  Many of these are documented in the Related Work section.  We have also talked to groups within HP Labs about</w:t>
      </w:r>
      <w:r w:rsidR="005C47EB">
        <w:t xml:space="preserve"> their modelling requirements, as well as understanding the need for constraints-based evaluation of models in our wider work.  </w:t>
      </w:r>
      <w:r w:rsidR="00F64D33">
        <w:t xml:space="preserve">We briefly touch on this latter point in the </w:t>
      </w:r>
      <w:r w:rsidR="002F0C6B">
        <w:t xml:space="preserve">concluding section of this report.  </w:t>
      </w:r>
    </w:p>
    <w:p w:rsidR="00994AD3" w:rsidRDefault="00C4058C" w:rsidP="00F31699">
      <w:pPr>
        <w:ind w:firstLine="720"/>
      </w:pPr>
      <w:r>
        <w:t>The rest of this technical r</w:t>
      </w:r>
      <w:r w:rsidR="00352A1D">
        <w:t xml:space="preserve">eport is organised as follows.  In the following section, we set the context of the report with a discussion of wider related work. We then present our offering of “support for constraints in SmartFrog”.  We </w:t>
      </w:r>
      <w:r w:rsidR="00A4188A">
        <w:t xml:space="preserve">finish </w:t>
      </w:r>
      <w:r w:rsidR="00352A1D">
        <w:t xml:space="preserve">with a brief </w:t>
      </w:r>
      <w:r w:rsidR="008D314F">
        <w:t xml:space="preserve">concluding discussion.  </w:t>
      </w:r>
      <w:r w:rsidR="00A4188A">
        <w:t xml:space="preserve"> </w:t>
      </w:r>
      <w:r w:rsidR="00352A1D">
        <w:t xml:space="preserve"> </w:t>
      </w:r>
    </w:p>
    <w:p w:rsidR="00994AD3" w:rsidRDefault="00994AD3" w:rsidP="00DF53C0"/>
    <w:p w:rsidR="00E92309" w:rsidRDefault="00E92309">
      <w:pPr>
        <w:spacing w:after="200" w:line="276" w:lineRule="auto"/>
        <w:jc w:val="left"/>
        <w:rPr>
          <w:rFonts w:eastAsiaTheme="majorEastAsia" w:cstheme="majorBidi"/>
          <w:b/>
          <w:bCs/>
          <w:kern w:val="32"/>
          <w:sz w:val="32"/>
          <w:szCs w:val="32"/>
        </w:rPr>
      </w:pPr>
      <w:r>
        <w:br w:type="page"/>
      </w:r>
    </w:p>
    <w:p w:rsidR="00B7305C" w:rsidRDefault="00D529BC" w:rsidP="00D529BC">
      <w:pPr>
        <w:pStyle w:val="Heading1"/>
      </w:pPr>
      <w:r>
        <w:lastRenderedPageBreak/>
        <w:t>Related Work</w:t>
      </w:r>
    </w:p>
    <w:p w:rsidR="003F78D5" w:rsidRDefault="003F78D5" w:rsidP="003F78D5">
      <w:r>
        <w:t xml:space="preserve">Configuration management is the process of </w:t>
      </w:r>
      <w:r w:rsidRPr="003F78D5">
        <w:t xml:space="preserve">tracking and controlling </w:t>
      </w:r>
      <w:r>
        <w:t>the behaviour of networked machines, be they physical or virtual</w:t>
      </w:r>
      <w:r w:rsidR="00D05D41">
        <w:t xml:space="preserve">.  </w:t>
      </w:r>
      <w:r w:rsidR="00E30719">
        <w:t xml:space="preserve">It </w:t>
      </w:r>
      <w:r>
        <w:t xml:space="preserve">encompasses everything that is necessary to take a collection of networked </w:t>
      </w:r>
      <w:r w:rsidR="00E30719">
        <w:t>machines</w:t>
      </w:r>
      <w:r>
        <w:t xml:space="preserve">, with no software, and convert this “bare metal” hardware into a single functioning system, according to a given specification.  </w:t>
      </w:r>
    </w:p>
    <w:p w:rsidR="003F78D5" w:rsidRDefault="003F78D5" w:rsidP="003F78D5">
      <w:pPr>
        <w:ind w:firstLine="720"/>
      </w:pPr>
      <w:r>
        <w:t xml:space="preserve">Ideally, a specification for system configuration should be written in a high-level, declarative language.  An example requirement that might be specified could be “configure sufficient web servers to guarantee a response time of X”.  Such a requirement may be derived directly from a Service-level Agreement signed with a particular customer for provision of a web service.  Then, the specification would be compiled automatically into low-level configurations for individual machines.   Fault-tolerance should also be accommodated in that (clusters of) machines should as much as possible self-adapt in response to changes in requirements.  </w:t>
      </w:r>
    </w:p>
    <w:p w:rsidR="003F78D5" w:rsidRDefault="003F78D5" w:rsidP="003F78D5">
      <w:pPr>
        <w:ind w:firstLine="720"/>
      </w:pPr>
      <w:r>
        <w:t xml:space="preserve">However, contemporary approaches to configuration management require the specification of requirements at a much lower-level of abstraction and thus manual translation of high-level requirements is necessary.  Such approaches are typically variations on a single theme: to facilitate the specification of desired system state in some declarative model and for the machines of a system to configure themselves according to this model.  Some examples of configuration management tools that fit this description in varying hues are: LCFG, Quattor, CfEngine, </w:t>
      </w:r>
      <w:r w:rsidR="00572377">
        <w:t xml:space="preserve">and </w:t>
      </w:r>
      <w:r>
        <w:t>BCFG</w:t>
      </w:r>
      <w:r w:rsidR="00572377">
        <w:t>.</w:t>
      </w:r>
      <w:r>
        <w:t xml:space="preserve"> </w:t>
      </w:r>
      <w:r w:rsidR="004B539D">
        <w:t xml:space="preserve"> For illustration, we shall look at the first of these in more detail. </w:t>
      </w:r>
    </w:p>
    <w:p w:rsidR="003F78D5" w:rsidRDefault="00355E2D" w:rsidP="00343766">
      <w:pPr>
        <w:ind w:firstLine="720"/>
      </w:pPr>
      <w:r>
        <w:t>LCFG [1</w:t>
      </w:r>
      <w:r w:rsidR="003F78D5">
        <w:t>] (Local Configuration System) is a configuration management framework, developed by the University of Edinburgh, for managing large numbers of Unix-based workstations. A central repository holds a number of source files which describe various aspects of configuration such as “parameters specific to student machines”, or “parameters specific to Redhat machines”.  These source files are compiled to individual profiles for specific machines, according to the designation of machines for particular purposes – such as “to be used as a web server”.   When a profile changes, the corresponding client is prompted by a UDP notification to retrieve the updated profile.  Component scripts on the client are responsible for processing the configuration parameters in a profile and taking the necessary actions to migrate the client to the desired state represented b</w:t>
      </w:r>
      <w:r w:rsidR="006509B6">
        <w:t xml:space="preserve">y the profile.  </w:t>
      </w:r>
    </w:p>
    <w:p w:rsidR="003F78D5" w:rsidRDefault="003F78D5" w:rsidP="003F78D5">
      <w:pPr>
        <w:ind w:firstLine="720"/>
      </w:pPr>
      <w:r>
        <w:t>Puppet [</w:t>
      </w:r>
      <w:r w:rsidR="00146379">
        <w:t>5</w:t>
      </w:r>
      <w:r>
        <w:t>] is a</w:t>
      </w:r>
      <w:r w:rsidR="00572377">
        <w:t>nother</w:t>
      </w:r>
      <w:r>
        <w:t xml:space="preserve"> configuration management tool</w:t>
      </w:r>
      <w:r w:rsidR="00572377">
        <w:t>.  It</w:t>
      </w:r>
      <w:r w:rsidR="00202744">
        <w:t xml:space="preserve"> aim</w:t>
      </w:r>
      <w:r w:rsidR="00572377">
        <w:t>s</w:t>
      </w:r>
      <w:r w:rsidR="00202744">
        <w:t xml:space="preserve"> to</w:t>
      </w:r>
      <w:r>
        <w:t xml:space="preserve"> raise the level of abstraction of language used in specifying desired state</w:t>
      </w:r>
      <w:r w:rsidR="00E255C4">
        <w:t>, compared with</w:t>
      </w:r>
      <w:r>
        <w:t xml:space="preserve"> tools such as </w:t>
      </w:r>
      <w:r w:rsidR="007115C7">
        <w:t xml:space="preserve">LCFG.  </w:t>
      </w:r>
      <w:r>
        <w:t xml:space="preserve">It achieves this through the definition of a resource abstraction layer, which is designed to hide platform-specific details such as the files in which particular pieces of configuration information is stored.  </w:t>
      </w:r>
    </w:p>
    <w:p w:rsidR="003C0435" w:rsidRDefault="003C0435" w:rsidP="003C0435">
      <w:pPr>
        <w:ind w:firstLine="720"/>
      </w:pPr>
      <w:r>
        <w:t>Configuration management, as described here, is often positioned as part of a larger process, when considering the management of IT infrastructures in enterprises, namely, that of IT Governance.  One currently popular methodology which can be used towards effective IT Governance is the IT Inf</w:t>
      </w:r>
      <w:r w:rsidR="0098000F">
        <w:t>rastructure Library (ITIL) [6</w:t>
      </w:r>
      <w:r>
        <w:t>].  ITIL was by the United Kingdom government and has become the de facto framework for IT Service Management.  Asset and configuration management, coupled with change management, are recognised as core and interdependent processes by ITIL.  A principal goal of ITIL configuration management is to maintain a comprehensive logical representation of the IT environment, which is called the Configuration Management Database (CMDB).</w:t>
      </w:r>
    </w:p>
    <w:p w:rsidR="003C0435" w:rsidRDefault="003C0435" w:rsidP="003C0435">
      <w:pPr>
        <w:ind w:firstLine="720"/>
      </w:pPr>
      <w:r>
        <w:t>Client Automation Enterpri</w:t>
      </w:r>
      <w:r w:rsidR="00DE0800">
        <w:t>se using RADIA technology [7</w:t>
      </w:r>
      <w:r>
        <w:t xml:space="preserve">] is the current HP solution to automated change and configuration management of machines in an enterprise IT context.   The state of the IT environment is maintained in the CMDB.  Dynamic policies govern desired states for machines, and changes are made to the configurations of clients accordingly.  These changes, orchestrated through ITIL-based change management, are reflected in the CMDB.   Clients have Application Manager installed on them which allows a server to deploy mandatory applications and data to them according to application management profiles which specify their intended use, e.g. web server, application server, and so on.  Application Manager handles the discovery, deployment, configuration, repair, update, and removal of applications and data from clients as prescribed by policy. </w:t>
      </w:r>
    </w:p>
    <w:p w:rsidR="002629F1" w:rsidRDefault="002629F1" w:rsidP="002629F1">
      <w:pPr>
        <w:ind w:firstLine="720"/>
      </w:pPr>
      <w:r>
        <w:lastRenderedPageBreak/>
        <w:t>None of these technologies cover quite the same space as SmartFrog. In the majority of these systems there is little or no cross-client coordination and they treat each client as an independent entity. In that sense they are weaker than SmartFrog with its ability to coordinate and configure across a range of nodes and carry out autonomic actions. SmartFrog makes it easy for components to perform peer-to-peer interactions with each other according to a number of mechanisms built into SmartFrog:</w:t>
      </w:r>
    </w:p>
    <w:p w:rsidR="002629F1" w:rsidRDefault="002629F1" w:rsidP="002629F1">
      <w:pPr>
        <w:pStyle w:val="ListParagraph"/>
        <w:numPr>
          <w:ilvl w:val="0"/>
          <w:numId w:val="4"/>
        </w:numPr>
      </w:pPr>
      <w:r>
        <w:t>Service Location Protocols, which allow SmartFrog components to automatically discover each other without the need for any explicit configuration to link them.</w:t>
      </w:r>
    </w:p>
    <w:p w:rsidR="002629F1" w:rsidRDefault="002629F1" w:rsidP="002629F1">
      <w:pPr>
        <w:pStyle w:val="ListParagraph"/>
        <w:numPr>
          <w:ilvl w:val="0"/>
          <w:numId w:val="4"/>
        </w:numPr>
      </w:pPr>
      <w:r>
        <w:t xml:space="preserve">Partition Membership Protocols, which allow a number of SmartFrog components to declare themselves as part of a group and have the framework automatically elect a leader within the group. This is typically used to provide fail-over for critical services such as DHCP.  A leader will run a configuration policy engine which will determine which servers in a group, say, should run a DHCP daemon.  If one of these fails, then the leader can reassign the daemon to another member of the group. </w:t>
      </w:r>
    </w:p>
    <w:p w:rsidR="003C0435" w:rsidRDefault="003C0435" w:rsidP="004853D6">
      <w:pPr>
        <w:ind w:firstLine="720"/>
      </w:pPr>
    </w:p>
    <w:p w:rsidR="004853D6" w:rsidRDefault="009F0062" w:rsidP="0057257F">
      <w:pPr>
        <w:ind w:firstLine="720"/>
      </w:pPr>
      <w:r>
        <w:t xml:space="preserve">However within the space where client-server based tools such as LCFG are targeted, largely in desktop and device management, they do provide much more value out-of-the-box along with a simpler more direct configuration model.  Moreover, there is a complementarity between these tools and SmartFrog, as evidenced by the </w:t>
      </w:r>
      <w:r w:rsidR="004853D6">
        <w:t>joint initiative between SmartFrog and LCFG [</w:t>
      </w:r>
      <w:r w:rsidR="000D45B3">
        <w:t>8</w:t>
      </w:r>
      <w:r w:rsidR="004853D6">
        <w:t xml:space="preserve">]. </w:t>
      </w:r>
      <w:r w:rsidR="00576980">
        <w:t xml:space="preserve"> </w:t>
      </w:r>
      <w:r w:rsidR="004853D6">
        <w:t xml:space="preserve">As </w:t>
      </w:r>
      <w:r w:rsidR="00576980">
        <w:t xml:space="preserve">motivated in </w:t>
      </w:r>
      <w:r w:rsidR="004853D6">
        <w:t>[</w:t>
      </w:r>
      <w:r w:rsidR="000D45B3">
        <w:t>8</w:t>
      </w:r>
      <w:r w:rsidR="004853D6">
        <w:t>], as infrastructures get larger and more complex, some degree of autonomous reconfiguration is essential, so that individual nodes (and clusters) can make small adjustments to their configuration in response to their environment, without the overhead of feeding changes back via a central repository</w:t>
      </w:r>
      <w:r w:rsidR="00F66D63">
        <w:t xml:space="preserve">; an example being to elect </w:t>
      </w:r>
      <w:r w:rsidR="004853D6">
        <w:t xml:space="preserve">a replacement for a failed DHCP server amongst themselves.  As well as fault-tolerance, autonomous reconfiguration could be applied to load-balancing.    </w:t>
      </w:r>
    </w:p>
    <w:p w:rsidR="003F78D5" w:rsidRDefault="00E0118B" w:rsidP="0057257F">
      <w:pPr>
        <w:ind w:firstLine="720"/>
      </w:pPr>
      <w:r>
        <w:t>As described previously, i</w:t>
      </w:r>
      <w:r w:rsidR="003F78D5">
        <w:t>n current</w:t>
      </w:r>
      <w:r>
        <w:t xml:space="preserve"> configuration management tools</w:t>
      </w:r>
      <w:r w:rsidR="003F78D5">
        <w:t xml:space="preserve"> there is a gap between the level of abstraction at which IT administrators would ideally wish to work, such as “configure sufficient machines as web servers to satisfy demand”, and that supported by current configuration management tools.  There are some recent research contributions [</w:t>
      </w:r>
      <w:r w:rsidR="008012D0">
        <w:t>9,10,11</w:t>
      </w:r>
      <w:r w:rsidR="003F78D5">
        <w:t xml:space="preserve">] that have sought to close this gap.  They allow the specification of rules or constraints which map abstract specifications of requirements into specific allocations of machines to roles, which can then be enacted by tools such as LCFG and CfEngine.  SmartFrog already obviates the need to explicitly specify some aspects of configuration, such as the roles that individual machines play, through the partition membership protocols described previously.  However, this only removes the need to specify a fairly limited subset of configuration aspects, when compared with the sorts of abstract descriptions that can be expressed using these constraints-based approaches.  </w:t>
      </w:r>
      <w:r w:rsidR="00573D63">
        <w:t>For SmartFrog, we</w:t>
      </w:r>
      <w:r w:rsidR="003F78D5">
        <w:t xml:space="preserve"> retain the use of membership protocols for this semi-autonomous client-side aspect of configuration but look to support other more abstract methods of configuration specification which are in keeping with the described constraint-based languages.  </w:t>
      </w:r>
      <w:r w:rsidR="0057257F">
        <w:t xml:space="preserve">We recommend the use of the support for constraints in SmartFrog, described in this report, for this purpose.  We give additional insight into the support </w:t>
      </w:r>
      <w:r w:rsidR="00973D00">
        <w:t xml:space="preserve">provided by </w:t>
      </w:r>
      <w:r w:rsidR="00235E2A">
        <w:t>Cauldron/</w:t>
      </w:r>
      <w:r w:rsidR="00973D00">
        <w:t xml:space="preserve">Quartermaster </w:t>
      </w:r>
      <w:r w:rsidR="0057257F">
        <w:t xml:space="preserve">for constraints-annotated modelling </w:t>
      </w:r>
      <w:r w:rsidR="00973D00">
        <w:t xml:space="preserve">in the following section. </w:t>
      </w:r>
    </w:p>
    <w:p w:rsidR="00FE7F9A" w:rsidRDefault="003F78D5">
      <w:pPr>
        <w:ind w:firstLine="720"/>
        <w:rPr>
          <w:rFonts w:eastAsiaTheme="majorEastAsia" w:cstheme="majorBidi"/>
          <w:b/>
          <w:bCs/>
          <w:kern w:val="32"/>
          <w:sz w:val="32"/>
          <w:szCs w:val="32"/>
        </w:rPr>
      </w:pPr>
      <w:r>
        <w:t>In common with these other constraint-based approaches to resolving abstract configuration descriptions, SmartFrog does not include any ontological support for describing IT artefacts.  A fundamental reason for this is that there are a number of initiatives, such as CIM and SML, which have already sort to address this point.  We do not see the need to replicate this work.  Something that is missing, and which could prove useful to provide at some stage is a translation mechanism which converts CIM</w:t>
      </w:r>
      <w:r w:rsidR="000129C6">
        <w:t xml:space="preserve"> [12]</w:t>
      </w:r>
      <w:r>
        <w:t xml:space="preserve"> and SML</w:t>
      </w:r>
      <w:r w:rsidR="000129C6">
        <w:t xml:space="preserve"> [13]</w:t>
      </w:r>
      <w:r>
        <w:t xml:space="preserve"> models to SmartFrog descriptions (including constraints, to account for SML’s Schematron [</w:t>
      </w:r>
      <w:r w:rsidR="000129C6">
        <w:t>14</w:t>
      </w:r>
      <w:r>
        <w:t xml:space="preserve">] rules which are used to constrain the values of attributes within models).  Moreover, configuration management tools such as LCFG provide some vocabulary for more primitive aspects of machine configuration.  As we see the purpose of SmartFrog as being a tool that is used in a complementary sense with tools such as LCFG, we would defer to these other tools to provide such an ontological context.  The question is then of integration, which can be resolved on a per-case basis. </w:t>
      </w:r>
      <w:r w:rsidR="0063002B">
        <w:br w:type="page"/>
      </w:r>
    </w:p>
    <w:p w:rsidR="00D529BC" w:rsidRPr="00D529BC" w:rsidRDefault="00B7305C" w:rsidP="00D529BC">
      <w:pPr>
        <w:pStyle w:val="Heading1"/>
      </w:pPr>
      <w:r>
        <w:lastRenderedPageBreak/>
        <w:t>Support for Constraints in SmartFrog</w:t>
      </w:r>
    </w:p>
    <w:p w:rsidR="00CD3A36" w:rsidRDefault="002E53CA" w:rsidP="008522DC">
      <w:r w:rsidRPr="008522DC">
        <w:t xml:space="preserve">We </w:t>
      </w:r>
      <w:r>
        <w:t xml:space="preserve">propose </w:t>
      </w:r>
      <w:r w:rsidRPr="008522DC">
        <w:t xml:space="preserve">an initial offering of </w:t>
      </w:r>
      <w:r w:rsidR="00145EEC">
        <w:t>support for constraints in SmartFrog.  It is based on</w:t>
      </w:r>
      <w:r w:rsidRPr="008522DC">
        <w:t xml:space="preserve"> requirements sourced from study</w:t>
      </w:r>
      <w:r w:rsidR="00145EEC">
        <w:t>ing</w:t>
      </w:r>
      <w:r w:rsidRPr="008522DC">
        <w:t xml:space="preserve"> approaches mainly in the field of configuration management</w:t>
      </w:r>
      <w:r w:rsidR="00145EEC">
        <w:t xml:space="preserve">, some of which are reviewed in the previous section.  Examples include:  </w:t>
      </w:r>
      <w:r w:rsidRPr="008522DC">
        <w:t>Cauldron/Quartermaster</w:t>
      </w:r>
      <w:r w:rsidR="00145EEC">
        <w:t xml:space="preserve"> [</w:t>
      </w:r>
      <w:r w:rsidR="00EE4150">
        <w:t>10,15</w:t>
      </w:r>
      <w:r w:rsidR="00145EEC">
        <w:t>], as well as v</w:t>
      </w:r>
      <w:r w:rsidRPr="008522DC">
        <w:t xml:space="preserve">arious approaches to constraint-based configuration </w:t>
      </w:r>
      <w:r w:rsidR="0033124F">
        <w:t>m</w:t>
      </w:r>
      <w:r w:rsidRPr="008522DC">
        <w:t>anagement of IT infrastructure</w:t>
      </w:r>
      <w:r w:rsidR="000939A2">
        <w:t xml:space="preserve"> [9,10,11</w:t>
      </w:r>
      <w:r w:rsidR="00145EEC">
        <w:t>].  We have also informed our work by talking to groups</w:t>
      </w:r>
      <w:r w:rsidR="0033124F">
        <w:t xml:space="preserve"> within HP Labs, and </w:t>
      </w:r>
      <w:r w:rsidR="00AF050A">
        <w:t xml:space="preserve">are now in a position to </w:t>
      </w:r>
      <w:r w:rsidRPr="008522DC">
        <w:t>road-test</w:t>
      </w:r>
      <w:r w:rsidR="00AF050A">
        <w:t xml:space="preserve"> our offering.  This will be done through a combination of testing it in the course of our work</w:t>
      </w:r>
      <w:r w:rsidR="0033124F">
        <w:t xml:space="preserve"> and </w:t>
      </w:r>
      <w:r w:rsidR="008522DC" w:rsidRPr="008522DC">
        <w:t>getting others to use SF’s constraints support</w:t>
      </w:r>
      <w:r w:rsidR="0033124F">
        <w:t>.</w:t>
      </w:r>
    </w:p>
    <w:p w:rsidR="008522DC" w:rsidRDefault="00B2247E" w:rsidP="006A3BD4">
      <w:pPr>
        <w:ind w:firstLine="720"/>
      </w:pPr>
      <w:r>
        <w:t xml:space="preserve">It is worth setting out what we are </w:t>
      </w:r>
      <w:r>
        <w:rPr>
          <w:i/>
        </w:rPr>
        <w:t xml:space="preserve">not </w:t>
      </w:r>
      <w:r>
        <w:t>doing.  W</w:t>
      </w:r>
      <w:r w:rsidR="008522DC">
        <w:t>e are not implementing our own constraints solver – we are primarily interested in identif</w:t>
      </w:r>
      <w:r w:rsidR="00572D46">
        <w:t>ying useful concepts to support,</w:t>
      </w:r>
      <w:r w:rsidR="008522DC">
        <w:t xml:space="preserve"> not in implementation</w:t>
      </w:r>
      <w:r w:rsidR="00572D46">
        <w:t xml:space="preserve">.  </w:t>
      </w:r>
      <w:r w:rsidR="008522DC">
        <w:t>Instead</w:t>
      </w:r>
      <w:r w:rsidR="00572D46">
        <w:t>,</w:t>
      </w:r>
      <w:r w:rsidR="008522DC">
        <w:t xml:space="preserve"> we </w:t>
      </w:r>
      <w:r w:rsidR="00572D46">
        <w:t xml:space="preserve">intend to </w:t>
      </w:r>
      <w:r w:rsidR="008522DC">
        <w:t>leverage existing one(s)</w:t>
      </w:r>
      <w:r w:rsidR="00572D46">
        <w:t xml:space="preserve">, but have </w:t>
      </w:r>
      <w:r w:rsidR="008522DC">
        <w:t xml:space="preserve">not </w:t>
      </w:r>
      <w:r w:rsidR="00572D46">
        <w:t xml:space="preserve">as yet </w:t>
      </w:r>
      <w:r w:rsidR="008522DC">
        <w:t>committ</w:t>
      </w:r>
      <w:r w:rsidR="00572D46">
        <w:t>ed</w:t>
      </w:r>
      <w:r w:rsidR="008522DC">
        <w:t xml:space="preserve"> to </w:t>
      </w:r>
      <w:r w:rsidR="00572D46">
        <w:t xml:space="preserve">the use of </w:t>
      </w:r>
      <w:r w:rsidR="008522DC">
        <w:t>any</w:t>
      </w:r>
      <w:r w:rsidR="00572D46">
        <w:t xml:space="preserve">.  Which solver(s) we use </w:t>
      </w:r>
      <w:r w:rsidR="008522DC">
        <w:t>at any time de</w:t>
      </w:r>
      <w:r w:rsidR="00572D46">
        <w:t>pends on conclusions we draw with respect to</w:t>
      </w:r>
      <w:r w:rsidR="008522DC">
        <w:t xml:space="preserve"> useful concepts to support, and how these are best supported</w:t>
      </w:r>
      <w:r w:rsidR="00572D46">
        <w:t>.  We c</w:t>
      </w:r>
      <w:r w:rsidR="008522DC">
        <w:t xml:space="preserve">urrently favour </w:t>
      </w:r>
      <w:r w:rsidR="00264C5D">
        <w:t xml:space="preserve">the </w:t>
      </w:r>
      <w:r w:rsidR="008522DC">
        <w:t>ECLIPS</w:t>
      </w:r>
      <w:r w:rsidR="00264C5D">
        <w:t>E Constraint Logic Programming (CLP) s</w:t>
      </w:r>
      <w:r w:rsidR="008522DC">
        <w:t>olver</w:t>
      </w:r>
      <w:r w:rsidR="00D05642">
        <w:t xml:space="preserve"> [</w:t>
      </w:r>
      <w:r w:rsidR="002B227E">
        <w:t>16</w:t>
      </w:r>
      <w:r w:rsidR="00D05642">
        <w:t xml:space="preserve">].  </w:t>
      </w:r>
    </w:p>
    <w:p w:rsidR="00E915F6" w:rsidRDefault="00E915F6" w:rsidP="006A3BD4">
      <w:pPr>
        <w:ind w:firstLine="720"/>
      </w:pPr>
      <w:r>
        <w:t xml:space="preserve">Moreover, we are not overwhelmingly concerned with the efficiency of solving currently, although we do attempt to implement things as efficiently as possible.  Our greater concern is arriving at a language for constraint specification in SmartFrog, and getting it right. Finally, we are currently just addressing the case of solving constraint problems (that is, generating completions of constraint-annotated SmartFrog models) rather than finding optimal solutions according to some optimality criteria.  The latter would be optimisation, which is something we may address in time but we choose to leave for the time being. </w:t>
      </w:r>
    </w:p>
    <w:p w:rsidR="00195A60" w:rsidRDefault="00963A37" w:rsidP="006A3BD4">
      <w:pPr>
        <w:ind w:firstLine="720"/>
      </w:pPr>
      <w:r>
        <w:t xml:space="preserve">Generally, a </w:t>
      </w:r>
      <w:r w:rsidR="002E53CA" w:rsidRPr="008522DC">
        <w:t>constraint problem is characterised by:</w:t>
      </w:r>
      <w:r>
        <w:t xml:space="preserve"> a</w:t>
      </w:r>
      <w:r w:rsidR="002E53CA" w:rsidRPr="008522DC">
        <w:t xml:space="preserve"> set of domain variables that need to be assigned</w:t>
      </w:r>
      <w:r>
        <w:t>, and a</w:t>
      </w:r>
      <w:r w:rsidR="002E53CA" w:rsidRPr="008522DC">
        <w:t xml:space="preserve"> set of constraints over the assignments</w:t>
      </w:r>
      <w:r>
        <w:t xml:space="preserve">. </w:t>
      </w:r>
      <w:r w:rsidR="002B227E">
        <w:t>[17</w:t>
      </w:r>
      <w:r w:rsidR="006C7301">
        <w:t>] provides an informative overview of the applicability of linear</w:t>
      </w:r>
      <w:r w:rsidR="00ED415D">
        <w:t xml:space="preserve"> or integer</w:t>
      </w:r>
      <w:r w:rsidR="006C7301">
        <w:t xml:space="preserve"> programming</w:t>
      </w:r>
      <w:r w:rsidR="00ED415D">
        <w:t xml:space="preserve"> and CLP-based constraint s</w:t>
      </w:r>
      <w:r w:rsidR="005B0C40">
        <w:t xml:space="preserve">olving to constraint problems thus characterised.  </w:t>
      </w:r>
    </w:p>
    <w:p w:rsidR="00307A2D" w:rsidRDefault="005B0C40" w:rsidP="006A3BD4">
      <w:pPr>
        <w:ind w:firstLine="720"/>
      </w:pPr>
      <w:r>
        <w:t xml:space="preserve">Integer programming </w:t>
      </w:r>
      <w:r w:rsidR="00B15192">
        <w:t xml:space="preserve">is well-suited to problems whose constraints naturally fit into the equational mould – a set of domain variables are inter-related in ways that are naturally captured as a set of equations over these variables.  </w:t>
      </w:r>
      <w:r w:rsidR="00195A60">
        <w:t xml:space="preserve"> </w:t>
      </w:r>
      <w:r w:rsidR="00B15192">
        <w:t xml:space="preserve">However, they are particularly inefficient (in terms of the number of domain variables required for the representation of problems) </w:t>
      </w:r>
      <w:r w:rsidR="00E27BA6">
        <w:t>when this is not the case.  There are many classes of problems for which constraints over the “natural” d</w:t>
      </w:r>
      <w:r w:rsidR="004F2D90">
        <w:t xml:space="preserve">ecision </w:t>
      </w:r>
      <w:r w:rsidR="00E27BA6">
        <w:t xml:space="preserve">variables </w:t>
      </w:r>
      <w:r w:rsidR="004F2D90">
        <w:t xml:space="preserve">of the domain </w:t>
      </w:r>
      <w:r w:rsidR="00E27BA6">
        <w:t>cannot be represented in this way.  CLP-based approaches have the advantage for these classes of problems of providing support for the specification of constraints directly over the</w:t>
      </w:r>
      <w:r w:rsidR="00F948DC">
        <w:t>se dec</w:t>
      </w:r>
      <w:r w:rsidR="00E27BA6">
        <w:t xml:space="preserve">ision variables.  </w:t>
      </w:r>
    </w:p>
    <w:p w:rsidR="00681F17" w:rsidRDefault="00405B33" w:rsidP="006A3BD4">
      <w:pPr>
        <w:ind w:firstLine="720"/>
      </w:pPr>
      <w:r>
        <w:rPr>
          <w:noProof/>
        </w:rPr>
        <w:pict>
          <v:shapetype id="_x0000_t202" coordsize="21600,21600" o:spt="202" path="m,l,21600r21600,l21600,xe">
            <v:stroke joinstyle="miter"/>
            <v:path gradientshapeok="t" o:connecttype="rect"/>
          </v:shapetype>
          <v:shape id="_x0000_s1034" type="#_x0000_t202" style="position:absolute;left:0;text-align:left;margin-left:354.35pt;margin-top:116.85pt;width:133.05pt;height:20.35pt;z-index:251674624" stroked="f">
            <v:textbox style="mso-fit-shape-to-text:t" inset="0,0,0,0">
              <w:txbxContent>
                <w:p w:rsidR="00B7609A" w:rsidRPr="009C111D" w:rsidRDefault="00B7609A" w:rsidP="0019662F">
                  <w:pPr>
                    <w:pStyle w:val="Caption"/>
                    <w:rPr>
                      <w:noProof/>
                      <w:sz w:val="24"/>
                      <w:szCs w:val="24"/>
                    </w:rPr>
                  </w:pPr>
                  <w:r>
                    <w:t xml:space="preserve">Figure </w:t>
                  </w:r>
                  <w:fldSimple w:instr=" SEQ Figure \* ARABIC ">
                    <w:r>
                      <w:rPr>
                        <w:noProof/>
                      </w:rPr>
                      <w:t>1</w:t>
                    </w:r>
                  </w:fldSimple>
                  <w:r>
                    <w:t>: n-Queens board (n=8)</w:t>
                  </w:r>
                </w:p>
              </w:txbxContent>
            </v:textbox>
            <w10:wrap type="square"/>
          </v:shape>
        </w:pict>
      </w:r>
      <w:r w:rsidR="0019662F">
        <w:rPr>
          <w:noProof/>
          <w:lang w:eastAsia="en-GB" w:bidi="ar-SA"/>
        </w:rPr>
        <w:drawing>
          <wp:anchor distT="0" distB="0" distL="114300" distR="114300" simplePos="0" relativeHeight="251672576" behindDoc="0" locked="0" layoutInCell="1" allowOverlap="1">
            <wp:simplePos x="0" y="0"/>
            <wp:positionH relativeFrom="column">
              <wp:posOffset>4582795</wp:posOffset>
            </wp:positionH>
            <wp:positionV relativeFrom="paragraph">
              <wp:posOffset>27940</wp:posOffset>
            </wp:positionV>
            <wp:extent cx="1379855" cy="1398905"/>
            <wp:effectExtent l="19050" t="0" r="0" b="0"/>
            <wp:wrapSquare wrapText="bothSides"/>
            <wp:docPr id="4" name="Picture 3" descr="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q.png"/>
                    <pic:cNvPicPr/>
                  </pic:nvPicPr>
                  <pic:blipFill>
                    <a:blip r:embed="rId10"/>
                    <a:stretch>
                      <a:fillRect/>
                    </a:stretch>
                  </pic:blipFill>
                  <pic:spPr>
                    <a:xfrm>
                      <a:off x="0" y="0"/>
                      <a:ext cx="1379855" cy="1398905"/>
                    </a:xfrm>
                    <a:prstGeom prst="rect">
                      <a:avLst/>
                    </a:prstGeom>
                  </pic:spPr>
                </pic:pic>
              </a:graphicData>
            </a:graphic>
          </wp:anchor>
        </w:drawing>
      </w:r>
      <w:r w:rsidR="00C907CD">
        <w:t xml:space="preserve">An example is the classic </w:t>
      </w:r>
      <w:r w:rsidR="00C907CD">
        <w:rPr>
          <w:i/>
        </w:rPr>
        <w:t>n-</w:t>
      </w:r>
      <w:r w:rsidR="00C907CD">
        <w:t xml:space="preserve">queens problem.  </w:t>
      </w:r>
      <w:r w:rsidR="000E279C">
        <w:t xml:space="preserve">(We characterise a similar example to this later using SmartFrog – Su Doku).  </w:t>
      </w:r>
      <w:r w:rsidR="00F03642">
        <w:t xml:space="preserve">In the </w:t>
      </w:r>
      <w:r w:rsidR="00F03642">
        <w:rPr>
          <w:i/>
        </w:rPr>
        <w:t>n-</w:t>
      </w:r>
      <w:r w:rsidR="00F03642">
        <w:t xml:space="preserve">queens problem, there are </w:t>
      </w:r>
      <w:r w:rsidR="00F03642">
        <w:rPr>
          <w:i/>
        </w:rPr>
        <w:t xml:space="preserve">n </w:t>
      </w:r>
      <w:r w:rsidR="00F03642">
        <w:t xml:space="preserve">queens and an </w:t>
      </w:r>
      <w:r w:rsidR="00F03642">
        <w:rPr>
          <w:i/>
        </w:rPr>
        <w:t>n</w:t>
      </w:r>
      <w:r w:rsidR="00F03642">
        <w:t>x</w:t>
      </w:r>
      <w:r w:rsidR="00F03642">
        <w:rPr>
          <w:i/>
        </w:rPr>
        <w:t xml:space="preserve">n </w:t>
      </w:r>
      <w:r w:rsidR="00F03642">
        <w:t>grid</w:t>
      </w:r>
      <w:r w:rsidR="0019662F">
        <w:t xml:space="preserve"> (see Figure 1, for </w:t>
      </w:r>
      <w:r w:rsidR="0019662F">
        <w:rPr>
          <w:i/>
        </w:rPr>
        <w:t>n=</w:t>
      </w:r>
      <w:r w:rsidR="0019662F">
        <w:t>8)</w:t>
      </w:r>
      <w:r w:rsidR="00F03642">
        <w:t xml:space="preserve">.  </w:t>
      </w:r>
      <w:r w:rsidR="003C11F8">
        <w:t xml:space="preserve">All queens have to be placed on the board in distinct squares, and no two queens can occupy the same diagonal, row or column.  In a CLP-based characterisation of this problem, we </w:t>
      </w:r>
      <w:r w:rsidR="00A56C46">
        <w:t xml:space="preserve">would have </w:t>
      </w:r>
      <w:r w:rsidR="00A56C46">
        <w:rPr>
          <w:i/>
        </w:rPr>
        <w:t xml:space="preserve">n </w:t>
      </w:r>
      <w:r w:rsidR="00A56C46">
        <w:t xml:space="preserve">domain variables, one for each queen and row.  </w:t>
      </w:r>
      <w:r w:rsidR="00307A2D">
        <w:t>The range of the domain variable would be [1..</w:t>
      </w:r>
      <w:r w:rsidR="00307A2D">
        <w:rPr>
          <w:i/>
        </w:rPr>
        <w:t>n</w:t>
      </w:r>
      <w:r w:rsidR="00307A2D">
        <w:t xml:space="preserve">] giving the column occupied by the queen.  </w:t>
      </w:r>
      <w:r w:rsidR="009D3B05">
        <w:t>The constraints are simply specified thus:</w:t>
      </w:r>
      <w:r w:rsidR="00681F17">
        <w:t xml:space="preserve"> </w:t>
      </w:r>
    </w:p>
    <w:p w:rsidR="00000000" w:rsidRDefault="00681F17">
      <w:pPr>
        <w:pStyle w:val="PresCode"/>
        <w:pPrChange w:id="3" w:author="anfarr" w:date="2009-02-09T21:00:00Z">
          <w:pPr>
            <w:pStyle w:val="Code1"/>
          </w:pPr>
        </w:pPrChange>
      </w:pPr>
      <w:r w:rsidRPr="00346AC6">
        <w:t xml:space="preserve">for all queens </w:t>
      </w:r>
      <w:r w:rsidRPr="00346AC6">
        <w:rPr>
          <w:i/>
        </w:rPr>
        <w:t>i</w:t>
      </w:r>
      <w:r w:rsidRPr="00346AC6">
        <w:t xml:space="preserve">, for all queens </w:t>
      </w:r>
      <w:r w:rsidRPr="00346AC6">
        <w:rPr>
          <w:i/>
        </w:rPr>
        <w:t>j</w:t>
      </w:r>
    </w:p>
    <w:p w:rsidR="00000000" w:rsidRDefault="00681F17">
      <w:pPr>
        <w:pStyle w:val="PresCode"/>
        <w:pPrChange w:id="4" w:author="anfarr" w:date="2009-02-09T21:00:00Z">
          <w:pPr>
            <w:pStyle w:val="Code1"/>
          </w:pPr>
        </w:pPrChange>
      </w:pPr>
      <w:r w:rsidRPr="00346AC6">
        <w:t>(</w:t>
      </w:r>
      <w:r w:rsidR="009D3B05" w:rsidRPr="00346AC6">
        <w:t>value(i) =</w:t>
      </w:r>
      <w:r w:rsidRPr="00346AC6">
        <w:t>=</w:t>
      </w:r>
      <w:r w:rsidR="009D3B05" w:rsidRPr="00346AC6">
        <w:t xml:space="preserve"> value(j) </w:t>
      </w:r>
      <w:r w:rsidRPr="00346AC6">
        <w:t xml:space="preserve">OR value(i) </w:t>
      </w:r>
      <w:r w:rsidR="00123EA0" w:rsidRPr="00346AC6">
        <w:t xml:space="preserve">+ i == value(j) +j OR </w:t>
      </w:r>
    </w:p>
    <w:p w:rsidR="00000000" w:rsidRDefault="00346AC6">
      <w:pPr>
        <w:pStyle w:val="PresCode"/>
        <w:pPrChange w:id="5" w:author="anfarr" w:date="2009-02-09T21:00:00Z">
          <w:pPr>
            <w:pStyle w:val="Code1"/>
          </w:pPr>
        </w:pPrChange>
      </w:pPr>
      <w:r>
        <w:t xml:space="preserve">                         </w:t>
      </w:r>
      <w:r w:rsidR="00123EA0" w:rsidRPr="00346AC6">
        <w:t>value(i) - i == value(j) -</w:t>
      </w:r>
      <w:r w:rsidR="00681F17" w:rsidRPr="00346AC6">
        <w:t xml:space="preserve"> j)</w:t>
      </w:r>
    </w:p>
    <w:p w:rsidR="00000000" w:rsidRDefault="00681F17">
      <w:pPr>
        <w:pStyle w:val="PresCode"/>
        <w:pPrChange w:id="6" w:author="anfarr" w:date="2009-02-09T21:00:00Z">
          <w:pPr>
            <w:pStyle w:val="Code1"/>
          </w:pPr>
        </w:pPrChange>
      </w:pPr>
      <w:r w:rsidRPr="00346AC6">
        <w:t>IMPLIES i=j</w:t>
      </w:r>
    </w:p>
    <w:p w:rsidR="00681F17" w:rsidRDefault="00681F17" w:rsidP="00681F17">
      <w:pPr>
        <w:pStyle w:val="ListParagraph"/>
        <w:ind w:left="765"/>
      </w:pPr>
    </w:p>
    <w:p w:rsidR="00907622" w:rsidRPr="00F03642" w:rsidRDefault="00681F17" w:rsidP="006A3BD4">
      <w:pPr>
        <w:pStyle w:val="ListParagraph"/>
        <w:ind w:left="0" w:firstLine="720"/>
      </w:pPr>
      <w:r>
        <w:t xml:space="preserve">That is, if the column value for any two queens is the same OR </w:t>
      </w:r>
      <w:r w:rsidR="00882E79">
        <w:t>if the row + column value for any two queens is the same (meaning that they lie on a common top-right to bottom-left diagonal) OR if the row – column value for any two queens is the same (a top-left to bottom-right diagonal) then the queens in question must be one and the same.</w:t>
      </w:r>
    </w:p>
    <w:p w:rsidR="00963A37" w:rsidRDefault="00882E79" w:rsidP="006A3BD4">
      <w:pPr>
        <w:ind w:firstLine="720"/>
      </w:pPr>
      <w:r>
        <w:lastRenderedPageBreak/>
        <w:t>If we were to</w:t>
      </w:r>
      <w:r w:rsidR="00D466C4">
        <w:t xml:space="preserve"> characterise this problem as a regular</w:t>
      </w:r>
      <w:r>
        <w:t xml:space="preserve"> integer programming problem, we would need a </w:t>
      </w:r>
      <w:r w:rsidR="00964799">
        <w:t xml:space="preserve">binary </w:t>
      </w:r>
      <w:r w:rsidR="00964799">
        <w:rPr>
          <w:i/>
        </w:rPr>
        <w:t xml:space="preserve">decision </w:t>
      </w:r>
      <w:r>
        <w:t xml:space="preserve">variable for each square (i.e. </w:t>
      </w:r>
      <w:r>
        <w:rPr>
          <w:i/>
        </w:rPr>
        <w:t>n</w:t>
      </w:r>
      <w:r>
        <w:t>x</w:t>
      </w:r>
      <w:r>
        <w:rPr>
          <w:i/>
        </w:rPr>
        <w:t xml:space="preserve">n </w:t>
      </w:r>
      <w:r>
        <w:t>variables)</w:t>
      </w:r>
      <w:r w:rsidR="00D466C4">
        <w:t xml:space="preserve">, over which would be specified </w:t>
      </w:r>
      <w:r w:rsidR="009E4605">
        <w:t xml:space="preserve">linear formulations </w:t>
      </w:r>
      <w:r w:rsidR="00D466C4">
        <w:t>capturing the appropriate constraints.</w:t>
      </w:r>
      <w:r w:rsidR="00704C2D">
        <w:t xml:space="preserve">  As documented in [</w:t>
      </w:r>
      <w:r w:rsidR="003A31F0">
        <w:t>17</w:t>
      </w:r>
      <w:r w:rsidR="00704C2D">
        <w:t xml:space="preserve">], these constraints are less natural than in the CLP account. </w:t>
      </w:r>
    </w:p>
    <w:p w:rsidR="00AE03E3" w:rsidRDefault="00EB038B" w:rsidP="006A3BD4">
      <w:pPr>
        <w:ind w:firstLine="720"/>
      </w:pPr>
      <w:r>
        <w:t xml:space="preserve">As a general principle, we are interested in employing a constraint programming approach which as much as possible captures problems in a natural way.  The types of problems that we anticipate will be typically characterised by constraints which do not naturally </w:t>
      </w:r>
      <w:r w:rsidR="004C5363">
        <w:t xml:space="preserve">fit into the </w:t>
      </w:r>
      <w:r>
        <w:t>equational model of integer programming</w:t>
      </w:r>
      <w:r w:rsidR="00713F78">
        <w:t xml:space="preserve">.  </w:t>
      </w:r>
      <w:r w:rsidR="00AE03E3">
        <w:t xml:space="preserve">Moreover, the approach that we would consider to be the best fit for the current semantics of SmartFrog is one which supports progressive instantiation of a constraint problem with backtracking.  CLP-based approaches are well-suited to this requirement, unlike those based on integer programming. </w:t>
      </w:r>
    </w:p>
    <w:p w:rsidR="00490AA4" w:rsidRDefault="00490AA4" w:rsidP="006A3BD4">
      <w:pPr>
        <w:ind w:firstLine="720"/>
      </w:pPr>
      <w:r>
        <w:t>In CLP-based constraint solving, we follow a</w:t>
      </w:r>
      <w:r w:rsidR="006837F1">
        <w:t xml:space="preserve"> </w:t>
      </w:r>
      <w:r>
        <w:rPr>
          <w:i/>
        </w:rPr>
        <w:t xml:space="preserve">declare, constrain, search </w:t>
      </w:r>
      <w:r>
        <w:t>pattern for expressing problems, viz.</w:t>
      </w:r>
    </w:p>
    <w:p w:rsidR="00490AA4" w:rsidRPr="00490AA4" w:rsidRDefault="002E53CA" w:rsidP="00490AA4">
      <w:pPr>
        <w:pStyle w:val="ListParagraph"/>
        <w:numPr>
          <w:ilvl w:val="0"/>
          <w:numId w:val="9"/>
        </w:numPr>
        <w:rPr>
          <w:lang w:val="en-US"/>
        </w:rPr>
      </w:pPr>
      <w:r w:rsidRPr="00490AA4">
        <w:rPr>
          <w:i/>
          <w:iCs/>
        </w:rPr>
        <w:t>Declare the domain variables and their ranges</w:t>
      </w:r>
    </w:p>
    <w:p w:rsidR="00490AA4" w:rsidRPr="00490AA4" w:rsidRDefault="002E53CA" w:rsidP="00490AA4">
      <w:pPr>
        <w:pStyle w:val="ListParagraph"/>
        <w:numPr>
          <w:ilvl w:val="0"/>
          <w:numId w:val="9"/>
        </w:numPr>
        <w:rPr>
          <w:lang w:val="en-US"/>
        </w:rPr>
      </w:pPr>
      <w:r w:rsidRPr="00490AA4">
        <w:rPr>
          <w:i/>
          <w:iCs/>
        </w:rPr>
        <w:t>Constrain their possible assignments</w:t>
      </w:r>
    </w:p>
    <w:p w:rsidR="002E53CA" w:rsidRPr="00490AA4" w:rsidRDefault="002E53CA" w:rsidP="00490AA4">
      <w:pPr>
        <w:pStyle w:val="ListParagraph"/>
        <w:numPr>
          <w:ilvl w:val="0"/>
          <w:numId w:val="9"/>
        </w:numPr>
        <w:rPr>
          <w:lang w:val="en-US"/>
        </w:rPr>
      </w:pPr>
      <w:r w:rsidRPr="00490AA4">
        <w:rPr>
          <w:i/>
          <w:iCs/>
        </w:rPr>
        <w:t>Prescribe search strategies which bias variable assignments</w:t>
      </w:r>
    </w:p>
    <w:p w:rsidR="006A3BD4" w:rsidRDefault="006A3BD4" w:rsidP="006A3BD4">
      <w:pPr>
        <w:ind w:firstLine="720"/>
      </w:pPr>
    </w:p>
    <w:p w:rsidR="008522DC" w:rsidRDefault="006A3BD4" w:rsidP="006A3BD4">
      <w:pPr>
        <w:ind w:firstLine="720"/>
      </w:pPr>
      <w:r>
        <w:t>In the following section, we present a simple example which follows this pattern.</w:t>
      </w:r>
    </w:p>
    <w:p w:rsidR="00E2367D" w:rsidRDefault="00E2367D" w:rsidP="006A3BD4">
      <w:pPr>
        <w:ind w:firstLine="720"/>
      </w:pPr>
    </w:p>
    <w:p w:rsidR="00BB7A5E" w:rsidRDefault="00E2367D" w:rsidP="00BB7A5E">
      <w:pPr>
        <w:pStyle w:val="Heading2"/>
      </w:pPr>
      <w:r>
        <w:rPr>
          <w:noProof/>
          <w:lang w:eastAsia="en-GB" w:bidi="ar-SA"/>
        </w:rPr>
        <w:drawing>
          <wp:anchor distT="0" distB="0" distL="114300" distR="114300" simplePos="0" relativeHeight="251658240" behindDoc="1" locked="0" layoutInCell="1" allowOverlap="1">
            <wp:simplePos x="0" y="0"/>
            <wp:positionH relativeFrom="column">
              <wp:posOffset>4431665</wp:posOffset>
            </wp:positionH>
            <wp:positionV relativeFrom="paragraph">
              <wp:posOffset>146685</wp:posOffset>
            </wp:positionV>
            <wp:extent cx="1722120" cy="1764665"/>
            <wp:effectExtent l="19050" t="0" r="0" b="0"/>
            <wp:wrapTight wrapText="bothSides">
              <wp:wrapPolygon edited="0">
                <wp:start x="-239" y="0"/>
                <wp:lineTo x="-239" y="21452"/>
                <wp:lineTo x="21504" y="21452"/>
                <wp:lineTo x="21504" y="0"/>
                <wp:lineTo x="-239" y="0"/>
              </wp:wrapPolygon>
            </wp:wrapTight>
            <wp:docPr id="2" name="Picture 1" descr="sudoko3.PNG"/>
            <wp:cNvGraphicFramePr/>
            <a:graphic xmlns:a="http://schemas.openxmlformats.org/drawingml/2006/main">
              <a:graphicData uri="http://schemas.openxmlformats.org/drawingml/2006/picture">
                <pic:pic xmlns:pic="http://schemas.openxmlformats.org/drawingml/2006/picture">
                  <pic:nvPicPr>
                    <pic:cNvPr id="6" name="Picture 5" descr="sudoko3.PNG"/>
                    <pic:cNvPicPr>
                      <a:picLocks noChangeAspect="1"/>
                    </pic:cNvPicPr>
                  </pic:nvPicPr>
                  <pic:blipFill>
                    <a:blip r:embed="rId11"/>
                    <a:stretch>
                      <a:fillRect/>
                    </a:stretch>
                  </pic:blipFill>
                  <pic:spPr>
                    <a:xfrm>
                      <a:off x="0" y="0"/>
                      <a:ext cx="1722120" cy="1764665"/>
                    </a:xfrm>
                    <a:prstGeom prst="rect">
                      <a:avLst/>
                    </a:prstGeom>
                  </pic:spPr>
                </pic:pic>
              </a:graphicData>
            </a:graphic>
          </wp:anchor>
        </w:drawing>
      </w:r>
      <w:r w:rsidR="00BB7A5E">
        <w:t>Simple Su Doku Example</w:t>
      </w:r>
    </w:p>
    <w:p w:rsidR="00263472" w:rsidRDefault="00405B33" w:rsidP="001E3D8B">
      <w:r>
        <w:rPr>
          <w:noProof/>
        </w:rPr>
        <w:pict>
          <v:shape id="_x0000_s1026" type="#_x0000_t202" style="position:absolute;left:0;text-align:left;margin-left:349.4pt;margin-top:119.75pt;width:135.75pt;height:20.35pt;z-index:251662336" wrapcoords="-119 0 -119 20400 21600 20400 21600 0 -119 0" stroked="f">
            <v:textbox style="mso-fit-shape-to-text:t" inset="0,0,0,0">
              <w:txbxContent>
                <w:p w:rsidR="00B7609A" w:rsidRPr="00BD1190" w:rsidRDefault="00B7609A" w:rsidP="00F71004">
                  <w:pPr>
                    <w:pStyle w:val="Caption"/>
                    <w:jc w:val="left"/>
                    <w:rPr>
                      <w:noProof/>
                      <w:sz w:val="24"/>
                      <w:szCs w:val="24"/>
                    </w:rPr>
                  </w:pPr>
                  <w:r>
                    <w:t xml:space="preserve">Figure </w:t>
                  </w:r>
                  <w:fldSimple w:instr=" SEQ Figure \* ARABIC ">
                    <w:r>
                      <w:rPr>
                        <w:noProof/>
                      </w:rPr>
                      <w:t>2</w:t>
                    </w:r>
                  </w:fldSimple>
                  <w:r>
                    <w:t>: Su Doku 9x9 puzzle</w:t>
                  </w:r>
                </w:p>
              </w:txbxContent>
            </v:textbox>
            <w10:wrap type="tight"/>
          </v:shape>
        </w:pict>
      </w:r>
      <w:r w:rsidR="008940EF">
        <w:t xml:space="preserve">Our first example is a simple </w:t>
      </w:r>
      <w:r w:rsidR="00490AA4">
        <w:t xml:space="preserve">9x9 Su Doku puzzle.  </w:t>
      </w:r>
      <w:r w:rsidR="0039088A">
        <w:t xml:space="preserve">(This is not an example relating to configuration management, unless your management problem is based on Su Doko!) </w:t>
      </w:r>
      <w:r w:rsidR="00490AA4">
        <w:t xml:space="preserve">Su Doku is abbreviation of the Japanese: </w:t>
      </w:r>
      <w:r w:rsidR="00490AA4" w:rsidRPr="00490AA4">
        <w:rPr>
          <w:i/>
        </w:rPr>
        <w:t>Suuji wa dokushin ni kagiru</w:t>
      </w:r>
      <w:r w:rsidR="00490AA4">
        <w:t xml:space="preserve"> (</w:t>
      </w:r>
      <w:r w:rsidR="00490AA4">
        <w:rPr>
          <w:rFonts w:ascii="MS Mincho" w:eastAsia="MS Mincho" w:hAnsi="MS Mincho" w:cs="MS Mincho" w:hint="eastAsia"/>
        </w:rPr>
        <w:t>数字は独身に限る</w:t>
      </w:r>
      <w:r w:rsidR="00490AA4">
        <w:t>)</w:t>
      </w:r>
      <w:r w:rsidR="002A55E1">
        <w:t>,</w:t>
      </w:r>
      <w:r w:rsidR="00490AA4">
        <w:t xml:space="preserve">  which roughly translates as </w:t>
      </w:r>
      <w:r w:rsidR="00490AA4" w:rsidRPr="00490AA4">
        <w:rPr>
          <w:i/>
        </w:rPr>
        <w:t>the digits are limited to one occurrence</w:t>
      </w:r>
      <w:r w:rsidR="00490AA4">
        <w:t>.</w:t>
      </w:r>
      <w:r w:rsidR="002A55E1">
        <w:t xml:space="preserve">  In Su Doku, there is a grid of squares.  In the 9x9 version, the grid is further partitioned into </w:t>
      </w:r>
      <w:r w:rsidR="008A597F">
        <w:t>nine</w:t>
      </w:r>
      <w:r w:rsidR="00E2367D">
        <w:t xml:space="preserve"> 3x3 squares, as shown in F</w:t>
      </w:r>
      <w:r w:rsidR="002A55E1">
        <w:t>igure</w:t>
      </w:r>
      <w:r w:rsidR="001E61C9">
        <w:t xml:space="preserve"> 2</w:t>
      </w:r>
      <w:r w:rsidR="002A55E1">
        <w:t xml:space="preserve">.  </w:t>
      </w:r>
      <w:r w:rsidR="003E17BC">
        <w:t xml:space="preserve">We have nine sets of </w:t>
      </w:r>
      <w:r w:rsidR="006D68F2">
        <w:t xml:space="preserve">symbols (here, </w:t>
      </w:r>
      <w:r w:rsidR="003E17BC">
        <w:t>numbers</w:t>
      </w:r>
      <w:r w:rsidR="006D68F2">
        <w:t>)</w:t>
      </w:r>
      <w:r w:rsidR="003E17BC">
        <w:t xml:space="preserve"> which we use to label the squares of the grid.  We have a set of nine ones, a set of nine twos, a set of nine threes, and so on up to a set of nine nines.  </w:t>
      </w:r>
    </w:p>
    <w:p w:rsidR="00E2367D" w:rsidRPr="00E2367D" w:rsidRDefault="00405B33" w:rsidP="00263472">
      <w:pPr>
        <w:ind w:firstLine="720"/>
      </w:pPr>
      <w:r w:rsidRPr="00405B33">
        <w:rPr>
          <w:noProof/>
          <w:lang w:val="en-US" w:bidi="ar-SA"/>
        </w:rPr>
        <w:pict>
          <v:group id="_x0000_s1035" style="position:absolute;left:0;text-align:left;margin-left:352.35pt;margin-top:26.25pt;width:125.85pt;height:136.25pt;z-index:251669504" coordorigin="8515,11659" coordsize="2517,2725">
            <v:shapetype id="_x0000_t32" coordsize="21600,21600" o:spt="32" o:oned="t" path="m,l21600,21600e" filled="f">
              <v:path arrowok="t" fillok="f" o:connecttype="none"/>
              <o:lock v:ext="edit" shapetype="t"/>
            </v:shapetype>
            <v:shape id="_x0000_s1028" type="#_x0000_t32" style="position:absolute;left:8515;top:11659;width:12;height:2725" o:connectortype="straight" strokeweight="2.25pt"/>
            <v:shape id="_x0000_s1029" type="#_x0000_t32" style="position:absolute;left:8515;top:11785;width:2517;height:12;flip:y" o:connectortype="straight" strokeweight="2.25pt"/>
            <v:shape id="_x0000_s1031" type="#_x0000_t32" style="position:absolute;left:8515;top:12373;width:576;height:0" o:connectortype="straight" strokeweight="2.25pt"/>
            <v:shape id="_x0000_s1032" type="#_x0000_t32" style="position:absolute;left:9091;top:11785;width:0;height:588;flip:y" o:connectortype="straight" strokeweight="2.25pt"/>
          </v:group>
        </w:pict>
      </w:r>
      <w:r w:rsidR="00D91B05">
        <w:rPr>
          <w:noProof/>
          <w:lang w:eastAsia="en-GB" w:bidi="ar-SA"/>
        </w:rPr>
        <w:drawing>
          <wp:anchor distT="0" distB="0" distL="114300" distR="114300" simplePos="0" relativeHeight="251666432" behindDoc="1" locked="0" layoutInCell="1" allowOverlap="1">
            <wp:simplePos x="0" y="0"/>
            <wp:positionH relativeFrom="column">
              <wp:posOffset>4399915</wp:posOffset>
            </wp:positionH>
            <wp:positionV relativeFrom="paragraph">
              <wp:posOffset>321310</wp:posOffset>
            </wp:positionV>
            <wp:extent cx="1722120" cy="1764665"/>
            <wp:effectExtent l="19050" t="0" r="0" b="0"/>
            <wp:wrapTight wrapText="bothSides">
              <wp:wrapPolygon edited="0">
                <wp:start x="-239" y="0"/>
                <wp:lineTo x="-239" y="21452"/>
                <wp:lineTo x="21504" y="21452"/>
                <wp:lineTo x="21504" y="0"/>
                <wp:lineTo x="-239" y="0"/>
              </wp:wrapPolygon>
            </wp:wrapTight>
            <wp:docPr id="10" name="Picture 1" descr="sudoko3.PNG"/>
            <wp:cNvGraphicFramePr/>
            <a:graphic xmlns:a="http://schemas.openxmlformats.org/drawingml/2006/main">
              <a:graphicData uri="http://schemas.openxmlformats.org/drawingml/2006/picture">
                <pic:pic xmlns:pic="http://schemas.openxmlformats.org/drawingml/2006/picture">
                  <pic:nvPicPr>
                    <pic:cNvPr id="6" name="Picture 5" descr="sudoko3.PNG"/>
                    <pic:cNvPicPr>
                      <a:picLocks noChangeAspect="1"/>
                    </pic:cNvPicPr>
                  </pic:nvPicPr>
                  <pic:blipFill>
                    <a:blip r:embed="rId11"/>
                    <a:stretch>
                      <a:fillRect/>
                    </a:stretch>
                  </pic:blipFill>
                  <pic:spPr>
                    <a:xfrm>
                      <a:off x="0" y="0"/>
                      <a:ext cx="1722120" cy="1764665"/>
                    </a:xfrm>
                    <a:prstGeom prst="rect">
                      <a:avLst/>
                    </a:prstGeom>
                  </pic:spPr>
                </pic:pic>
              </a:graphicData>
            </a:graphic>
          </wp:anchor>
        </w:drawing>
      </w:r>
      <w:r w:rsidR="003E17BC">
        <w:t>The constraints here are simple</w:t>
      </w:r>
      <w:r w:rsidR="00E2367D">
        <w:t>.  There are 27 in all, that is nine lots of three constraints</w:t>
      </w:r>
      <w:r w:rsidR="003E17BC">
        <w:t xml:space="preserve">: </w:t>
      </w:r>
      <w:r w:rsidR="00E2367D">
        <w:t xml:space="preserve">for </w:t>
      </w:r>
      <w:r w:rsidR="00E2367D" w:rsidRPr="00E2367D">
        <w:rPr>
          <w:i/>
        </w:rPr>
        <w:t>i</w:t>
      </w:r>
      <w:r w:rsidR="00E2367D">
        <w:t xml:space="preserve"> in {0, ..., 8},</w:t>
      </w:r>
      <w:r w:rsidR="003E17BC">
        <w:t xml:space="preserve"> n</w:t>
      </w:r>
      <w:r w:rsidR="006D68F2">
        <w:t>o symbol</w:t>
      </w:r>
      <w:r w:rsidR="004C0641">
        <w:t xml:space="preserve"> may appear more than once </w:t>
      </w:r>
      <w:r w:rsidR="003E17BC">
        <w:t xml:space="preserve">in </w:t>
      </w:r>
      <w:r w:rsidR="00E2367D">
        <w:t xml:space="preserve">the </w:t>
      </w:r>
      <w:r w:rsidR="00E2367D">
        <w:rPr>
          <w:i/>
        </w:rPr>
        <w:t>i</w:t>
      </w:r>
      <w:r w:rsidR="00E2367D" w:rsidRPr="00E2367D">
        <w:rPr>
          <w:i/>
          <w:vertAlign w:val="superscript"/>
        </w:rPr>
        <w:t>th</w:t>
      </w:r>
      <w:r w:rsidR="00E2367D">
        <w:rPr>
          <w:i/>
        </w:rPr>
        <w:t xml:space="preserve"> </w:t>
      </w:r>
      <w:r w:rsidR="003E17BC">
        <w:t>row, column or 3x3 square.</w:t>
      </w:r>
      <w:r w:rsidR="004C0641">
        <w:t xml:space="preserve"> </w:t>
      </w:r>
      <w:r w:rsidR="00E2367D">
        <w:t>In F</w:t>
      </w:r>
      <w:r w:rsidR="00263472">
        <w:t>igure</w:t>
      </w:r>
      <w:r w:rsidR="001E61C9">
        <w:t xml:space="preserve"> 3</w:t>
      </w:r>
      <w:r w:rsidR="00263472">
        <w:t xml:space="preserve">, </w:t>
      </w:r>
      <w:r w:rsidR="00E2367D">
        <w:t xml:space="preserve">we show the </w:t>
      </w:r>
      <w:r w:rsidR="00CA33B0">
        <w:t xml:space="preserve">squares involved in the </w:t>
      </w:r>
      <w:r w:rsidR="00E2367D">
        <w:t xml:space="preserve">set of three constraints for the </w:t>
      </w:r>
      <w:r w:rsidR="00E2367D">
        <w:rPr>
          <w:i/>
        </w:rPr>
        <w:t>0</w:t>
      </w:r>
      <w:r w:rsidR="00E2367D" w:rsidRPr="00E2367D">
        <w:rPr>
          <w:i/>
          <w:vertAlign w:val="superscript"/>
        </w:rPr>
        <w:t>th</w:t>
      </w:r>
      <w:r w:rsidR="00E2367D">
        <w:rPr>
          <w:i/>
          <w:vertAlign w:val="superscript"/>
        </w:rPr>
        <w:t xml:space="preserve"> </w:t>
      </w:r>
      <w:r w:rsidR="00E2367D">
        <w:t xml:space="preserve">row, column, and 3x3 square. </w:t>
      </w:r>
    </w:p>
    <w:p w:rsidR="00490AA4" w:rsidRDefault="004C0641" w:rsidP="00263472">
      <w:pPr>
        <w:ind w:firstLine="720"/>
      </w:pPr>
      <w:r>
        <w:t>Su Doku problems will have some pre-labelled</w:t>
      </w:r>
      <w:r w:rsidR="00E2367D">
        <w:t xml:space="preserve"> squares</w:t>
      </w:r>
      <w:r w:rsidR="006E6DE0">
        <w:t>, otherwise it would be</w:t>
      </w:r>
      <w:r>
        <w:t xml:space="preserve"> trivial to </w:t>
      </w:r>
      <w:r w:rsidR="008634B5">
        <w:t xml:space="preserve">construct </w:t>
      </w:r>
      <w:r>
        <w:t xml:space="preserve">a solution.  Strictly speaking, </w:t>
      </w:r>
      <w:r w:rsidR="00192B42">
        <w:t>Su Doku problems should be specified</w:t>
      </w:r>
      <w:r>
        <w:t xml:space="preserve"> with initial labelling</w:t>
      </w:r>
      <w:r w:rsidR="00192B42">
        <w:t>s</w:t>
      </w:r>
      <w:r>
        <w:t xml:space="preserve"> which engender unique solutions.  Clearly, it is possible that some initial </w:t>
      </w:r>
      <w:r w:rsidR="00A32FD0">
        <w:t>grids will have no solution</w:t>
      </w:r>
      <w:r>
        <w:t xml:space="preserve"> or many solutions</w:t>
      </w:r>
      <w:r w:rsidR="00A32FD0">
        <w:t>,</w:t>
      </w:r>
      <w:r>
        <w:t xml:space="preserve"> even if they satisfy the described constraints for Su Doku.</w:t>
      </w:r>
    </w:p>
    <w:p w:rsidR="00263472" w:rsidRDefault="00405B33" w:rsidP="00E92309">
      <w:pPr>
        <w:ind w:firstLine="360"/>
      </w:pPr>
      <w:r>
        <w:rPr>
          <w:noProof/>
        </w:rPr>
        <w:pict>
          <v:shape id="_x0000_s1027" type="#_x0000_t202" style="position:absolute;left:0;text-align:left;margin-left:347.8pt;margin-top:22.75pt;width:154.45pt;height:41.05pt;z-index:251664384" stroked="f">
            <v:textbox style="mso-next-textbox:#_x0000_s1027;mso-fit-shape-to-text:t" inset="0,0,0,0">
              <w:txbxContent>
                <w:p w:rsidR="00B7609A" w:rsidRPr="00F72246" w:rsidRDefault="00B7609A" w:rsidP="00F71004">
                  <w:pPr>
                    <w:pStyle w:val="Caption"/>
                    <w:jc w:val="left"/>
                    <w:rPr>
                      <w:noProof/>
                      <w:sz w:val="24"/>
                      <w:szCs w:val="24"/>
                    </w:rPr>
                  </w:pPr>
                  <w:r>
                    <w:t xml:space="preserve">Figure </w:t>
                  </w:r>
                  <w:fldSimple w:instr=" SEQ Figure \* ARABIC ">
                    <w:r>
                      <w:rPr>
                        <w:noProof/>
                      </w:rPr>
                      <w:t>3</w:t>
                    </w:r>
                  </w:fldSimple>
                  <w:r>
                    <w:t>: Squares involved in constraints for 0th-indexed row, column, and 3x3 square</w:t>
                  </w:r>
                </w:p>
              </w:txbxContent>
            </v:textbox>
            <w10:wrap type="square"/>
          </v:shape>
        </w:pict>
      </w:r>
      <w:r w:rsidR="007A63B2">
        <w:t>The SmartFrog model th</w:t>
      </w:r>
      <w:r w:rsidR="00E74F89">
        <w:t>at we have implemented to solve</w:t>
      </w:r>
      <w:r w:rsidR="007A63B2">
        <w:t xml:space="preserve"> 9x9 Su Doku problems is as follows.</w:t>
      </w:r>
    </w:p>
    <w:p w:rsidR="005F1EF1" w:rsidRDefault="005F1EF1">
      <w:pPr>
        <w:spacing w:after="200" w:line="276" w:lineRule="auto"/>
        <w:jc w:val="left"/>
      </w:pPr>
      <w:r>
        <w:br w:type="page"/>
      </w:r>
    </w:p>
    <w:p w:rsidR="00000000" w:rsidRDefault="00A10141">
      <w:pPr>
        <w:pStyle w:val="PresCode"/>
        <w:rPr>
          <w:ins w:id="7" w:author="anfarr" w:date="2009-02-09T18:03:00Z"/>
        </w:rPr>
        <w:pPrChange w:id="8" w:author="anfarr" w:date="2009-02-09T21:01:00Z">
          <w:pPr>
            <w:pStyle w:val="Code1"/>
          </w:pPr>
        </w:pPrChange>
      </w:pPr>
      <w:ins w:id="9" w:author="anfarr" w:date="2009-02-09T18:03:00Z">
        <w:r>
          <w:lastRenderedPageBreak/>
          <w:t>#include "/org/smartfrog/functions.sf"</w:t>
        </w:r>
      </w:ins>
    </w:p>
    <w:p w:rsidR="00000000" w:rsidRDefault="002F1FC7">
      <w:pPr>
        <w:pStyle w:val="PresCode"/>
        <w:rPr>
          <w:ins w:id="10" w:author="anfarr" w:date="2009-02-09T18:03:00Z"/>
        </w:rPr>
        <w:pPrChange w:id="11" w:author="anfarr" w:date="2009-02-09T21:01:00Z">
          <w:pPr>
            <w:pStyle w:val="Code1"/>
          </w:pPr>
        </w:pPrChange>
      </w:pPr>
    </w:p>
    <w:p w:rsidR="00000000" w:rsidRDefault="00A10141">
      <w:pPr>
        <w:pStyle w:val="PresCode"/>
        <w:rPr>
          <w:ins w:id="12" w:author="anfarr" w:date="2009-02-09T18:03:00Z"/>
        </w:rPr>
        <w:pPrChange w:id="13" w:author="anfarr" w:date="2009-02-09T21:01:00Z">
          <w:pPr>
            <w:pStyle w:val="Code1"/>
          </w:pPr>
        </w:pPrChange>
      </w:pPr>
      <w:ins w:id="14" w:author="anfarr" w:date="2009-02-09T18:03:00Z">
        <w:r>
          <w:t>SuDoku9 extends {</w:t>
        </w:r>
      </w:ins>
    </w:p>
    <w:p w:rsidR="00000000" w:rsidRDefault="002F1FC7">
      <w:pPr>
        <w:pStyle w:val="PresCode"/>
        <w:rPr>
          <w:ins w:id="15" w:author="anfarr" w:date="2009-02-09T18:03:00Z"/>
        </w:rPr>
        <w:pPrChange w:id="16" w:author="anfarr" w:date="2009-02-09T21:01:00Z">
          <w:pPr>
            <w:pStyle w:val="Code1"/>
          </w:pPr>
        </w:pPrChange>
      </w:pPr>
    </w:p>
    <w:p w:rsidR="00000000" w:rsidRDefault="00A10141">
      <w:pPr>
        <w:pStyle w:val="PresCode"/>
        <w:rPr>
          <w:ins w:id="17" w:author="anfarr" w:date="2009-02-09T18:03:00Z"/>
        </w:rPr>
        <w:pPrChange w:id="18" w:author="anfarr" w:date="2009-02-09T21:01:00Z">
          <w:pPr>
            <w:pStyle w:val="Code1"/>
          </w:pPr>
        </w:pPrChange>
      </w:pPr>
      <w:ins w:id="19" w:author="anfarr" w:date="2009-02-09T18:03:00Z">
        <w:r>
          <w:t xml:space="preserve">   puzzle TBD;  </w:t>
        </w:r>
      </w:ins>
    </w:p>
    <w:p w:rsidR="00000000" w:rsidRDefault="002F1FC7">
      <w:pPr>
        <w:pStyle w:val="PresCode"/>
        <w:rPr>
          <w:ins w:id="20" w:author="anfarr" w:date="2009-02-09T18:03:00Z"/>
        </w:rPr>
        <w:pPrChange w:id="21" w:author="anfarr" w:date="2009-02-09T21:01:00Z">
          <w:pPr>
            <w:pStyle w:val="Code1"/>
          </w:pPr>
        </w:pPrChange>
      </w:pPr>
    </w:p>
    <w:p w:rsidR="00000000" w:rsidRDefault="00A10141">
      <w:pPr>
        <w:pStyle w:val="PresCode"/>
        <w:rPr>
          <w:ins w:id="22" w:author="anfarr" w:date="2009-02-09T18:03:00Z"/>
        </w:rPr>
        <w:pPrChange w:id="23" w:author="anfarr" w:date="2009-02-09T21:01:00Z">
          <w:pPr>
            <w:pStyle w:val="Code1"/>
          </w:pPr>
        </w:pPrChange>
      </w:pPr>
      <w:ins w:id="24" w:author="anfarr" w:date="2009-02-09T18:03:00Z">
        <w:r>
          <w:t xml:space="preserve">   Board extends Array {</w:t>
        </w:r>
      </w:ins>
    </w:p>
    <w:p w:rsidR="00000000" w:rsidRDefault="00A10141">
      <w:pPr>
        <w:pStyle w:val="PresCode"/>
        <w:rPr>
          <w:ins w:id="25" w:author="anfarr" w:date="2009-02-09T18:03:00Z"/>
        </w:rPr>
        <w:pPrChange w:id="26" w:author="anfarr" w:date="2009-02-09T21:01:00Z">
          <w:pPr>
            <w:pStyle w:val="Code1"/>
          </w:pPr>
        </w:pPrChange>
      </w:pPr>
      <w:ins w:id="27" w:author="anfarr" w:date="2009-02-09T18:03:00Z">
        <w:r>
          <w:t xml:space="preserve">      prefix "square";</w:t>
        </w:r>
      </w:ins>
    </w:p>
    <w:p w:rsidR="00000000" w:rsidRDefault="00A10141">
      <w:pPr>
        <w:pStyle w:val="PresCode"/>
        <w:rPr>
          <w:ins w:id="28" w:author="anfarr" w:date="2009-02-09T18:03:00Z"/>
        </w:rPr>
        <w:pPrChange w:id="29" w:author="anfarr" w:date="2009-02-09T21:01:00Z">
          <w:pPr>
            <w:pStyle w:val="Code1"/>
          </w:pPr>
        </w:pPrChange>
      </w:pPr>
      <w:ins w:id="30" w:author="anfarr" w:date="2009-02-09T18:03:00Z">
        <w:r>
          <w:t xml:space="preserve">      extent [9,9];</w:t>
        </w:r>
      </w:ins>
    </w:p>
    <w:p w:rsidR="00000000" w:rsidRDefault="00A10141">
      <w:pPr>
        <w:pStyle w:val="PresCode"/>
        <w:rPr>
          <w:ins w:id="31" w:author="anfarr" w:date="2009-02-09T18:03:00Z"/>
        </w:rPr>
        <w:pPrChange w:id="32" w:author="anfarr" w:date="2009-02-09T21:01:00Z">
          <w:pPr>
            <w:pStyle w:val="Code1"/>
          </w:pPr>
        </w:pPrChange>
      </w:pPr>
      <w:ins w:id="33" w:author="anfarr" w:date="2009-02-09T18:03:00Z">
        <w:r>
          <w:t xml:space="preserve">      generator extends Constraint, ArrayGenerator {</w:t>
        </w:r>
      </w:ins>
    </w:p>
    <w:p w:rsidR="00000000" w:rsidRDefault="00A10141">
      <w:pPr>
        <w:pStyle w:val="PresCode"/>
        <w:rPr>
          <w:ins w:id="34" w:author="anfarr" w:date="2009-02-09T18:03:00Z"/>
        </w:rPr>
        <w:pPrChange w:id="35" w:author="anfarr" w:date="2009-02-09T21:01:00Z">
          <w:pPr>
            <w:pStyle w:val="Code1"/>
          </w:pPr>
        </w:pPrChange>
      </w:pPr>
      <w:ins w:id="36" w:author="anfarr" w:date="2009-02-09T18:03:00Z">
        <w:r>
          <w:tab/>
          <w:t xml:space="preserve">  val extends Var {</w:t>
        </w:r>
      </w:ins>
    </w:p>
    <w:p w:rsidR="00000000" w:rsidRDefault="00A10141">
      <w:pPr>
        <w:pStyle w:val="PresCode"/>
        <w:rPr>
          <w:ins w:id="37" w:author="anfarr" w:date="2009-02-09T18:03:00Z"/>
        </w:rPr>
        <w:pPrChange w:id="38" w:author="anfarr" w:date="2009-02-09T21:01:00Z">
          <w:pPr>
            <w:pStyle w:val="Code1"/>
          </w:pPr>
        </w:pPrChange>
      </w:pPr>
      <w:ins w:id="39" w:author="anfarr" w:date="2009-02-09T18:03:00Z">
        <w:r>
          <w:t xml:space="preserve">             range "[1..9]";</w:t>
        </w:r>
      </w:ins>
    </w:p>
    <w:p w:rsidR="00000000" w:rsidRDefault="00A10141">
      <w:pPr>
        <w:pStyle w:val="PresCode"/>
        <w:rPr>
          <w:ins w:id="40" w:author="anfarr" w:date="2009-02-09T18:03:00Z"/>
        </w:rPr>
        <w:pPrChange w:id="41" w:author="anfarr" w:date="2009-02-09T21:01:00Z">
          <w:pPr>
            <w:pStyle w:val="Code1"/>
          </w:pPr>
        </w:pPrChange>
      </w:pPr>
      <w:ins w:id="42" w:author="anfarr" w:date="2009-02-09T18:03:00Z">
        <w:r>
          <w:t xml:space="preserve">             auto LAZY Label;</w:t>
        </w:r>
      </w:ins>
    </w:p>
    <w:p w:rsidR="00000000" w:rsidRDefault="00A10141">
      <w:pPr>
        <w:pStyle w:val="PresCode"/>
        <w:rPr>
          <w:ins w:id="43" w:author="anfarr" w:date="2009-02-09T18:03:00Z"/>
        </w:rPr>
        <w:pPrChange w:id="44" w:author="anfarr" w:date="2009-02-09T21:01:00Z">
          <w:pPr>
            <w:pStyle w:val="Code1"/>
          </w:pPr>
        </w:pPrChange>
      </w:pPr>
      <w:ins w:id="45" w:author="anfarr" w:date="2009-02-09T18:03:00Z">
        <w:r>
          <w:t xml:space="preserve">          }</w:t>
        </w:r>
      </w:ins>
    </w:p>
    <w:p w:rsidR="00000000" w:rsidRDefault="00A10141">
      <w:pPr>
        <w:pStyle w:val="PresCode"/>
        <w:rPr>
          <w:ins w:id="46" w:author="anfarr" w:date="2009-02-09T18:03:00Z"/>
        </w:rPr>
        <w:pPrChange w:id="47" w:author="anfarr" w:date="2009-02-09T21:01:00Z">
          <w:pPr>
            <w:pStyle w:val="Code1"/>
          </w:pPr>
        </w:pPrChange>
      </w:pPr>
      <w:ins w:id="48" w:author="anfarr" w:date="2009-02-09T18:03:00Z">
        <w:r>
          <w:t xml:space="preserve">      }</w:t>
        </w:r>
      </w:ins>
    </w:p>
    <w:p w:rsidR="00000000" w:rsidRDefault="00A10141">
      <w:pPr>
        <w:pStyle w:val="PresCode"/>
        <w:rPr>
          <w:ins w:id="49" w:author="anfarr" w:date="2009-02-09T18:03:00Z"/>
        </w:rPr>
        <w:pPrChange w:id="50" w:author="anfarr" w:date="2009-02-09T21:01:00Z">
          <w:pPr>
            <w:pStyle w:val="Code1"/>
          </w:pPr>
        </w:pPrChange>
      </w:pPr>
      <w:ins w:id="51" w:author="anfarr" w:date="2009-02-09T18:03:00Z">
        <w:r>
          <w:t xml:space="preserve">    }</w:t>
        </w:r>
      </w:ins>
    </w:p>
    <w:p w:rsidR="00000000" w:rsidRDefault="002F1FC7">
      <w:pPr>
        <w:pStyle w:val="PresCode"/>
        <w:rPr>
          <w:ins w:id="52" w:author="anfarr" w:date="2009-02-09T18:03:00Z"/>
        </w:rPr>
        <w:pPrChange w:id="53" w:author="anfarr" w:date="2009-02-09T21:01:00Z">
          <w:pPr>
            <w:pStyle w:val="Code1"/>
          </w:pPr>
        </w:pPrChange>
      </w:pPr>
    </w:p>
    <w:p w:rsidR="00000000" w:rsidRDefault="00A10141">
      <w:pPr>
        <w:pStyle w:val="PresCode"/>
        <w:rPr>
          <w:ins w:id="54" w:author="anfarr" w:date="2009-02-09T18:03:00Z"/>
        </w:rPr>
        <w:pPrChange w:id="55" w:author="anfarr" w:date="2009-02-09T21:01:00Z">
          <w:pPr>
            <w:pStyle w:val="Code1"/>
          </w:pPr>
        </w:pPrChange>
      </w:pPr>
      <w:ins w:id="56" w:author="anfarr" w:date="2009-02-09T18:03:00Z">
        <w:r>
          <w:t xml:space="preserve">   PreValues extends Constraint {</w:t>
        </w:r>
      </w:ins>
    </w:p>
    <w:p w:rsidR="00000000" w:rsidRDefault="00A10141">
      <w:pPr>
        <w:pStyle w:val="PresCode"/>
        <w:rPr>
          <w:ins w:id="57" w:author="anfarr" w:date="2009-02-09T18:03:00Z"/>
        </w:rPr>
        <w:pPrChange w:id="58" w:author="anfarr" w:date="2009-02-09T21:01:00Z">
          <w:pPr>
            <w:pStyle w:val="Code1"/>
          </w:pPr>
        </w:pPrChange>
      </w:pPr>
      <w:ins w:id="59" w:author="anfarr" w:date="2009-02-09T18:03:00Z">
        <w:r>
          <w:t xml:space="preserve">      array LAZY Board;</w:t>
        </w:r>
      </w:ins>
    </w:p>
    <w:p w:rsidR="00000000" w:rsidRDefault="00A10141">
      <w:pPr>
        <w:pStyle w:val="PresCode"/>
        <w:rPr>
          <w:ins w:id="60" w:author="anfarr" w:date="2009-02-09T18:03:00Z"/>
        </w:rPr>
        <w:pPrChange w:id="61" w:author="anfarr" w:date="2009-02-09T21:01:00Z">
          <w:pPr>
            <w:pStyle w:val="Code1"/>
          </w:pPr>
        </w:pPrChange>
      </w:pPr>
      <w:ins w:id="62" w:author="anfarr" w:date="2009-02-09T18:03:00Z">
        <w:r>
          <w:t xml:space="preserve">      prefix "square";</w:t>
        </w:r>
      </w:ins>
    </w:p>
    <w:p w:rsidR="00000000" w:rsidRDefault="00A10141">
      <w:pPr>
        <w:pStyle w:val="PresCode"/>
        <w:rPr>
          <w:ins w:id="63" w:author="anfarr" w:date="2009-02-09T18:03:00Z"/>
        </w:rPr>
        <w:pPrChange w:id="64" w:author="anfarr" w:date="2009-02-09T21:01:00Z">
          <w:pPr>
            <w:pStyle w:val="Code1"/>
          </w:pPr>
        </w:pPrChange>
      </w:pPr>
      <w:ins w:id="65" w:author="anfarr" w:date="2009-02-09T18:03:00Z">
        <w:r>
          <w:t xml:space="preserve">      path   LAZY val;</w:t>
        </w:r>
      </w:ins>
    </w:p>
    <w:p w:rsidR="00000000" w:rsidRDefault="00A10141">
      <w:pPr>
        <w:pStyle w:val="PresCode"/>
        <w:rPr>
          <w:ins w:id="66" w:author="anfarr" w:date="2009-02-09T18:03:00Z"/>
        </w:rPr>
        <w:pPrChange w:id="67" w:author="anfarr" w:date="2009-02-09T21:01:00Z">
          <w:pPr>
            <w:pStyle w:val="Code1"/>
          </w:pPr>
        </w:pPrChange>
      </w:pPr>
      <w:ins w:id="68" w:author="anfarr" w:date="2009-02-09T18:03:00Z">
        <w:r>
          <w:t xml:space="preserve">      update extends AggregateSpecifier {</w:t>
        </w:r>
      </w:ins>
    </w:p>
    <w:p w:rsidR="00000000" w:rsidRDefault="00A10141">
      <w:pPr>
        <w:pStyle w:val="PresCode"/>
        <w:rPr>
          <w:ins w:id="69" w:author="anfarr" w:date="2009-02-09T18:03:00Z"/>
        </w:rPr>
        <w:pPrChange w:id="70" w:author="anfarr" w:date="2009-02-09T21:01:00Z">
          <w:pPr>
            <w:pStyle w:val="Code1"/>
          </w:pPr>
        </w:pPrChange>
      </w:pPr>
      <w:ins w:id="71" w:author="anfarr" w:date="2009-02-09T18:03:00Z">
        <w:r>
          <w:t xml:space="preserve">         unify puzzle;</w:t>
        </w:r>
      </w:ins>
    </w:p>
    <w:p w:rsidR="00000000" w:rsidRDefault="00A10141">
      <w:pPr>
        <w:pStyle w:val="PresCode"/>
        <w:rPr>
          <w:ins w:id="72" w:author="anfarr" w:date="2009-02-09T18:03:00Z"/>
        </w:rPr>
        <w:pPrChange w:id="73" w:author="anfarr" w:date="2009-02-09T21:01:00Z">
          <w:pPr>
            <w:pStyle w:val="Code1"/>
          </w:pPr>
        </w:pPrChange>
      </w:pPr>
      <w:ins w:id="74" w:author="anfarr" w:date="2009-02-09T18:03:00Z">
        <w:r>
          <w:t xml:space="preserve">      }</w:t>
        </w:r>
      </w:ins>
    </w:p>
    <w:p w:rsidR="00000000" w:rsidRDefault="00A10141">
      <w:pPr>
        <w:pStyle w:val="PresCode"/>
        <w:rPr>
          <w:ins w:id="75" w:author="anfarr" w:date="2009-02-09T18:03:00Z"/>
        </w:rPr>
        <w:pPrChange w:id="76" w:author="anfarr" w:date="2009-02-09T21:01:00Z">
          <w:pPr>
            <w:pStyle w:val="Code1"/>
          </w:pPr>
        </w:pPrChange>
      </w:pPr>
      <w:ins w:id="77" w:author="anfarr" w:date="2009-02-09T18:03:00Z">
        <w:r>
          <w:t xml:space="preserve">   }</w:t>
        </w:r>
      </w:ins>
    </w:p>
    <w:p w:rsidR="00000000" w:rsidRDefault="00A10141">
      <w:pPr>
        <w:pStyle w:val="PresCode"/>
        <w:rPr>
          <w:ins w:id="78" w:author="anfarr" w:date="2009-02-09T18:03:00Z"/>
        </w:rPr>
        <w:pPrChange w:id="79" w:author="anfarr" w:date="2009-02-09T21:01:00Z">
          <w:pPr>
            <w:pStyle w:val="Code1"/>
          </w:pPr>
        </w:pPrChange>
      </w:pPr>
      <w:ins w:id="80" w:author="anfarr" w:date="2009-02-09T18:03:00Z">
        <w:r>
          <w:t xml:space="preserve">    </w:t>
        </w:r>
      </w:ins>
    </w:p>
    <w:p w:rsidR="00000000" w:rsidRDefault="00A10141">
      <w:pPr>
        <w:pStyle w:val="PresCode"/>
        <w:rPr>
          <w:ins w:id="81" w:author="anfarr" w:date="2009-02-09T18:03:00Z"/>
        </w:rPr>
        <w:pPrChange w:id="82" w:author="anfarr" w:date="2009-02-09T21:01:00Z">
          <w:pPr>
            <w:pStyle w:val="Code1"/>
          </w:pPr>
        </w:pPrChange>
      </w:pPr>
      <w:ins w:id="83" w:author="anfarr" w:date="2009-02-09T18:03:00Z">
        <w:r>
          <w:t xml:space="preserve">   Constraints extends Array {</w:t>
        </w:r>
      </w:ins>
    </w:p>
    <w:p w:rsidR="00000000" w:rsidRDefault="00A10141">
      <w:pPr>
        <w:pStyle w:val="PresCode"/>
        <w:rPr>
          <w:ins w:id="84" w:author="anfarr" w:date="2009-02-09T18:03:00Z"/>
        </w:rPr>
        <w:pPrChange w:id="85" w:author="anfarr" w:date="2009-02-09T21:01:00Z">
          <w:pPr>
            <w:pStyle w:val="Code1"/>
          </w:pPr>
        </w:pPrChange>
      </w:pPr>
      <w:ins w:id="86" w:author="anfarr" w:date="2009-02-09T18:03:00Z">
        <w:r>
          <w:t xml:space="preserve">      prefix "cons";</w:t>
        </w:r>
      </w:ins>
    </w:p>
    <w:p w:rsidR="00000000" w:rsidRDefault="00A10141">
      <w:pPr>
        <w:pStyle w:val="PresCode"/>
        <w:rPr>
          <w:ins w:id="87" w:author="anfarr" w:date="2009-02-09T18:03:00Z"/>
        </w:rPr>
        <w:pPrChange w:id="88" w:author="anfarr" w:date="2009-02-09T21:01:00Z">
          <w:pPr>
            <w:pStyle w:val="Code1"/>
          </w:pPr>
        </w:pPrChange>
      </w:pPr>
      <w:ins w:id="89" w:author="anfarr" w:date="2009-02-09T18:03:00Z">
        <w:r>
          <w:t xml:space="preserve">      extent 9;</w:t>
        </w:r>
      </w:ins>
    </w:p>
    <w:p w:rsidR="00000000" w:rsidRDefault="00A10141">
      <w:pPr>
        <w:pStyle w:val="PresCode"/>
        <w:rPr>
          <w:ins w:id="90" w:author="anfarr" w:date="2009-02-09T18:03:00Z"/>
        </w:rPr>
        <w:pPrChange w:id="91" w:author="anfarr" w:date="2009-02-09T21:01:00Z">
          <w:pPr>
            <w:pStyle w:val="Code1"/>
          </w:pPr>
        </w:pPrChange>
      </w:pPr>
      <w:ins w:id="92" w:author="anfarr" w:date="2009-02-09T18:03:00Z">
        <w:r>
          <w:t xml:space="preserve">      generator extends Constraint, ArrayGenerator {</w:t>
        </w:r>
      </w:ins>
    </w:p>
    <w:p w:rsidR="00000000" w:rsidRDefault="004D226D">
      <w:pPr>
        <w:pStyle w:val="PresCode"/>
        <w:rPr>
          <w:ins w:id="93" w:author="anfarr" w:date="2009-02-09T18:03:00Z"/>
        </w:rPr>
        <w:pPrChange w:id="94" w:author="anfarr" w:date="2009-02-09T21:01:00Z">
          <w:pPr>
            <w:pStyle w:val="Code1"/>
          </w:pPr>
        </w:pPrChange>
      </w:pPr>
      <w:ins w:id="95" w:author="anfarr" w:date="2009-02-09T20:48:00Z">
        <w:r>
          <w:t xml:space="preserve">       </w:t>
        </w:r>
      </w:ins>
      <w:ins w:id="96" w:author="anfarr" w:date="2009-02-09T18:03:00Z">
        <w:r w:rsidR="00A10141">
          <w:t xml:space="preserve">  context extends DATA { index sfIndex; }  //local sfIndex</w:t>
        </w:r>
      </w:ins>
    </w:p>
    <w:p w:rsidR="00000000" w:rsidRDefault="004D226D">
      <w:pPr>
        <w:pStyle w:val="PresCode"/>
        <w:rPr>
          <w:ins w:id="97" w:author="anfarr" w:date="2009-02-09T18:03:00Z"/>
        </w:rPr>
        <w:pPrChange w:id="98" w:author="anfarr" w:date="2009-02-09T21:01:00Z">
          <w:pPr>
            <w:pStyle w:val="Code1"/>
          </w:pPr>
        </w:pPrChange>
      </w:pPr>
      <w:ins w:id="99" w:author="anfarr" w:date="2009-02-09T20:48:00Z">
        <w:r>
          <w:t xml:space="preserve">       </w:t>
        </w:r>
      </w:ins>
      <w:ins w:id="100" w:author="anfarr" w:date="2009-02-09T18:03:00Z">
        <w:r w:rsidR="00A10141">
          <w:t xml:space="preserve">  array LAZY Board;</w:t>
        </w:r>
      </w:ins>
    </w:p>
    <w:p w:rsidR="00000000" w:rsidRDefault="004D226D">
      <w:pPr>
        <w:pStyle w:val="PresCode"/>
        <w:rPr>
          <w:ins w:id="101" w:author="anfarr" w:date="2009-02-09T18:03:00Z"/>
        </w:rPr>
        <w:pPrChange w:id="102" w:author="anfarr" w:date="2009-02-09T21:01:00Z">
          <w:pPr>
            <w:pStyle w:val="Code1"/>
          </w:pPr>
        </w:pPrChange>
      </w:pPr>
      <w:ins w:id="103" w:author="anfarr" w:date="2009-02-09T20:48:00Z">
        <w:r>
          <w:t xml:space="preserve">        </w:t>
        </w:r>
      </w:ins>
      <w:ins w:id="104" w:author="anfarr" w:date="2009-02-09T18:03:00Z">
        <w:r w:rsidR="00A10141">
          <w:t xml:space="preserve"> prefix "square";</w:t>
        </w:r>
      </w:ins>
    </w:p>
    <w:p w:rsidR="00000000" w:rsidRDefault="004D226D">
      <w:pPr>
        <w:pStyle w:val="PresCode"/>
        <w:rPr>
          <w:ins w:id="105" w:author="anfarr" w:date="2009-02-09T20:48:00Z"/>
        </w:rPr>
        <w:pPrChange w:id="106" w:author="anfarr" w:date="2009-02-09T21:01:00Z">
          <w:pPr>
            <w:pStyle w:val="Code1"/>
          </w:pPr>
        </w:pPrChange>
      </w:pPr>
      <w:ins w:id="107" w:author="anfarr" w:date="2009-02-09T20:48:00Z">
        <w:r>
          <w:t xml:space="preserve">        </w:t>
        </w:r>
      </w:ins>
      <w:ins w:id="108" w:author="anfarr" w:date="2009-02-09T18:03:00Z">
        <w:r w:rsidR="00A10141">
          <w:t xml:space="preserve"> path LAZY val;</w:t>
        </w:r>
      </w:ins>
    </w:p>
    <w:p w:rsidR="00000000" w:rsidRDefault="004D226D">
      <w:pPr>
        <w:pStyle w:val="PresCode"/>
        <w:rPr>
          <w:ins w:id="109" w:author="anfarr" w:date="2009-02-09T18:04:00Z"/>
        </w:rPr>
        <w:pPrChange w:id="110" w:author="anfarr" w:date="2009-02-09T21:01:00Z">
          <w:pPr>
            <w:pStyle w:val="Code1"/>
          </w:pPr>
        </w:pPrChange>
      </w:pPr>
      <w:ins w:id="111" w:author="anfarr" w:date="2009-02-09T20:48:00Z">
        <w:r>
          <w:t xml:space="preserve">         </w:t>
        </w:r>
      </w:ins>
      <w:ins w:id="112" w:author="anfarr" w:date="2009-02-09T18:03:00Z">
        <w:r w:rsidR="00A10141">
          <w:t xml:space="preserve">ver extends AggregateSpecifier { </w:t>
        </w:r>
        <w:r>
          <w:t>pred (index == LAZY sfIndex0);</w:t>
        </w:r>
      </w:ins>
      <w:ins w:id="113" w:author="anfarr" w:date="2009-02-09T20:48:00Z">
        <w:r>
          <w:t xml:space="preserve"> }</w:t>
        </w:r>
      </w:ins>
    </w:p>
    <w:p w:rsidR="00000000" w:rsidRDefault="004D226D">
      <w:pPr>
        <w:pStyle w:val="PresCode"/>
        <w:rPr>
          <w:ins w:id="114" w:author="anfarr" w:date="2009-02-09T18:04:00Z"/>
        </w:rPr>
        <w:pPrChange w:id="115" w:author="anfarr" w:date="2009-02-09T21:01:00Z">
          <w:pPr>
            <w:pStyle w:val="Code1"/>
          </w:pPr>
        </w:pPrChange>
      </w:pPr>
      <w:ins w:id="116" w:author="anfarr" w:date="2009-02-09T20:49:00Z">
        <w:r>
          <w:t xml:space="preserve">         hor </w:t>
        </w:r>
      </w:ins>
      <w:ins w:id="117" w:author="anfarr" w:date="2009-02-09T18:03:00Z">
        <w:r w:rsidR="00A10141">
          <w:t xml:space="preserve">extends AggregateSpecifier { pred (index == LAZY sfIndex1); </w:t>
        </w:r>
      </w:ins>
      <w:ins w:id="118" w:author="anfarr" w:date="2009-02-09T20:49:00Z">
        <w:r>
          <w:t>}</w:t>
        </w:r>
      </w:ins>
    </w:p>
    <w:p w:rsidR="00000000" w:rsidRDefault="004D226D">
      <w:pPr>
        <w:pStyle w:val="PresCode"/>
        <w:rPr>
          <w:ins w:id="119" w:author="anfarr" w:date="2009-02-09T18:04:00Z"/>
        </w:rPr>
        <w:pPrChange w:id="120" w:author="anfarr" w:date="2009-02-09T21:01:00Z">
          <w:pPr>
            <w:pStyle w:val="Code1"/>
          </w:pPr>
        </w:pPrChange>
      </w:pPr>
      <w:ins w:id="121" w:author="anfarr" w:date="2009-02-09T18:04:00Z">
        <w:r>
          <w:t xml:space="preserve">       </w:t>
        </w:r>
      </w:ins>
      <w:ins w:id="122" w:author="anfarr" w:date="2009-02-09T20:49:00Z">
        <w:r>
          <w:t xml:space="preserve"> </w:t>
        </w:r>
      </w:ins>
      <w:ins w:id="123" w:author="anfarr" w:date="2009-02-09T18:03:00Z">
        <w:r w:rsidR="00A10141">
          <w:t xml:space="preserve"> sq extends AggregateSpecifier { </w:t>
        </w:r>
      </w:ins>
    </w:p>
    <w:p w:rsidR="00000000" w:rsidRDefault="00642B94">
      <w:pPr>
        <w:pStyle w:val="PresCode"/>
        <w:rPr>
          <w:ins w:id="124" w:author="anfarr" w:date="2009-02-09T18:05:00Z"/>
        </w:rPr>
        <w:pPrChange w:id="125" w:author="anfarr" w:date="2009-02-09T21:01:00Z">
          <w:pPr>
            <w:pStyle w:val="Code1"/>
          </w:pPr>
        </w:pPrChange>
      </w:pPr>
      <w:ins w:id="126" w:author="anfarr" w:date="2009-02-09T18:04:00Z">
        <w:r>
          <w:t xml:space="preserve">            </w:t>
        </w:r>
      </w:ins>
      <w:ins w:id="127" w:author="anfarr" w:date="2009-02-09T18:03:00Z">
        <w:r w:rsidR="00A10141">
          <w:t xml:space="preserve">pred (index == (((LAZY sfIndex1 / 3)*3)  + (LAZY sfIndex0 / 3))); </w:t>
        </w:r>
      </w:ins>
    </w:p>
    <w:p w:rsidR="00000000" w:rsidRDefault="004D226D">
      <w:pPr>
        <w:pStyle w:val="PresCode"/>
        <w:rPr>
          <w:ins w:id="128" w:author="anfarr" w:date="2009-02-09T18:03:00Z"/>
        </w:rPr>
        <w:pPrChange w:id="129" w:author="anfarr" w:date="2009-02-09T21:01:00Z">
          <w:pPr>
            <w:pStyle w:val="Code1"/>
          </w:pPr>
        </w:pPrChange>
      </w:pPr>
      <w:ins w:id="130" w:author="anfarr" w:date="2009-02-09T18:05:00Z">
        <w:r>
          <w:t xml:space="preserve">         </w:t>
        </w:r>
      </w:ins>
      <w:ins w:id="131" w:author="anfarr" w:date="2009-02-09T18:03:00Z">
        <w:r w:rsidR="00A10141">
          <w:t xml:space="preserve">}  </w:t>
        </w:r>
      </w:ins>
    </w:p>
    <w:p w:rsidR="00000000" w:rsidRDefault="004D226D">
      <w:pPr>
        <w:pStyle w:val="PresCode"/>
        <w:rPr>
          <w:ins w:id="132" w:author="anfarr" w:date="2009-02-09T18:05:00Z"/>
        </w:rPr>
        <w:pPrChange w:id="133" w:author="anfarr" w:date="2009-02-09T21:01:00Z">
          <w:pPr>
            <w:pStyle w:val="Code1"/>
          </w:pPr>
        </w:pPrChange>
      </w:pPr>
      <w:ins w:id="134" w:author="anfarr" w:date="2009-02-09T20:49:00Z">
        <w:r>
          <w:t xml:space="preserve">       </w:t>
        </w:r>
      </w:ins>
      <w:ins w:id="135" w:author="anfarr" w:date="2009-02-09T18:03:00Z">
        <w:r w:rsidR="00A10141">
          <w:t xml:space="preserve">  [sfConstraint] -- "alldifferent(hor), </w:t>
        </w:r>
      </w:ins>
    </w:p>
    <w:p w:rsidR="00000000" w:rsidRDefault="00642B94">
      <w:pPr>
        <w:pStyle w:val="PresCode"/>
        <w:rPr>
          <w:ins w:id="136" w:author="anfarr" w:date="2009-02-09T18:03:00Z"/>
        </w:rPr>
        <w:pPrChange w:id="137" w:author="anfarr" w:date="2009-02-09T21:01:00Z">
          <w:pPr>
            <w:pStyle w:val="Code1"/>
          </w:pPr>
        </w:pPrChange>
      </w:pPr>
      <w:ins w:id="138" w:author="anfarr" w:date="2009-02-09T18:05:00Z">
        <w:r>
          <w:t xml:space="preserve">                            </w:t>
        </w:r>
      </w:ins>
      <w:ins w:id="139" w:author="anfarr" w:date="2009-02-09T18:03:00Z">
        <w:r w:rsidR="00A10141">
          <w:t>alldifferent(ver), alldifferent(sq)";</w:t>
        </w:r>
      </w:ins>
    </w:p>
    <w:p w:rsidR="00000000" w:rsidRDefault="00A10141">
      <w:pPr>
        <w:pStyle w:val="PresCode"/>
        <w:rPr>
          <w:ins w:id="140" w:author="anfarr" w:date="2009-02-09T18:03:00Z"/>
        </w:rPr>
        <w:pPrChange w:id="141" w:author="anfarr" w:date="2009-02-09T21:01:00Z">
          <w:pPr>
            <w:pStyle w:val="Code1"/>
          </w:pPr>
        </w:pPrChange>
      </w:pPr>
      <w:ins w:id="142" w:author="anfarr" w:date="2009-02-09T18:03:00Z">
        <w:r>
          <w:t xml:space="preserve">      }</w:t>
        </w:r>
      </w:ins>
    </w:p>
    <w:p w:rsidR="00000000" w:rsidRDefault="00A10141">
      <w:pPr>
        <w:pStyle w:val="PresCode"/>
        <w:rPr>
          <w:ins w:id="143" w:author="anfarr" w:date="2009-02-09T18:03:00Z"/>
        </w:rPr>
        <w:pPrChange w:id="144" w:author="anfarr" w:date="2009-02-09T21:01:00Z">
          <w:pPr>
            <w:pStyle w:val="Code1"/>
          </w:pPr>
        </w:pPrChange>
      </w:pPr>
      <w:ins w:id="145" w:author="anfarr" w:date="2009-02-09T18:03:00Z">
        <w:r>
          <w:t xml:space="preserve">   }  </w:t>
        </w:r>
      </w:ins>
    </w:p>
    <w:p w:rsidR="00000000" w:rsidRDefault="002F1FC7">
      <w:pPr>
        <w:pStyle w:val="PresCode"/>
        <w:rPr>
          <w:ins w:id="146" w:author="anfarr" w:date="2009-02-09T18:03:00Z"/>
        </w:rPr>
        <w:pPrChange w:id="147" w:author="anfarr" w:date="2009-02-09T21:01:00Z">
          <w:pPr>
            <w:pStyle w:val="Code1"/>
          </w:pPr>
        </w:pPrChange>
      </w:pPr>
    </w:p>
    <w:p w:rsidR="00000000" w:rsidRDefault="00A10141">
      <w:pPr>
        <w:pStyle w:val="PresCode"/>
        <w:rPr>
          <w:ins w:id="148" w:author="anfarr" w:date="2009-02-09T18:03:00Z"/>
        </w:rPr>
        <w:pPrChange w:id="149" w:author="anfarr" w:date="2009-02-09T21:01:00Z">
          <w:pPr>
            <w:pStyle w:val="Code1"/>
          </w:pPr>
        </w:pPrChange>
      </w:pPr>
      <w:ins w:id="150" w:author="anfarr" w:date="2009-02-09T18:03:00Z">
        <w:r>
          <w:t xml:space="preserve">   Label extends LabellingPoint;</w:t>
        </w:r>
      </w:ins>
    </w:p>
    <w:p w:rsidR="00000000" w:rsidRDefault="002F1FC7">
      <w:pPr>
        <w:pStyle w:val="PresCode"/>
        <w:rPr>
          <w:ins w:id="151" w:author="anfarr" w:date="2009-02-09T18:03:00Z"/>
        </w:rPr>
        <w:pPrChange w:id="152" w:author="anfarr" w:date="2009-02-09T21:01:00Z">
          <w:pPr>
            <w:pStyle w:val="Code1"/>
          </w:pPr>
        </w:pPrChange>
      </w:pPr>
    </w:p>
    <w:p w:rsidR="00000000" w:rsidRDefault="00A10141">
      <w:pPr>
        <w:pStyle w:val="PresCode"/>
        <w:rPr>
          <w:ins w:id="153" w:author="anfarr" w:date="2009-02-09T18:03:00Z"/>
        </w:rPr>
        <w:pPrChange w:id="154" w:author="anfarr" w:date="2009-02-09T21:01:00Z">
          <w:pPr>
            <w:pStyle w:val="Code1"/>
          </w:pPr>
        </w:pPrChange>
      </w:pPr>
      <w:ins w:id="155" w:author="anfarr" w:date="2009-02-09T18:03:00Z">
        <w:r>
          <w:t xml:space="preserve">   PrintSolution extends PrettyPrint {</w:t>
        </w:r>
      </w:ins>
    </w:p>
    <w:p w:rsidR="00000000" w:rsidRDefault="00A10141">
      <w:pPr>
        <w:pStyle w:val="PresCode"/>
        <w:rPr>
          <w:ins w:id="156" w:author="anfarr" w:date="2009-02-09T18:03:00Z"/>
        </w:rPr>
        <w:pPrChange w:id="157" w:author="anfarr" w:date="2009-02-09T21:01:00Z">
          <w:pPr>
            <w:pStyle w:val="Code1"/>
          </w:pPr>
        </w:pPrChange>
      </w:pPr>
      <w:ins w:id="158" w:author="anfarr" w:date="2009-02-09T18:03:00Z">
        <w:r>
          <w:t xml:space="preserve">      array LAZY Board;</w:t>
        </w:r>
      </w:ins>
    </w:p>
    <w:p w:rsidR="00000000" w:rsidRDefault="00A10141">
      <w:pPr>
        <w:pStyle w:val="PresCode"/>
        <w:rPr>
          <w:ins w:id="159" w:author="anfarr" w:date="2009-02-09T18:03:00Z"/>
        </w:rPr>
        <w:pPrChange w:id="160" w:author="anfarr" w:date="2009-02-09T21:01:00Z">
          <w:pPr>
            <w:pStyle w:val="Code1"/>
          </w:pPr>
        </w:pPrChange>
      </w:pPr>
      <w:ins w:id="161" w:author="anfarr" w:date="2009-02-09T18:03:00Z">
        <w:r>
          <w:t xml:space="preserve">      prefix "square";</w:t>
        </w:r>
      </w:ins>
    </w:p>
    <w:p w:rsidR="00000000" w:rsidRDefault="00A10141">
      <w:pPr>
        <w:pStyle w:val="PresCode"/>
        <w:rPr>
          <w:ins w:id="162" w:author="anfarr" w:date="2009-02-09T18:03:00Z"/>
        </w:rPr>
        <w:pPrChange w:id="163" w:author="anfarr" w:date="2009-02-09T21:01:00Z">
          <w:pPr>
            <w:pStyle w:val="Code1"/>
          </w:pPr>
        </w:pPrChange>
      </w:pPr>
      <w:ins w:id="164" w:author="anfarr" w:date="2009-02-09T18:03:00Z">
        <w:r>
          <w:t xml:space="preserve">      path LAZY val;</w:t>
        </w:r>
      </w:ins>
    </w:p>
    <w:p w:rsidR="00000000" w:rsidRDefault="00A10141">
      <w:pPr>
        <w:pStyle w:val="PresCode"/>
        <w:rPr>
          <w:ins w:id="165" w:author="anfarr" w:date="2009-02-09T18:03:00Z"/>
        </w:rPr>
        <w:pPrChange w:id="166" w:author="anfarr" w:date="2009-02-09T21:01:00Z">
          <w:pPr>
            <w:pStyle w:val="Code1"/>
          </w:pPr>
        </w:pPrChange>
      </w:pPr>
      <w:ins w:id="167" w:author="anfarr" w:date="2009-02-09T18:03:00Z">
        <w:r>
          <w:t xml:space="preserve">      output extends AggregateSpecifier;</w:t>
        </w:r>
      </w:ins>
    </w:p>
    <w:p w:rsidR="00000000" w:rsidRDefault="00A10141">
      <w:pPr>
        <w:pStyle w:val="PresCode"/>
        <w:rPr>
          <w:ins w:id="168" w:author="anfarr" w:date="2009-02-09T18:03:00Z"/>
        </w:rPr>
        <w:pPrChange w:id="169" w:author="anfarr" w:date="2009-02-09T21:01:00Z">
          <w:pPr>
            <w:pStyle w:val="Code1"/>
          </w:pPr>
        </w:pPrChange>
      </w:pPr>
      <w:ins w:id="170" w:author="anfarr" w:date="2009-02-09T18:03:00Z">
        <w:r>
          <w:t xml:space="preserve">   }</w:t>
        </w:r>
      </w:ins>
    </w:p>
    <w:p w:rsidR="00000000" w:rsidRDefault="002F1FC7">
      <w:pPr>
        <w:pStyle w:val="PresCode"/>
        <w:rPr>
          <w:ins w:id="171" w:author="anfarr" w:date="2009-02-09T18:03:00Z"/>
        </w:rPr>
        <w:pPrChange w:id="172" w:author="anfarr" w:date="2009-02-09T21:01:00Z">
          <w:pPr>
            <w:pStyle w:val="Code1"/>
          </w:pPr>
        </w:pPrChange>
      </w:pPr>
    </w:p>
    <w:p w:rsidR="00000000" w:rsidRDefault="00A10141">
      <w:pPr>
        <w:pStyle w:val="PresCode"/>
        <w:rPr>
          <w:ins w:id="173" w:author="anfarr" w:date="2009-02-09T18:03:00Z"/>
        </w:rPr>
        <w:pPrChange w:id="174" w:author="anfarr" w:date="2009-02-09T21:01:00Z">
          <w:pPr>
            <w:pStyle w:val="Code1"/>
          </w:pPr>
        </w:pPrChange>
      </w:pPr>
      <w:ins w:id="175" w:author="anfarr" w:date="2009-02-09T18:03:00Z">
        <w:r>
          <w:t xml:space="preserve">   WriteBack extends ApplyEffects {</w:t>
        </w:r>
      </w:ins>
    </w:p>
    <w:p w:rsidR="00000000" w:rsidRDefault="00A10141">
      <w:pPr>
        <w:pStyle w:val="PresCode"/>
        <w:rPr>
          <w:ins w:id="176" w:author="anfarr" w:date="2009-02-09T18:03:00Z"/>
        </w:rPr>
        <w:pPrChange w:id="177" w:author="anfarr" w:date="2009-02-09T21:01:00Z">
          <w:pPr>
            <w:pStyle w:val="Code1"/>
          </w:pPr>
        </w:pPrChange>
      </w:pPr>
      <w:ins w:id="178" w:author="anfarr" w:date="2009-02-09T18:03:00Z">
        <w:r>
          <w:t xml:space="preserve">      key "puzzle";</w:t>
        </w:r>
      </w:ins>
    </w:p>
    <w:p w:rsidR="00000000" w:rsidRDefault="00A10141">
      <w:pPr>
        <w:pStyle w:val="PresCode"/>
        <w:rPr>
          <w:ins w:id="179" w:author="anfarr" w:date="2009-02-09T18:03:00Z"/>
        </w:rPr>
        <w:pPrChange w:id="180" w:author="anfarr" w:date="2009-02-09T21:01:00Z">
          <w:pPr>
            <w:pStyle w:val="Code1"/>
          </w:pPr>
        </w:pPrChange>
      </w:pPr>
      <w:ins w:id="181" w:author="anfarr" w:date="2009-02-09T18:03:00Z">
        <w:r>
          <w:t xml:space="preserve">      update PrintSolution:output;</w:t>
        </w:r>
      </w:ins>
    </w:p>
    <w:p w:rsidR="00000000" w:rsidRDefault="00A10141">
      <w:pPr>
        <w:pStyle w:val="PresCode"/>
        <w:rPr>
          <w:ins w:id="182" w:author="anfarr" w:date="2009-02-09T18:03:00Z"/>
        </w:rPr>
        <w:pPrChange w:id="183" w:author="anfarr" w:date="2009-02-09T21:01:00Z">
          <w:pPr>
            <w:pStyle w:val="Code1"/>
          </w:pPr>
        </w:pPrChange>
      </w:pPr>
      <w:ins w:id="184" w:author="anfarr" w:date="2009-02-09T18:03:00Z">
        <w:r>
          <w:t xml:space="preserve">   }</w:t>
        </w:r>
      </w:ins>
    </w:p>
    <w:p w:rsidR="00000000" w:rsidRDefault="002F1FC7">
      <w:pPr>
        <w:pStyle w:val="PresCode"/>
        <w:rPr>
          <w:ins w:id="185" w:author="anfarr" w:date="2009-02-09T18:03:00Z"/>
        </w:rPr>
        <w:pPrChange w:id="186" w:author="anfarr" w:date="2009-02-09T21:01:00Z">
          <w:pPr>
            <w:pStyle w:val="Code1"/>
          </w:pPr>
        </w:pPrChange>
      </w:pPr>
    </w:p>
    <w:p w:rsidR="00000000" w:rsidRDefault="00A10141">
      <w:pPr>
        <w:pStyle w:val="PresCode"/>
        <w:rPr>
          <w:ins w:id="187" w:author="anfarr" w:date="2009-02-09T18:03:00Z"/>
        </w:rPr>
        <w:pPrChange w:id="188" w:author="anfarr" w:date="2009-02-09T21:01:00Z">
          <w:pPr>
            <w:pStyle w:val="Code1"/>
          </w:pPr>
        </w:pPrChange>
      </w:pPr>
      <w:ins w:id="189" w:author="anfarr" w:date="2009-02-09T18:03:00Z">
        <w:r>
          <w:t>}</w:t>
        </w:r>
      </w:ins>
    </w:p>
    <w:p w:rsidR="00000000" w:rsidRDefault="002F1FC7">
      <w:pPr>
        <w:pStyle w:val="PresCode"/>
        <w:rPr>
          <w:ins w:id="190" w:author="anfarr" w:date="2009-02-09T18:03:00Z"/>
        </w:rPr>
        <w:pPrChange w:id="191" w:author="anfarr" w:date="2009-02-09T21:01:00Z">
          <w:pPr>
            <w:pStyle w:val="Code1"/>
          </w:pPr>
        </w:pPrChange>
      </w:pPr>
    </w:p>
    <w:p w:rsidR="00000000" w:rsidRDefault="00A10141">
      <w:pPr>
        <w:pStyle w:val="PresCode"/>
        <w:rPr>
          <w:ins w:id="192" w:author="anfarr" w:date="2009-02-09T18:03:00Z"/>
        </w:rPr>
        <w:pPrChange w:id="193" w:author="anfarr" w:date="2009-02-09T21:01:00Z">
          <w:pPr>
            <w:pStyle w:val="Code1"/>
          </w:pPr>
        </w:pPrChange>
      </w:pPr>
      <w:ins w:id="194" w:author="anfarr" w:date="2009-02-09T18:03:00Z">
        <w:r>
          <w:t>sfConfig extends SuDoku9 {</w:t>
        </w:r>
      </w:ins>
    </w:p>
    <w:p w:rsidR="00000000" w:rsidRDefault="00A10141">
      <w:pPr>
        <w:pStyle w:val="PresCode"/>
        <w:rPr>
          <w:ins w:id="195" w:author="anfarr" w:date="2009-02-09T18:03:00Z"/>
        </w:rPr>
        <w:pPrChange w:id="196" w:author="anfarr" w:date="2009-02-09T21:01:00Z">
          <w:pPr>
            <w:pStyle w:val="Code1"/>
          </w:pPr>
        </w:pPrChange>
      </w:pPr>
      <w:ins w:id="197" w:author="anfarr" w:date="2009-02-09T18:03:00Z">
        <w:r>
          <w:t xml:space="preserve">   puzzle [ </w:t>
        </w:r>
      </w:ins>
    </w:p>
    <w:p w:rsidR="00000000" w:rsidRDefault="00A10141">
      <w:pPr>
        <w:pStyle w:val="PresCode"/>
        <w:rPr>
          <w:ins w:id="198" w:author="anfarr" w:date="2009-02-09T18:03:00Z"/>
        </w:rPr>
        <w:pPrChange w:id="199" w:author="anfarr" w:date="2009-02-09T21:01:00Z">
          <w:pPr>
            <w:pStyle w:val="Code1"/>
          </w:pPr>
        </w:pPrChange>
      </w:pPr>
      <w:ins w:id="200" w:author="anfarr" w:date="2009-02-09T18:03:00Z">
        <w:r>
          <w:t xml:space="preserve">     </w:t>
        </w:r>
        <w:r>
          <w:tab/>
          <w:t>[[4,0],8], [[6,0],5],</w:t>
        </w:r>
      </w:ins>
    </w:p>
    <w:p w:rsidR="00000000" w:rsidRDefault="00A10141">
      <w:pPr>
        <w:pStyle w:val="PresCode"/>
        <w:rPr>
          <w:ins w:id="201" w:author="anfarr" w:date="2009-02-09T18:03:00Z"/>
        </w:rPr>
        <w:pPrChange w:id="202" w:author="anfarr" w:date="2009-02-09T21:01:00Z">
          <w:pPr>
            <w:pStyle w:val="Code1"/>
          </w:pPr>
        </w:pPrChange>
      </w:pPr>
      <w:ins w:id="203" w:author="anfarr" w:date="2009-02-09T18:03:00Z">
        <w:r>
          <w:t xml:space="preserve">               [[0,1],1], [[2,1],6],</w:t>
        </w:r>
      </w:ins>
    </w:p>
    <w:p w:rsidR="00000000" w:rsidRDefault="00A10141">
      <w:pPr>
        <w:pStyle w:val="PresCode"/>
        <w:rPr>
          <w:ins w:id="204" w:author="anfarr" w:date="2009-02-09T18:03:00Z"/>
        </w:rPr>
        <w:pPrChange w:id="205" w:author="anfarr" w:date="2009-02-09T21:01:00Z">
          <w:pPr>
            <w:pStyle w:val="Code1"/>
          </w:pPr>
        </w:pPrChange>
      </w:pPr>
      <w:ins w:id="206" w:author="anfarr" w:date="2009-02-09T18:03:00Z">
        <w:r>
          <w:tab/>
          <w:t>[[5,2],6], [[6,2],2], [[7,2],7], [[8,2],9],</w:t>
        </w:r>
      </w:ins>
    </w:p>
    <w:p w:rsidR="00000000" w:rsidRDefault="00A10141">
      <w:pPr>
        <w:pStyle w:val="PresCode"/>
        <w:rPr>
          <w:ins w:id="207" w:author="anfarr" w:date="2009-02-09T18:03:00Z"/>
        </w:rPr>
        <w:pPrChange w:id="208" w:author="anfarr" w:date="2009-02-09T21:01:00Z">
          <w:pPr>
            <w:pStyle w:val="Code1"/>
          </w:pPr>
        </w:pPrChange>
      </w:pPr>
      <w:ins w:id="209" w:author="anfarr" w:date="2009-02-09T18:03:00Z">
        <w:r>
          <w:t xml:space="preserve">               [[7,3],6], [[8,3],1],</w:t>
        </w:r>
      </w:ins>
    </w:p>
    <w:p w:rsidR="00000000" w:rsidRDefault="00A10141">
      <w:pPr>
        <w:pStyle w:val="PresCode"/>
        <w:rPr>
          <w:ins w:id="210" w:author="anfarr" w:date="2009-02-09T18:03:00Z"/>
        </w:rPr>
        <w:pPrChange w:id="211" w:author="anfarr" w:date="2009-02-09T21:01:00Z">
          <w:pPr>
            <w:pStyle w:val="Code1"/>
          </w:pPr>
        </w:pPrChange>
      </w:pPr>
      <w:ins w:id="212" w:author="anfarr" w:date="2009-02-09T18:03:00Z">
        <w:r>
          <w:t xml:space="preserve">               [[1,4],2], [[3,4],4], [[5,4],9], [[7,4],8],</w:t>
        </w:r>
      </w:ins>
    </w:p>
    <w:p w:rsidR="00000000" w:rsidRDefault="00A10141">
      <w:pPr>
        <w:pStyle w:val="PresCode"/>
        <w:rPr>
          <w:ins w:id="213" w:author="anfarr" w:date="2009-02-09T18:03:00Z"/>
        </w:rPr>
        <w:pPrChange w:id="214" w:author="anfarr" w:date="2009-02-09T21:01:00Z">
          <w:pPr>
            <w:pStyle w:val="Code1"/>
          </w:pPr>
        </w:pPrChange>
      </w:pPr>
      <w:ins w:id="215" w:author="anfarr" w:date="2009-02-09T18:03:00Z">
        <w:r>
          <w:tab/>
          <w:t xml:space="preserve">[[0,5],8], [[1,5],5], </w:t>
        </w:r>
      </w:ins>
    </w:p>
    <w:p w:rsidR="00000000" w:rsidRDefault="00A10141">
      <w:pPr>
        <w:pStyle w:val="PresCode"/>
        <w:rPr>
          <w:ins w:id="216" w:author="anfarr" w:date="2009-02-09T18:03:00Z"/>
        </w:rPr>
        <w:pPrChange w:id="217" w:author="anfarr" w:date="2009-02-09T21:01:00Z">
          <w:pPr>
            <w:pStyle w:val="Code1"/>
          </w:pPr>
        </w:pPrChange>
      </w:pPr>
      <w:ins w:id="218" w:author="anfarr" w:date="2009-02-09T18:03:00Z">
        <w:r>
          <w:t xml:space="preserve">               [[0,6],9], [[1,6],1], [[2,6],2], [[3,6],5],</w:t>
        </w:r>
      </w:ins>
    </w:p>
    <w:p w:rsidR="00000000" w:rsidRDefault="00A10141">
      <w:pPr>
        <w:pStyle w:val="PresCode"/>
        <w:rPr>
          <w:ins w:id="219" w:author="anfarr" w:date="2009-02-09T18:03:00Z"/>
        </w:rPr>
        <w:pPrChange w:id="220" w:author="anfarr" w:date="2009-02-09T21:01:00Z">
          <w:pPr>
            <w:pStyle w:val="Code1"/>
          </w:pPr>
        </w:pPrChange>
      </w:pPr>
      <w:ins w:id="221" w:author="anfarr" w:date="2009-02-09T18:03:00Z">
        <w:r>
          <w:t xml:space="preserve">               [[6,7],7], [[8,7],2],</w:t>
        </w:r>
      </w:ins>
    </w:p>
    <w:p w:rsidR="00000000" w:rsidRDefault="00A10141">
      <w:pPr>
        <w:pStyle w:val="PresCode"/>
        <w:rPr>
          <w:ins w:id="222" w:author="anfarr" w:date="2009-02-09T18:03:00Z"/>
        </w:rPr>
        <w:pPrChange w:id="223" w:author="anfarr" w:date="2009-02-09T21:01:00Z">
          <w:pPr>
            <w:pStyle w:val="Code1"/>
          </w:pPr>
        </w:pPrChange>
      </w:pPr>
      <w:ins w:id="224" w:author="anfarr" w:date="2009-02-09T18:03:00Z">
        <w:r>
          <w:tab/>
          <w:t>[[2,8],8], [[4,8],4]</w:t>
        </w:r>
      </w:ins>
    </w:p>
    <w:p w:rsidR="00000000" w:rsidRDefault="00A10141">
      <w:pPr>
        <w:pStyle w:val="PresCode"/>
        <w:rPr>
          <w:ins w:id="225" w:author="anfarr" w:date="2009-02-09T18:03:00Z"/>
        </w:rPr>
        <w:pPrChange w:id="226" w:author="anfarr" w:date="2009-02-09T21:01:00Z">
          <w:pPr>
            <w:pStyle w:val="Code1"/>
          </w:pPr>
        </w:pPrChange>
      </w:pPr>
      <w:ins w:id="227" w:author="anfarr" w:date="2009-02-09T18:03:00Z">
        <w:r>
          <w:t xml:space="preserve">          ];</w:t>
        </w:r>
      </w:ins>
    </w:p>
    <w:p w:rsidR="00000000" w:rsidRDefault="00A10141">
      <w:pPr>
        <w:pStyle w:val="PresCode"/>
        <w:rPr>
          <w:ins w:id="228" w:author="anfarr" w:date="2009-02-09T18:03:00Z"/>
        </w:rPr>
        <w:pPrChange w:id="229" w:author="anfarr" w:date="2009-02-09T21:01:00Z">
          <w:pPr>
            <w:pStyle w:val="Code1"/>
          </w:pPr>
        </w:pPrChange>
      </w:pPr>
      <w:ins w:id="230" w:author="anfarr" w:date="2009-02-09T18:03:00Z">
        <w:r>
          <w:t>}</w:t>
        </w:r>
      </w:ins>
    </w:p>
    <w:p w:rsidR="00B8023B" w:rsidRPr="00213215" w:rsidDel="00A10141" w:rsidRDefault="00B8023B" w:rsidP="00B8023B">
      <w:pPr>
        <w:pStyle w:val="Code1"/>
        <w:rPr>
          <w:del w:id="231" w:author="anfarr" w:date="2009-02-09T18:03:00Z"/>
        </w:rPr>
      </w:pPr>
      <w:del w:id="232" w:author="anfarr" w:date="2009-02-09T18:03:00Z">
        <w:r w:rsidRPr="00213215" w:rsidDel="00A10141">
          <w:delText>#include "/org/smartfrog/functions.sf"</w:delText>
        </w:r>
      </w:del>
    </w:p>
    <w:p w:rsidR="00B8023B" w:rsidRPr="00213215" w:rsidDel="00A10141" w:rsidRDefault="00B8023B" w:rsidP="00B8023B">
      <w:pPr>
        <w:pStyle w:val="Code1"/>
        <w:rPr>
          <w:del w:id="233" w:author="anfarr" w:date="2009-02-09T18:03:00Z"/>
        </w:rPr>
      </w:pPr>
    </w:p>
    <w:p w:rsidR="00B8023B" w:rsidRPr="00213215" w:rsidDel="00A10141" w:rsidRDefault="00B8023B" w:rsidP="00B8023B">
      <w:pPr>
        <w:pStyle w:val="Code1"/>
        <w:rPr>
          <w:del w:id="234" w:author="anfarr" w:date="2009-02-09T18:03:00Z"/>
        </w:rPr>
      </w:pPr>
      <w:del w:id="235" w:author="anfarr" w:date="2009-02-09T18:03:00Z">
        <w:r w:rsidRPr="00213215" w:rsidDel="00A10141">
          <w:delText>SuDoku9 extends {</w:delText>
        </w:r>
      </w:del>
    </w:p>
    <w:p w:rsidR="00B8023B" w:rsidRPr="00213215" w:rsidDel="00A10141" w:rsidRDefault="00B8023B" w:rsidP="00B8023B">
      <w:pPr>
        <w:pStyle w:val="Code1"/>
        <w:rPr>
          <w:del w:id="236" w:author="anfarr" w:date="2009-02-09T18:03:00Z"/>
        </w:rPr>
      </w:pPr>
    </w:p>
    <w:p w:rsidR="00B8023B" w:rsidRPr="00213215" w:rsidDel="00A10141" w:rsidRDefault="00B8023B" w:rsidP="00B8023B">
      <w:pPr>
        <w:pStyle w:val="Code1"/>
        <w:rPr>
          <w:del w:id="237" w:author="anfarr" w:date="2009-02-09T18:03:00Z"/>
        </w:rPr>
      </w:pPr>
      <w:del w:id="238" w:author="anfarr" w:date="2009-02-09T18:03:00Z">
        <w:r w:rsidRPr="00213215" w:rsidDel="00A10141">
          <w:delText xml:space="preserve">   puzzle TBD;  </w:delText>
        </w:r>
      </w:del>
    </w:p>
    <w:p w:rsidR="00B8023B" w:rsidRPr="00213215" w:rsidDel="00A10141" w:rsidRDefault="00B8023B" w:rsidP="00B8023B">
      <w:pPr>
        <w:pStyle w:val="Code1"/>
        <w:rPr>
          <w:del w:id="239" w:author="anfarr" w:date="2009-02-09T18:03:00Z"/>
        </w:rPr>
      </w:pPr>
    </w:p>
    <w:p w:rsidR="00B8023B" w:rsidRPr="00213215" w:rsidDel="00A10141" w:rsidRDefault="00B8023B" w:rsidP="00B8023B">
      <w:pPr>
        <w:pStyle w:val="Code1"/>
        <w:rPr>
          <w:del w:id="240" w:author="anfarr" w:date="2009-02-09T18:03:00Z"/>
        </w:rPr>
      </w:pPr>
      <w:del w:id="241" w:author="anfarr" w:date="2009-02-09T18:03:00Z">
        <w:r w:rsidRPr="00213215" w:rsidDel="00A10141">
          <w:delText xml:space="preserve">   Board extends Array {</w:delText>
        </w:r>
      </w:del>
    </w:p>
    <w:p w:rsidR="00B8023B" w:rsidRPr="00213215" w:rsidDel="00A10141" w:rsidRDefault="00B8023B" w:rsidP="00B8023B">
      <w:pPr>
        <w:pStyle w:val="Code1"/>
        <w:rPr>
          <w:del w:id="242" w:author="anfarr" w:date="2009-02-09T18:03:00Z"/>
        </w:rPr>
      </w:pPr>
      <w:del w:id="243" w:author="anfarr" w:date="2009-02-09T18:03:00Z">
        <w:r w:rsidRPr="00213215" w:rsidDel="00A10141">
          <w:delText xml:space="preserve">      prefix "square";</w:delText>
        </w:r>
      </w:del>
    </w:p>
    <w:p w:rsidR="00B8023B" w:rsidRPr="00213215" w:rsidDel="00A10141" w:rsidRDefault="00B8023B" w:rsidP="00B8023B">
      <w:pPr>
        <w:pStyle w:val="Code1"/>
        <w:rPr>
          <w:del w:id="244" w:author="anfarr" w:date="2009-02-09T18:03:00Z"/>
        </w:rPr>
      </w:pPr>
      <w:del w:id="245" w:author="anfarr" w:date="2009-02-09T18:03:00Z">
        <w:r w:rsidRPr="00213215" w:rsidDel="00A10141">
          <w:delText xml:space="preserve">      extent [9,9];</w:delText>
        </w:r>
      </w:del>
    </w:p>
    <w:p w:rsidR="00B8023B" w:rsidRPr="00213215" w:rsidDel="00A10141" w:rsidRDefault="00B8023B" w:rsidP="00B8023B">
      <w:pPr>
        <w:pStyle w:val="Code1"/>
        <w:rPr>
          <w:del w:id="246" w:author="anfarr" w:date="2009-02-09T18:03:00Z"/>
        </w:rPr>
      </w:pPr>
      <w:del w:id="247" w:author="anfarr" w:date="2009-02-09T18:03:00Z">
        <w:r w:rsidRPr="00213215" w:rsidDel="00A10141">
          <w:delText xml:space="preserve">      generator extends Constraint, ArrayGenerator {</w:delText>
        </w:r>
      </w:del>
    </w:p>
    <w:p w:rsidR="00B8023B" w:rsidRPr="00213215" w:rsidDel="00A10141" w:rsidRDefault="00B8023B" w:rsidP="00B8023B">
      <w:pPr>
        <w:pStyle w:val="Code1"/>
        <w:rPr>
          <w:del w:id="248" w:author="anfarr" w:date="2009-02-09T18:03:00Z"/>
        </w:rPr>
      </w:pPr>
      <w:del w:id="249" w:author="anfarr" w:date="2009-02-09T18:03:00Z">
        <w:r w:rsidRPr="00213215" w:rsidDel="00A10141">
          <w:delText xml:space="preserve">          val extends Var {</w:delText>
        </w:r>
      </w:del>
    </w:p>
    <w:p w:rsidR="00B8023B" w:rsidRPr="00213215" w:rsidDel="00A10141" w:rsidRDefault="00B8023B" w:rsidP="00B8023B">
      <w:pPr>
        <w:pStyle w:val="Code1"/>
        <w:rPr>
          <w:del w:id="250" w:author="anfarr" w:date="2009-02-09T18:03:00Z"/>
        </w:rPr>
      </w:pPr>
      <w:del w:id="251" w:author="anfarr" w:date="2009-02-09T18:03:00Z">
        <w:r w:rsidRPr="00213215" w:rsidDel="00A10141">
          <w:delText xml:space="preserve">             range "[1..9]";</w:delText>
        </w:r>
      </w:del>
    </w:p>
    <w:p w:rsidR="00B8023B" w:rsidRPr="00213215" w:rsidDel="00A10141" w:rsidRDefault="00C12DAB" w:rsidP="00B8023B">
      <w:pPr>
        <w:pStyle w:val="Code1"/>
        <w:rPr>
          <w:del w:id="252" w:author="anfarr" w:date="2009-02-09T18:03:00Z"/>
        </w:rPr>
      </w:pPr>
      <w:del w:id="253" w:author="anfarr" w:date="2009-02-09T18:03:00Z">
        <w:r w:rsidDel="00A10141">
          <w:delText xml:space="preserve">             auto LAZY </w:delText>
        </w:r>
        <w:r w:rsidR="00A351C8" w:rsidDel="00A10141">
          <w:delText>Label</w:delText>
        </w:r>
        <w:r w:rsidR="00B8023B" w:rsidRPr="00213215" w:rsidDel="00A10141">
          <w:delText>;</w:delText>
        </w:r>
      </w:del>
    </w:p>
    <w:p w:rsidR="00B8023B" w:rsidRPr="00213215" w:rsidDel="00A10141" w:rsidRDefault="00B8023B" w:rsidP="00B8023B">
      <w:pPr>
        <w:pStyle w:val="Code1"/>
        <w:rPr>
          <w:del w:id="254" w:author="anfarr" w:date="2009-02-09T18:03:00Z"/>
        </w:rPr>
      </w:pPr>
      <w:del w:id="255" w:author="anfarr" w:date="2009-02-09T18:03:00Z">
        <w:r w:rsidRPr="00213215" w:rsidDel="00A10141">
          <w:delText xml:space="preserve">          }</w:delText>
        </w:r>
      </w:del>
    </w:p>
    <w:p w:rsidR="00B8023B" w:rsidRPr="00213215" w:rsidDel="00A10141" w:rsidRDefault="00B8023B" w:rsidP="00B8023B">
      <w:pPr>
        <w:pStyle w:val="Code1"/>
        <w:rPr>
          <w:del w:id="256" w:author="anfarr" w:date="2009-02-09T18:03:00Z"/>
        </w:rPr>
      </w:pPr>
      <w:del w:id="257" w:author="anfarr" w:date="2009-02-09T18:03:00Z">
        <w:r w:rsidRPr="00213215" w:rsidDel="00A10141">
          <w:delText xml:space="preserve">      }</w:delText>
        </w:r>
      </w:del>
    </w:p>
    <w:p w:rsidR="00B8023B" w:rsidRPr="00213215" w:rsidDel="00A10141" w:rsidRDefault="00B8023B" w:rsidP="00B8023B">
      <w:pPr>
        <w:pStyle w:val="Code1"/>
        <w:rPr>
          <w:del w:id="258" w:author="anfarr" w:date="2009-02-09T18:03:00Z"/>
        </w:rPr>
      </w:pPr>
      <w:del w:id="259" w:author="anfarr" w:date="2009-02-09T18:03:00Z">
        <w:r w:rsidRPr="00213215" w:rsidDel="00A10141">
          <w:delText xml:space="preserve">    }</w:delText>
        </w:r>
      </w:del>
    </w:p>
    <w:p w:rsidR="00B8023B" w:rsidRPr="00213215" w:rsidDel="00A10141" w:rsidRDefault="00B8023B" w:rsidP="00B8023B">
      <w:pPr>
        <w:pStyle w:val="Code1"/>
        <w:rPr>
          <w:del w:id="260" w:author="anfarr" w:date="2009-02-09T18:03:00Z"/>
        </w:rPr>
      </w:pPr>
    </w:p>
    <w:p w:rsidR="00B8023B" w:rsidRPr="00213215" w:rsidDel="00A10141" w:rsidRDefault="00B8023B" w:rsidP="00B8023B">
      <w:pPr>
        <w:pStyle w:val="Code1"/>
        <w:rPr>
          <w:del w:id="261" w:author="anfarr" w:date="2009-02-09T18:03:00Z"/>
        </w:rPr>
      </w:pPr>
      <w:del w:id="262" w:author="anfarr" w:date="2009-02-09T18:03:00Z">
        <w:r w:rsidRPr="00213215" w:rsidDel="00A10141">
          <w:delText xml:space="preserve">   PreValues extends Constraint {</w:delText>
        </w:r>
      </w:del>
    </w:p>
    <w:p w:rsidR="00B8023B" w:rsidRPr="00213215" w:rsidDel="00A10141" w:rsidRDefault="00B8023B" w:rsidP="00B8023B">
      <w:pPr>
        <w:pStyle w:val="Code1"/>
        <w:rPr>
          <w:del w:id="263" w:author="anfarr" w:date="2009-02-09T18:03:00Z"/>
        </w:rPr>
      </w:pPr>
      <w:del w:id="264" w:author="anfarr" w:date="2009-02-09T18:03:00Z">
        <w:r w:rsidRPr="00213215" w:rsidDel="00A10141">
          <w:delText xml:space="preserve">      [sfSource] puzzleArray LAZY Board;</w:delText>
        </w:r>
      </w:del>
    </w:p>
    <w:p w:rsidR="00B8023B" w:rsidRPr="00213215" w:rsidDel="00A10141" w:rsidRDefault="00B8023B" w:rsidP="00B8023B">
      <w:pPr>
        <w:pStyle w:val="Code1"/>
        <w:rPr>
          <w:del w:id="265" w:author="anfarr" w:date="2009-02-09T18:03:00Z"/>
        </w:rPr>
      </w:pPr>
      <w:del w:id="266" w:author="anfarr" w:date="2009-02-09T18:03:00Z">
        <w:r w:rsidRPr="00213215" w:rsidDel="00A10141">
          <w:delText xml:space="preserve">      [sfPrefix] memberPrefix "square";</w:delText>
        </w:r>
      </w:del>
    </w:p>
    <w:p w:rsidR="00B8023B" w:rsidRPr="00213215" w:rsidDel="00A10141" w:rsidRDefault="00B8023B" w:rsidP="00B8023B">
      <w:pPr>
        <w:pStyle w:val="Code1"/>
        <w:rPr>
          <w:del w:id="267" w:author="anfarr" w:date="2009-02-09T18:03:00Z"/>
        </w:rPr>
      </w:pPr>
      <w:del w:id="268" w:author="anfarr" w:date="2009-02-09T18:03:00Z">
        <w:r w:rsidRPr="00213215" w:rsidDel="00A10141">
          <w:delText xml:space="preserve">      [sfPath]   pathToSquare LAZY val;</w:delText>
        </w:r>
      </w:del>
    </w:p>
    <w:p w:rsidR="00B8023B" w:rsidRPr="00213215" w:rsidDel="00A10141" w:rsidRDefault="00B8023B" w:rsidP="00B8023B">
      <w:pPr>
        <w:pStyle w:val="Code1"/>
        <w:rPr>
          <w:del w:id="269" w:author="anfarr" w:date="2009-02-09T18:03:00Z"/>
        </w:rPr>
      </w:pPr>
      <w:del w:id="270" w:author="anfarr" w:date="2009-02-09T18:03:00Z">
        <w:r w:rsidRPr="00213215" w:rsidDel="00A10141">
          <w:delText xml:space="preserve">      [sfUpdate] aggregatedSquares puzzle;</w:delText>
        </w:r>
      </w:del>
    </w:p>
    <w:p w:rsidR="00B8023B" w:rsidRPr="00213215" w:rsidDel="00A10141" w:rsidRDefault="00B8023B" w:rsidP="00B8023B">
      <w:pPr>
        <w:pStyle w:val="Code1"/>
        <w:rPr>
          <w:del w:id="271" w:author="anfarr" w:date="2009-02-09T18:03:00Z"/>
        </w:rPr>
      </w:pPr>
      <w:del w:id="272" w:author="anfarr" w:date="2009-02-09T18:03:00Z">
        <w:r w:rsidRPr="00213215" w:rsidDel="00A10141">
          <w:delText xml:space="preserve">   }</w:delText>
        </w:r>
      </w:del>
    </w:p>
    <w:p w:rsidR="00B8023B" w:rsidRPr="00213215" w:rsidDel="00A10141" w:rsidRDefault="00B8023B" w:rsidP="00B8023B">
      <w:pPr>
        <w:pStyle w:val="Code1"/>
        <w:rPr>
          <w:del w:id="273" w:author="anfarr" w:date="2009-02-09T18:03:00Z"/>
        </w:rPr>
      </w:pPr>
      <w:del w:id="274" w:author="anfarr" w:date="2009-02-09T18:03:00Z">
        <w:r w:rsidRPr="00213215" w:rsidDel="00A10141">
          <w:delText xml:space="preserve">    </w:delText>
        </w:r>
      </w:del>
    </w:p>
    <w:p w:rsidR="00B8023B" w:rsidRPr="00213215" w:rsidDel="00A10141" w:rsidRDefault="00B8023B" w:rsidP="00B8023B">
      <w:pPr>
        <w:pStyle w:val="Code1"/>
        <w:rPr>
          <w:del w:id="275" w:author="anfarr" w:date="2009-02-09T18:03:00Z"/>
        </w:rPr>
      </w:pPr>
      <w:del w:id="276" w:author="anfarr" w:date="2009-02-09T18:03:00Z">
        <w:r w:rsidRPr="00213215" w:rsidDel="00A10141">
          <w:delText xml:space="preserve">   Constraints extends Array {</w:delText>
        </w:r>
      </w:del>
    </w:p>
    <w:p w:rsidR="00B8023B" w:rsidRPr="00213215" w:rsidDel="00A10141" w:rsidRDefault="00B8023B" w:rsidP="00B8023B">
      <w:pPr>
        <w:pStyle w:val="Code1"/>
        <w:rPr>
          <w:del w:id="277" w:author="anfarr" w:date="2009-02-09T18:03:00Z"/>
        </w:rPr>
      </w:pPr>
      <w:del w:id="278" w:author="anfarr" w:date="2009-02-09T18:03:00Z">
        <w:r w:rsidRPr="00213215" w:rsidDel="00A10141">
          <w:delText xml:space="preserve">      prefix "cons";</w:delText>
        </w:r>
      </w:del>
    </w:p>
    <w:p w:rsidR="00B8023B" w:rsidRPr="00213215" w:rsidDel="00A10141" w:rsidRDefault="00B8023B" w:rsidP="00B8023B">
      <w:pPr>
        <w:pStyle w:val="Code1"/>
        <w:rPr>
          <w:del w:id="279" w:author="anfarr" w:date="2009-02-09T18:03:00Z"/>
        </w:rPr>
      </w:pPr>
      <w:del w:id="280" w:author="anfarr" w:date="2009-02-09T18:03:00Z">
        <w:r w:rsidRPr="00213215" w:rsidDel="00A10141">
          <w:delText xml:space="preserve">      extent 9;</w:delText>
        </w:r>
      </w:del>
    </w:p>
    <w:p w:rsidR="00B8023B" w:rsidRPr="00213215" w:rsidDel="00A10141" w:rsidRDefault="00B8023B" w:rsidP="00B8023B">
      <w:pPr>
        <w:pStyle w:val="Code1"/>
        <w:rPr>
          <w:del w:id="281" w:author="anfarr" w:date="2009-02-09T18:03:00Z"/>
        </w:rPr>
      </w:pPr>
      <w:del w:id="282" w:author="anfarr" w:date="2009-02-09T18:03:00Z">
        <w:r w:rsidRPr="00213215" w:rsidDel="00A10141">
          <w:delText xml:space="preserve">      generator extends Constraint, ArrayGenerator {</w:delText>
        </w:r>
      </w:del>
    </w:p>
    <w:p w:rsidR="00B8023B" w:rsidRPr="00213215" w:rsidDel="00A10141" w:rsidRDefault="00DD77EE" w:rsidP="00B8023B">
      <w:pPr>
        <w:pStyle w:val="Code1"/>
        <w:rPr>
          <w:del w:id="283" w:author="anfarr" w:date="2009-02-09T18:03:00Z"/>
        </w:rPr>
      </w:pPr>
      <w:del w:id="284" w:author="anfarr" w:date="2009-02-09T18:03:00Z">
        <w:r w:rsidRPr="00213215" w:rsidDel="00A10141">
          <w:delText xml:space="preserve">     </w:delText>
        </w:r>
        <w:r w:rsidR="00B8023B" w:rsidRPr="00213215" w:rsidDel="00A10141">
          <w:delText xml:space="preserve"> </w:delText>
        </w:r>
        <w:r w:rsidRPr="00213215" w:rsidDel="00A10141">
          <w:delText xml:space="preserve">   </w:delText>
        </w:r>
        <w:r w:rsidR="00B8023B" w:rsidRPr="00213215" w:rsidDel="00A10141">
          <w:delText>[sfContext] index sfIndex;  //local sfIndex</w:delText>
        </w:r>
      </w:del>
    </w:p>
    <w:p w:rsidR="00B8023B" w:rsidRPr="00213215" w:rsidDel="00A10141" w:rsidRDefault="00B8023B" w:rsidP="00B8023B">
      <w:pPr>
        <w:pStyle w:val="Code1"/>
        <w:rPr>
          <w:del w:id="285" w:author="anfarr" w:date="2009-02-09T18:03:00Z"/>
        </w:rPr>
      </w:pPr>
      <w:del w:id="286" w:author="anfarr" w:date="2009-02-09T18:03:00Z">
        <w:r w:rsidRPr="00213215" w:rsidDel="00A10141">
          <w:delText xml:space="preserve"> </w:delText>
        </w:r>
        <w:r w:rsidR="00DD77EE" w:rsidRPr="00213215" w:rsidDel="00A10141">
          <w:delText xml:space="preserve">        </w:delText>
        </w:r>
        <w:r w:rsidRPr="00213215" w:rsidDel="00A10141">
          <w:delText>[sfSource]  puzzleArray LAZY Board;</w:delText>
        </w:r>
      </w:del>
    </w:p>
    <w:p w:rsidR="00B8023B" w:rsidRPr="00213215" w:rsidDel="00A10141" w:rsidRDefault="00DD77EE" w:rsidP="00B8023B">
      <w:pPr>
        <w:pStyle w:val="Code1"/>
        <w:rPr>
          <w:del w:id="287" w:author="anfarr" w:date="2009-02-09T18:03:00Z"/>
        </w:rPr>
      </w:pPr>
      <w:del w:id="288" w:author="anfarr" w:date="2009-02-09T18:03:00Z">
        <w:r w:rsidRPr="00213215" w:rsidDel="00A10141">
          <w:delText xml:space="preserve">        </w:delText>
        </w:r>
        <w:r w:rsidR="00B8023B" w:rsidRPr="00213215" w:rsidDel="00A10141">
          <w:delText xml:space="preserve"> [sfPrefix]  memberPrefix "square";</w:delText>
        </w:r>
      </w:del>
    </w:p>
    <w:p w:rsidR="00B8023B" w:rsidRPr="00213215" w:rsidDel="00A10141" w:rsidRDefault="00DD77EE" w:rsidP="00B8023B">
      <w:pPr>
        <w:pStyle w:val="Code1"/>
        <w:rPr>
          <w:del w:id="289" w:author="anfarr" w:date="2009-02-09T18:03:00Z"/>
        </w:rPr>
      </w:pPr>
      <w:del w:id="290" w:author="anfarr" w:date="2009-02-09T18:03:00Z">
        <w:r w:rsidRPr="00213215" w:rsidDel="00A10141">
          <w:delText xml:space="preserve">        </w:delText>
        </w:r>
        <w:r w:rsidR="00B8023B" w:rsidRPr="00213215" w:rsidDel="00A10141">
          <w:delText xml:space="preserve"> [sfPath]    pathToSquare LAZY val;</w:delText>
        </w:r>
      </w:del>
    </w:p>
    <w:p w:rsidR="00B8023B" w:rsidRPr="00213215" w:rsidDel="00A10141" w:rsidRDefault="00B8023B" w:rsidP="00B8023B">
      <w:pPr>
        <w:pStyle w:val="Code1"/>
        <w:rPr>
          <w:del w:id="291" w:author="anfarr" w:date="2009-02-09T18:03:00Z"/>
        </w:rPr>
      </w:pPr>
      <w:del w:id="292" w:author="anfarr" w:date="2009-02-09T18:03:00Z">
        <w:r w:rsidRPr="00213215" w:rsidDel="00A10141">
          <w:delText xml:space="preserve">         [sfPred]    predToChooseVerticalSlice (index == LAZY sfIndex0); </w:delText>
        </w:r>
      </w:del>
    </w:p>
    <w:p w:rsidR="00B8023B" w:rsidRPr="00213215" w:rsidDel="00A10141" w:rsidRDefault="00B8023B" w:rsidP="00B8023B">
      <w:pPr>
        <w:pStyle w:val="Code1"/>
        <w:rPr>
          <w:del w:id="293" w:author="anfarr" w:date="2009-02-09T18:03:00Z"/>
        </w:rPr>
      </w:pPr>
      <w:del w:id="294" w:author="anfarr" w:date="2009-02-09T18:03:00Z">
        <w:r w:rsidRPr="00213215" w:rsidDel="00A10141">
          <w:delText xml:space="preserve">         [sfUpdate]  verticalSlice;</w:delText>
        </w:r>
      </w:del>
    </w:p>
    <w:p w:rsidR="00B8023B" w:rsidRPr="00213215" w:rsidDel="00A10141" w:rsidRDefault="00DD77EE" w:rsidP="00B8023B">
      <w:pPr>
        <w:pStyle w:val="Code1"/>
        <w:rPr>
          <w:del w:id="295" w:author="anfarr" w:date="2009-02-09T18:03:00Z"/>
        </w:rPr>
      </w:pPr>
      <w:del w:id="296" w:author="anfarr" w:date="2009-02-09T18:03:00Z">
        <w:r w:rsidRPr="00213215" w:rsidDel="00A10141">
          <w:delText xml:space="preserve">        </w:delText>
        </w:r>
        <w:r w:rsidR="00B8023B" w:rsidRPr="00213215" w:rsidDel="00A10141">
          <w:delText xml:space="preserve"> [sfPred]    predToChooseHorizontalSlice (index == LAZY sfIndex1);</w:delText>
        </w:r>
      </w:del>
    </w:p>
    <w:p w:rsidR="00B8023B" w:rsidRPr="00213215" w:rsidDel="00A10141" w:rsidRDefault="00B8023B" w:rsidP="00B8023B">
      <w:pPr>
        <w:pStyle w:val="Code1"/>
        <w:rPr>
          <w:del w:id="297" w:author="anfarr" w:date="2009-02-09T18:03:00Z"/>
        </w:rPr>
      </w:pPr>
      <w:del w:id="298" w:author="anfarr" w:date="2009-02-09T18:03:00Z">
        <w:r w:rsidRPr="00213215" w:rsidDel="00A10141">
          <w:delText xml:space="preserve">         [sfUpdate]  horizontalSlice;</w:delText>
        </w:r>
      </w:del>
    </w:p>
    <w:p w:rsidR="00213215" w:rsidDel="00A10141" w:rsidRDefault="00DD77EE" w:rsidP="00B8023B">
      <w:pPr>
        <w:pStyle w:val="Code1"/>
        <w:rPr>
          <w:del w:id="299" w:author="anfarr" w:date="2009-02-09T18:03:00Z"/>
        </w:rPr>
      </w:pPr>
      <w:del w:id="300" w:author="anfarr" w:date="2009-02-09T18:03:00Z">
        <w:r w:rsidRPr="00213215" w:rsidDel="00A10141">
          <w:delText xml:space="preserve">        </w:delText>
        </w:r>
        <w:r w:rsidR="00B8023B" w:rsidRPr="00213215" w:rsidDel="00A10141">
          <w:delText xml:space="preserve"> [sfPred]    predToChooseMiniSquare </w:delText>
        </w:r>
      </w:del>
    </w:p>
    <w:p w:rsidR="00B8023B" w:rsidRPr="00213215" w:rsidDel="00A10141" w:rsidRDefault="00213215" w:rsidP="00B8023B">
      <w:pPr>
        <w:pStyle w:val="Code1"/>
        <w:rPr>
          <w:del w:id="301" w:author="anfarr" w:date="2009-02-09T18:03:00Z"/>
        </w:rPr>
      </w:pPr>
      <w:del w:id="302" w:author="anfarr" w:date="2009-02-09T18:03:00Z">
        <w:r w:rsidDel="00A10141">
          <w:delText xml:space="preserve">                 </w:delText>
        </w:r>
        <w:r w:rsidR="00B8023B" w:rsidRPr="00213215" w:rsidDel="00A10141">
          <w:delText>(index</w:delText>
        </w:r>
        <w:r w:rsidDel="00A10141">
          <w:delText xml:space="preserve"> == (((LAZY sfIndex1 / 3)*3) + </w:delText>
        </w:r>
        <w:r w:rsidR="00B8023B" w:rsidRPr="00213215" w:rsidDel="00A10141">
          <w:delText xml:space="preserve">(LAZY sfIndex0 / 3)));   </w:delText>
        </w:r>
      </w:del>
    </w:p>
    <w:p w:rsidR="00B8023B" w:rsidRPr="00213215" w:rsidDel="00A10141" w:rsidRDefault="00B8023B" w:rsidP="00B8023B">
      <w:pPr>
        <w:pStyle w:val="Code1"/>
        <w:rPr>
          <w:del w:id="303" w:author="anfarr" w:date="2009-02-09T18:03:00Z"/>
        </w:rPr>
      </w:pPr>
      <w:del w:id="304" w:author="anfarr" w:date="2009-02-09T18:03:00Z">
        <w:r w:rsidRPr="00213215" w:rsidDel="00A10141">
          <w:delText xml:space="preserve">         [sfUpdate]  miniSquare;</w:delText>
        </w:r>
      </w:del>
    </w:p>
    <w:p w:rsidR="00DD77EE" w:rsidRPr="00213215" w:rsidDel="00A10141" w:rsidRDefault="00DD77EE" w:rsidP="00B8023B">
      <w:pPr>
        <w:pStyle w:val="Code1"/>
        <w:rPr>
          <w:del w:id="305" w:author="anfarr" w:date="2009-02-09T18:03:00Z"/>
        </w:rPr>
      </w:pPr>
      <w:del w:id="306" w:author="anfarr" w:date="2009-02-09T18:03:00Z">
        <w:r w:rsidRPr="00213215" w:rsidDel="00A10141">
          <w:delText xml:space="preserve">        </w:delText>
        </w:r>
        <w:r w:rsidR="00B8023B" w:rsidRPr="00213215" w:rsidDel="00A10141">
          <w:delText xml:space="preserve"> [sfConstraint] -- "alldifferent(horizontalSlice), </w:delText>
        </w:r>
      </w:del>
    </w:p>
    <w:p w:rsidR="00213215" w:rsidDel="00A10141" w:rsidRDefault="00DD77EE" w:rsidP="00B8023B">
      <w:pPr>
        <w:pStyle w:val="Code1"/>
        <w:rPr>
          <w:del w:id="307" w:author="anfarr" w:date="2009-02-09T18:03:00Z"/>
        </w:rPr>
      </w:pPr>
      <w:del w:id="308" w:author="anfarr" w:date="2009-02-09T18:03:00Z">
        <w:r w:rsidRPr="00213215" w:rsidDel="00A10141">
          <w:delText xml:space="preserve">                            </w:delText>
        </w:r>
        <w:r w:rsidR="00B8023B" w:rsidRPr="00213215" w:rsidDel="00A10141">
          <w:delText>alldifferent(verticalSlice),</w:delText>
        </w:r>
      </w:del>
    </w:p>
    <w:p w:rsidR="00B8023B" w:rsidRPr="00213215" w:rsidDel="00A10141" w:rsidRDefault="00B8023B" w:rsidP="00B8023B">
      <w:pPr>
        <w:pStyle w:val="Code1"/>
        <w:rPr>
          <w:del w:id="309" w:author="anfarr" w:date="2009-02-09T18:03:00Z"/>
        </w:rPr>
      </w:pPr>
      <w:del w:id="310" w:author="anfarr" w:date="2009-02-09T18:03:00Z">
        <w:r w:rsidRPr="00213215" w:rsidDel="00A10141">
          <w:delText xml:space="preserve"> </w:delText>
        </w:r>
        <w:r w:rsidR="00213215" w:rsidDel="00A10141">
          <w:delText xml:space="preserve">                           </w:delText>
        </w:r>
        <w:r w:rsidRPr="00213215" w:rsidDel="00A10141">
          <w:delText>alldifferent(miniSquare)";</w:delText>
        </w:r>
      </w:del>
    </w:p>
    <w:p w:rsidR="00B8023B" w:rsidRPr="00213215" w:rsidDel="00A10141" w:rsidRDefault="00B8023B" w:rsidP="00B8023B">
      <w:pPr>
        <w:pStyle w:val="Code1"/>
        <w:rPr>
          <w:del w:id="311" w:author="anfarr" w:date="2009-02-09T18:03:00Z"/>
        </w:rPr>
      </w:pPr>
      <w:del w:id="312" w:author="anfarr" w:date="2009-02-09T18:03:00Z">
        <w:r w:rsidRPr="00213215" w:rsidDel="00A10141">
          <w:delText xml:space="preserve">      }</w:delText>
        </w:r>
      </w:del>
    </w:p>
    <w:p w:rsidR="00B8023B" w:rsidRPr="00213215" w:rsidDel="00A10141" w:rsidRDefault="00B8023B" w:rsidP="00B8023B">
      <w:pPr>
        <w:pStyle w:val="Code1"/>
        <w:rPr>
          <w:del w:id="313" w:author="anfarr" w:date="2009-02-09T18:03:00Z"/>
        </w:rPr>
      </w:pPr>
      <w:del w:id="314" w:author="anfarr" w:date="2009-02-09T18:03:00Z">
        <w:r w:rsidRPr="00213215" w:rsidDel="00A10141">
          <w:delText xml:space="preserve">   }  </w:delText>
        </w:r>
      </w:del>
    </w:p>
    <w:p w:rsidR="00B8023B" w:rsidDel="00A10141" w:rsidRDefault="00B8023B" w:rsidP="00B8023B">
      <w:pPr>
        <w:pStyle w:val="Code1"/>
        <w:rPr>
          <w:del w:id="315" w:author="anfarr" w:date="2009-02-09T18:03:00Z"/>
        </w:rPr>
      </w:pPr>
    </w:p>
    <w:p w:rsidR="00825F8C" w:rsidDel="00A10141" w:rsidRDefault="00825F8C" w:rsidP="00B8023B">
      <w:pPr>
        <w:pStyle w:val="Code1"/>
        <w:rPr>
          <w:del w:id="316" w:author="anfarr" w:date="2009-02-09T18:03:00Z"/>
        </w:rPr>
      </w:pPr>
      <w:del w:id="317" w:author="anfarr" w:date="2009-02-09T18:03:00Z">
        <w:r w:rsidDel="00A10141">
          <w:delText xml:space="preserve">   Label extends LabellingPoint;</w:delText>
        </w:r>
      </w:del>
    </w:p>
    <w:p w:rsidR="00825F8C" w:rsidRPr="00213215" w:rsidDel="00A10141" w:rsidRDefault="00825F8C" w:rsidP="00B8023B">
      <w:pPr>
        <w:pStyle w:val="Code1"/>
        <w:rPr>
          <w:del w:id="318" w:author="anfarr" w:date="2009-02-09T18:03:00Z"/>
        </w:rPr>
      </w:pPr>
    </w:p>
    <w:p w:rsidR="00B8023B" w:rsidRPr="00213215" w:rsidDel="00A10141" w:rsidRDefault="00B8023B" w:rsidP="00B8023B">
      <w:pPr>
        <w:pStyle w:val="Code1"/>
        <w:rPr>
          <w:del w:id="319" w:author="anfarr" w:date="2009-02-09T18:03:00Z"/>
        </w:rPr>
      </w:pPr>
      <w:del w:id="320" w:author="anfarr" w:date="2009-02-09T18:03:00Z">
        <w:r w:rsidRPr="00213215" w:rsidDel="00A10141">
          <w:delText xml:space="preserve">   PrintSolution extends PrettyPrint {</w:delText>
        </w:r>
      </w:del>
    </w:p>
    <w:p w:rsidR="00B8023B" w:rsidRPr="00213215" w:rsidDel="00A10141" w:rsidRDefault="00B8023B" w:rsidP="00B8023B">
      <w:pPr>
        <w:pStyle w:val="Code1"/>
        <w:rPr>
          <w:del w:id="321" w:author="anfarr" w:date="2009-02-09T18:03:00Z"/>
        </w:rPr>
      </w:pPr>
      <w:del w:id="322" w:author="anfarr" w:date="2009-02-09T18:03:00Z">
        <w:r w:rsidRPr="00213215" w:rsidDel="00A10141">
          <w:delText xml:space="preserve">      [sfSource] puzzleArray LAZY Board;</w:delText>
        </w:r>
      </w:del>
    </w:p>
    <w:p w:rsidR="00B8023B" w:rsidRPr="00213215" w:rsidDel="00A10141" w:rsidRDefault="00B8023B" w:rsidP="00B8023B">
      <w:pPr>
        <w:pStyle w:val="Code1"/>
        <w:rPr>
          <w:del w:id="323" w:author="anfarr" w:date="2009-02-09T18:03:00Z"/>
        </w:rPr>
      </w:pPr>
      <w:del w:id="324" w:author="anfarr" w:date="2009-02-09T18:03:00Z">
        <w:r w:rsidRPr="00213215" w:rsidDel="00A10141">
          <w:delText xml:space="preserve">      [sfPrefix] memberPrefix "square";</w:delText>
        </w:r>
      </w:del>
    </w:p>
    <w:p w:rsidR="00B8023B" w:rsidRPr="00213215" w:rsidDel="00A10141" w:rsidRDefault="00B8023B" w:rsidP="00B8023B">
      <w:pPr>
        <w:pStyle w:val="Code1"/>
        <w:rPr>
          <w:del w:id="325" w:author="anfarr" w:date="2009-02-09T18:03:00Z"/>
        </w:rPr>
      </w:pPr>
      <w:del w:id="326" w:author="anfarr" w:date="2009-02-09T18:03:00Z">
        <w:r w:rsidRPr="00213215" w:rsidDel="00A10141">
          <w:delText xml:space="preserve">      [sfPath]   pathToSquare LAZY val;</w:delText>
        </w:r>
      </w:del>
    </w:p>
    <w:p w:rsidR="00B8023B" w:rsidRPr="00213215" w:rsidDel="00A10141" w:rsidRDefault="00B8023B" w:rsidP="00B8023B">
      <w:pPr>
        <w:pStyle w:val="Code1"/>
        <w:rPr>
          <w:del w:id="327" w:author="anfarr" w:date="2009-02-09T18:03:00Z"/>
        </w:rPr>
      </w:pPr>
      <w:del w:id="328" w:author="anfarr" w:date="2009-02-09T18:03:00Z">
        <w:r w:rsidRPr="00213215" w:rsidDel="00A10141">
          <w:delText xml:space="preserve">      [sfUpdate] output;</w:delText>
        </w:r>
      </w:del>
    </w:p>
    <w:p w:rsidR="00B8023B" w:rsidRPr="00213215" w:rsidDel="00A10141" w:rsidRDefault="00B8023B" w:rsidP="00B8023B">
      <w:pPr>
        <w:pStyle w:val="Code1"/>
        <w:rPr>
          <w:del w:id="329" w:author="anfarr" w:date="2009-02-09T18:03:00Z"/>
        </w:rPr>
      </w:pPr>
      <w:del w:id="330" w:author="anfarr" w:date="2009-02-09T18:03:00Z">
        <w:r w:rsidRPr="00213215" w:rsidDel="00A10141">
          <w:delText xml:space="preserve">   }</w:delText>
        </w:r>
      </w:del>
    </w:p>
    <w:p w:rsidR="00B8023B" w:rsidRPr="00213215" w:rsidDel="00A10141" w:rsidRDefault="00B8023B" w:rsidP="00B8023B">
      <w:pPr>
        <w:pStyle w:val="Code1"/>
        <w:rPr>
          <w:del w:id="331" w:author="anfarr" w:date="2009-02-09T18:03:00Z"/>
        </w:rPr>
      </w:pPr>
    </w:p>
    <w:p w:rsidR="00B8023B" w:rsidRPr="00213215" w:rsidDel="00A10141" w:rsidRDefault="00B8023B" w:rsidP="00B8023B">
      <w:pPr>
        <w:pStyle w:val="Code1"/>
        <w:rPr>
          <w:del w:id="332" w:author="anfarr" w:date="2009-02-09T18:03:00Z"/>
        </w:rPr>
      </w:pPr>
      <w:del w:id="333" w:author="anfarr" w:date="2009-02-09T18:03:00Z">
        <w:r w:rsidRPr="00213215" w:rsidDel="00A10141">
          <w:delText xml:space="preserve">   WriteBack extends PolicyEvaluation {</w:delText>
        </w:r>
      </w:del>
    </w:p>
    <w:p w:rsidR="00B8023B" w:rsidRPr="00213215" w:rsidDel="00A10141" w:rsidRDefault="00B8023B" w:rsidP="00B8023B">
      <w:pPr>
        <w:pStyle w:val="Code1"/>
        <w:rPr>
          <w:del w:id="334" w:author="anfarr" w:date="2009-02-09T18:03:00Z"/>
        </w:rPr>
      </w:pPr>
      <w:del w:id="335" w:author="anfarr" w:date="2009-02-09T18:03:00Z">
        <w:r w:rsidRPr="00213215" w:rsidDel="00A10141">
          <w:delText xml:space="preserve">      effects extends {</w:delText>
        </w:r>
      </w:del>
    </w:p>
    <w:p w:rsidR="00B8023B" w:rsidRPr="00213215" w:rsidDel="00A10141" w:rsidRDefault="00B8023B" w:rsidP="00B8023B">
      <w:pPr>
        <w:pStyle w:val="Code1"/>
        <w:rPr>
          <w:del w:id="336" w:author="anfarr" w:date="2009-02-09T18:03:00Z"/>
        </w:rPr>
      </w:pPr>
      <w:del w:id="337" w:author="anfarr" w:date="2009-02-09T18:03:00Z">
        <w:r w:rsidRPr="00213215" w:rsidDel="00A10141">
          <w:delText xml:space="preserve">         puzzle PrintSolution:output;</w:delText>
        </w:r>
      </w:del>
    </w:p>
    <w:p w:rsidR="00B8023B" w:rsidRPr="00213215" w:rsidDel="00A10141" w:rsidRDefault="00B8023B" w:rsidP="00B8023B">
      <w:pPr>
        <w:pStyle w:val="Code1"/>
        <w:rPr>
          <w:del w:id="338" w:author="anfarr" w:date="2009-02-09T18:03:00Z"/>
        </w:rPr>
      </w:pPr>
      <w:del w:id="339" w:author="anfarr" w:date="2009-02-09T18:03:00Z">
        <w:r w:rsidRPr="00213215" w:rsidDel="00A10141">
          <w:delText xml:space="preserve">      }</w:delText>
        </w:r>
      </w:del>
    </w:p>
    <w:p w:rsidR="00B8023B" w:rsidRPr="00213215" w:rsidDel="00A10141" w:rsidRDefault="00B8023B" w:rsidP="00B8023B">
      <w:pPr>
        <w:pStyle w:val="Code1"/>
        <w:rPr>
          <w:del w:id="340" w:author="anfarr" w:date="2009-02-09T18:03:00Z"/>
        </w:rPr>
      </w:pPr>
      <w:del w:id="341" w:author="anfarr" w:date="2009-02-09T18:03:00Z">
        <w:r w:rsidRPr="00213215" w:rsidDel="00A10141">
          <w:delText xml:space="preserve">   }</w:delText>
        </w:r>
      </w:del>
    </w:p>
    <w:p w:rsidR="00B8023B" w:rsidRPr="00213215" w:rsidDel="00A10141" w:rsidRDefault="00B8023B" w:rsidP="00B8023B">
      <w:pPr>
        <w:pStyle w:val="Code1"/>
        <w:rPr>
          <w:del w:id="342" w:author="anfarr" w:date="2009-02-09T18:03:00Z"/>
        </w:rPr>
      </w:pPr>
      <w:del w:id="343" w:author="anfarr" w:date="2009-02-09T18:03:00Z">
        <w:r w:rsidRPr="00213215" w:rsidDel="00A10141">
          <w:delText>}</w:delText>
        </w:r>
      </w:del>
    </w:p>
    <w:p w:rsidR="00B8023B" w:rsidRPr="00213215" w:rsidDel="00A10141" w:rsidRDefault="00B8023B" w:rsidP="00B8023B">
      <w:pPr>
        <w:pStyle w:val="Code1"/>
        <w:rPr>
          <w:del w:id="344" w:author="anfarr" w:date="2009-02-09T18:03:00Z"/>
        </w:rPr>
      </w:pPr>
    </w:p>
    <w:p w:rsidR="00B8023B" w:rsidRPr="00213215" w:rsidDel="00A10141" w:rsidRDefault="00B8023B" w:rsidP="00B8023B">
      <w:pPr>
        <w:pStyle w:val="Code1"/>
        <w:rPr>
          <w:del w:id="345" w:author="anfarr" w:date="2009-02-09T18:03:00Z"/>
        </w:rPr>
      </w:pPr>
      <w:del w:id="346" w:author="anfarr" w:date="2009-02-09T18:03:00Z">
        <w:r w:rsidRPr="00213215" w:rsidDel="00A10141">
          <w:delText>sfConfig extends SuDoku9 {</w:delText>
        </w:r>
      </w:del>
    </w:p>
    <w:p w:rsidR="00B8023B" w:rsidRPr="00213215" w:rsidDel="00A10141" w:rsidRDefault="00B8023B" w:rsidP="00B8023B">
      <w:pPr>
        <w:pStyle w:val="Code1"/>
        <w:rPr>
          <w:del w:id="347" w:author="anfarr" w:date="2009-02-09T18:03:00Z"/>
        </w:rPr>
      </w:pPr>
      <w:del w:id="348" w:author="anfarr" w:date="2009-02-09T18:03:00Z">
        <w:r w:rsidRPr="00213215" w:rsidDel="00A10141">
          <w:delText xml:space="preserve">   puzzle [ </w:delText>
        </w:r>
      </w:del>
    </w:p>
    <w:p w:rsidR="00B8023B" w:rsidRPr="00213215" w:rsidDel="00A10141" w:rsidRDefault="00B8023B" w:rsidP="00B8023B">
      <w:pPr>
        <w:pStyle w:val="Code1"/>
        <w:rPr>
          <w:del w:id="349" w:author="anfarr" w:date="2009-02-09T18:03:00Z"/>
        </w:rPr>
      </w:pPr>
      <w:del w:id="350" w:author="anfarr" w:date="2009-02-09T18:03:00Z">
        <w:r w:rsidRPr="00213215" w:rsidDel="00A10141">
          <w:delText xml:space="preserve">          </w:delText>
        </w:r>
        <w:r w:rsidR="00DD77EE" w:rsidRPr="00213215" w:rsidDel="00A10141">
          <w:delText xml:space="preserve">   </w:delText>
        </w:r>
        <w:r w:rsidRPr="00213215" w:rsidDel="00A10141">
          <w:delText>[[4,0],8], [[6,0],5],</w:delText>
        </w:r>
      </w:del>
    </w:p>
    <w:p w:rsidR="00B8023B" w:rsidRPr="00213215" w:rsidDel="00A10141" w:rsidRDefault="00B8023B" w:rsidP="00B8023B">
      <w:pPr>
        <w:pStyle w:val="Code1"/>
        <w:rPr>
          <w:del w:id="351" w:author="anfarr" w:date="2009-02-09T18:03:00Z"/>
        </w:rPr>
      </w:pPr>
      <w:del w:id="352" w:author="anfarr" w:date="2009-02-09T18:03:00Z">
        <w:r w:rsidRPr="00213215" w:rsidDel="00A10141">
          <w:delText xml:space="preserve">             [[0,1],1], [[2,1],6],</w:delText>
        </w:r>
      </w:del>
    </w:p>
    <w:p w:rsidR="00B8023B" w:rsidRPr="00213215" w:rsidDel="00A10141" w:rsidRDefault="00DD77EE" w:rsidP="00B8023B">
      <w:pPr>
        <w:pStyle w:val="Code1"/>
        <w:rPr>
          <w:del w:id="353" w:author="anfarr" w:date="2009-02-09T18:03:00Z"/>
        </w:rPr>
      </w:pPr>
      <w:del w:id="354" w:author="anfarr" w:date="2009-02-09T18:03:00Z">
        <w:r w:rsidRPr="00213215" w:rsidDel="00A10141">
          <w:delText xml:space="preserve">             </w:delText>
        </w:r>
        <w:r w:rsidR="00B8023B" w:rsidRPr="00213215" w:rsidDel="00A10141">
          <w:delText>[[5,2],6], [[6,2],2], [[7,2],7], [[8,2],9],</w:delText>
        </w:r>
      </w:del>
    </w:p>
    <w:p w:rsidR="00B8023B" w:rsidRPr="00213215" w:rsidDel="00A10141" w:rsidRDefault="00B8023B" w:rsidP="00B8023B">
      <w:pPr>
        <w:pStyle w:val="Code1"/>
        <w:rPr>
          <w:del w:id="355" w:author="anfarr" w:date="2009-02-09T18:03:00Z"/>
        </w:rPr>
      </w:pPr>
      <w:del w:id="356" w:author="anfarr" w:date="2009-02-09T18:03:00Z">
        <w:r w:rsidRPr="00213215" w:rsidDel="00A10141">
          <w:delText xml:space="preserve">             [[7,3],6], [[8,3],1],</w:delText>
        </w:r>
      </w:del>
    </w:p>
    <w:p w:rsidR="00B8023B" w:rsidRPr="00213215" w:rsidDel="00A10141" w:rsidRDefault="00B8023B" w:rsidP="00B8023B">
      <w:pPr>
        <w:pStyle w:val="Code1"/>
        <w:rPr>
          <w:del w:id="357" w:author="anfarr" w:date="2009-02-09T18:03:00Z"/>
        </w:rPr>
      </w:pPr>
      <w:del w:id="358" w:author="anfarr" w:date="2009-02-09T18:03:00Z">
        <w:r w:rsidRPr="00213215" w:rsidDel="00A10141">
          <w:delText xml:space="preserve">             [[1,4],2], [[3,4],4], [[5,4],9], [[7,4],8],</w:delText>
        </w:r>
      </w:del>
    </w:p>
    <w:p w:rsidR="00B8023B" w:rsidRPr="00213215" w:rsidDel="00A10141" w:rsidRDefault="00DD77EE" w:rsidP="00B8023B">
      <w:pPr>
        <w:pStyle w:val="Code1"/>
        <w:rPr>
          <w:del w:id="359" w:author="anfarr" w:date="2009-02-09T18:03:00Z"/>
        </w:rPr>
      </w:pPr>
      <w:del w:id="360" w:author="anfarr" w:date="2009-02-09T18:03:00Z">
        <w:r w:rsidRPr="00213215" w:rsidDel="00A10141">
          <w:delText xml:space="preserve">            </w:delText>
        </w:r>
        <w:r w:rsidR="00975024" w:rsidDel="00A10141">
          <w:delText xml:space="preserve"> </w:delText>
        </w:r>
        <w:r w:rsidR="00B8023B" w:rsidRPr="00213215" w:rsidDel="00A10141">
          <w:delText xml:space="preserve">[[0,5],8], [[1,5],5], </w:delText>
        </w:r>
      </w:del>
    </w:p>
    <w:p w:rsidR="00B8023B" w:rsidRPr="00213215" w:rsidDel="00A10141" w:rsidRDefault="00B8023B" w:rsidP="00B8023B">
      <w:pPr>
        <w:pStyle w:val="Code1"/>
        <w:rPr>
          <w:del w:id="361" w:author="anfarr" w:date="2009-02-09T18:03:00Z"/>
        </w:rPr>
      </w:pPr>
      <w:del w:id="362" w:author="anfarr" w:date="2009-02-09T18:03:00Z">
        <w:r w:rsidRPr="00213215" w:rsidDel="00A10141">
          <w:delText xml:space="preserve">            </w:delText>
        </w:r>
        <w:r w:rsidR="00975024" w:rsidDel="00A10141">
          <w:delText xml:space="preserve"> </w:delText>
        </w:r>
        <w:r w:rsidRPr="00213215" w:rsidDel="00A10141">
          <w:delText>[[0,6],9], [[1,6],1], [[2,6],2], [[3,6],5],</w:delText>
        </w:r>
      </w:del>
    </w:p>
    <w:p w:rsidR="00DD77EE" w:rsidRPr="00213215" w:rsidDel="00A10141" w:rsidRDefault="00B8023B" w:rsidP="00B8023B">
      <w:pPr>
        <w:pStyle w:val="Code1"/>
        <w:rPr>
          <w:del w:id="363" w:author="anfarr" w:date="2009-02-09T18:03:00Z"/>
        </w:rPr>
      </w:pPr>
      <w:del w:id="364" w:author="anfarr" w:date="2009-02-09T18:03:00Z">
        <w:r w:rsidRPr="00213215" w:rsidDel="00A10141">
          <w:delText xml:space="preserve">            </w:delText>
        </w:r>
        <w:r w:rsidR="00975024" w:rsidDel="00A10141">
          <w:delText xml:space="preserve"> </w:delText>
        </w:r>
        <w:r w:rsidRPr="00213215" w:rsidDel="00A10141">
          <w:delText>[[6,7],7], [[8,7],2],</w:delText>
        </w:r>
      </w:del>
    </w:p>
    <w:p w:rsidR="00B8023B" w:rsidRPr="00213215" w:rsidDel="00A10141" w:rsidRDefault="00DD77EE" w:rsidP="00B8023B">
      <w:pPr>
        <w:pStyle w:val="Code1"/>
        <w:rPr>
          <w:del w:id="365" w:author="anfarr" w:date="2009-02-09T18:03:00Z"/>
        </w:rPr>
      </w:pPr>
      <w:del w:id="366" w:author="anfarr" w:date="2009-02-09T18:03:00Z">
        <w:r w:rsidRPr="00213215" w:rsidDel="00A10141">
          <w:delText xml:space="preserve">       </w:delText>
        </w:r>
        <w:r w:rsidR="00B8023B" w:rsidRPr="00213215" w:rsidDel="00A10141">
          <w:delText xml:space="preserve">     </w:delText>
        </w:r>
        <w:r w:rsidR="00975024" w:rsidDel="00A10141">
          <w:delText xml:space="preserve"> </w:delText>
        </w:r>
        <w:r w:rsidR="00B8023B" w:rsidRPr="00213215" w:rsidDel="00A10141">
          <w:delText>[[2,8],8], [[4,8],4]</w:delText>
        </w:r>
      </w:del>
    </w:p>
    <w:p w:rsidR="00B8023B" w:rsidRPr="00213215" w:rsidDel="00A10141" w:rsidRDefault="00B8023B" w:rsidP="00B8023B">
      <w:pPr>
        <w:pStyle w:val="Code1"/>
        <w:rPr>
          <w:del w:id="367" w:author="anfarr" w:date="2009-02-09T18:03:00Z"/>
        </w:rPr>
      </w:pPr>
      <w:del w:id="368" w:author="anfarr" w:date="2009-02-09T18:03:00Z">
        <w:r w:rsidRPr="00213215" w:rsidDel="00A10141">
          <w:delText xml:space="preserve">   ];</w:delText>
        </w:r>
      </w:del>
    </w:p>
    <w:p w:rsidR="00D25CAA" w:rsidRPr="00213215" w:rsidDel="00A10141" w:rsidRDefault="00B8023B" w:rsidP="00B8023B">
      <w:pPr>
        <w:pStyle w:val="Code1"/>
        <w:rPr>
          <w:del w:id="369" w:author="anfarr" w:date="2009-02-09T18:03:00Z"/>
        </w:rPr>
      </w:pPr>
      <w:del w:id="370" w:author="anfarr" w:date="2009-02-09T18:03:00Z">
        <w:r w:rsidRPr="00213215" w:rsidDel="00A10141">
          <w:delText>}</w:delText>
        </w:r>
      </w:del>
    </w:p>
    <w:p w:rsidR="00B8023B" w:rsidRDefault="00B8023B" w:rsidP="00D25CAA"/>
    <w:p w:rsidR="00D25CAA" w:rsidRDefault="00C6464E" w:rsidP="007A3E40">
      <w:pPr>
        <w:ind w:firstLine="720"/>
      </w:pPr>
      <w:r>
        <w:t>A</w:t>
      </w:r>
      <w:r w:rsidR="00D25CAA">
        <w:t xml:space="preserve"> S</w:t>
      </w:r>
      <w:r>
        <w:t>mart</w:t>
      </w:r>
      <w:r w:rsidR="00D25CAA">
        <w:t>F</w:t>
      </w:r>
      <w:r>
        <w:t>rog</w:t>
      </w:r>
      <w:r w:rsidR="007A3E40">
        <w:t xml:space="preserve"> [</w:t>
      </w:r>
      <w:r w:rsidR="003A31F0">
        <w:t>18</w:t>
      </w:r>
      <w:r w:rsidR="007A3E40">
        <w:t>]</w:t>
      </w:r>
      <w:r w:rsidR="00D25CAA">
        <w:t xml:space="preserve"> model is a hierarchy of attribute sets called prototypes having the distinguished attribute </w:t>
      </w:r>
      <w:r w:rsidR="00D25CAA" w:rsidRPr="00083C58">
        <w:rPr>
          <w:rStyle w:val="CodeTextChar"/>
          <w:rFonts w:eastAsiaTheme="minorEastAsia"/>
        </w:rPr>
        <w:t>sfConfig</w:t>
      </w:r>
      <w:r w:rsidR="00D25CAA">
        <w:t xml:space="preserve"> as its root. Each attribute may have a value which is a literal (String, Integer, etc), </w:t>
      </w:r>
      <w:r w:rsidR="001E3EAB">
        <w:t xml:space="preserve">which </w:t>
      </w:r>
      <w:r w:rsidR="00D25CAA">
        <w:t xml:space="preserve">extends a prototype, or which is a reference to an attribute defined elsewhere. In the example, </w:t>
      </w:r>
      <w:r w:rsidR="00D25CAA" w:rsidRPr="00083C58">
        <w:rPr>
          <w:rStyle w:val="CodeTextChar"/>
          <w:rFonts w:eastAsiaTheme="minorEastAsia"/>
        </w:rPr>
        <w:t>sfConfig</w:t>
      </w:r>
      <w:r w:rsidR="00D25CAA">
        <w:t xml:space="preserve"> extends </w:t>
      </w:r>
      <w:r w:rsidR="00D25CAA" w:rsidRPr="00083C58">
        <w:rPr>
          <w:rStyle w:val="CodeTextChar"/>
          <w:rFonts w:eastAsiaTheme="minorEastAsia"/>
        </w:rPr>
        <w:t>Sudoku9</w:t>
      </w:r>
      <w:r w:rsidR="00D25CAA">
        <w:t xml:space="preserve"> which means that it takes on all of the attributes of </w:t>
      </w:r>
      <w:r w:rsidR="00D25CAA" w:rsidRPr="00083C58">
        <w:rPr>
          <w:rStyle w:val="CodeTextChar"/>
          <w:rFonts w:eastAsiaTheme="minorEastAsia"/>
        </w:rPr>
        <w:t>Sudoku9</w:t>
      </w:r>
      <w:r w:rsidR="00D25CAA">
        <w:t xml:space="preserve">, </w:t>
      </w:r>
      <w:r w:rsidR="00EA2189">
        <w:t>overwriting the puzzle attribute.</w:t>
      </w:r>
    </w:p>
    <w:p w:rsidR="00D25CAA" w:rsidRDefault="00D25CAA" w:rsidP="006E1977">
      <w:pPr>
        <w:ind w:firstLine="720"/>
      </w:pPr>
      <w:r>
        <w:t xml:space="preserve">A model is converted from its raw form to an internal representation in a parsing stage. A phase of parsing is to perform link resolution which resolves attribute references (by ultimately copying values) including evaluating functions. A couple of function types of particular interest in this example are </w:t>
      </w:r>
      <w:r w:rsidRPr="00083C58">
        <w:rPr>
          <w:rStyle w:val="CodeTextChar"/>
          <w:rFonts w:eastAsiaTheme="minorEastAsia"/>
        </w:rPr>
        <w:t>Constraint</w:t>
      </w:r>
      <w:r>
        <w:t xml:space="preserve"> and </w:t>
      </w:r>
      <w:r w:rsidRPr="00083C58">
        <w:rPr>
          <w:rStyle w:val="CodeTextChar"/>
          <w:rFonts w:eastAsiaTheme="minorEastAsia"/>
        </w:rPr>
        <w:t>Array</w:t>
      </w:r>
      <w:r>
        <w:t xml:space="preserve"> as can be seen in the model above.</w:t>
      </w:r>
    </w:p>
    <w:p w:rsidR="00991B61" w:rsidRDefault="001E3D8B" w:rsidP="006E1977">
      <w:pPr>
        <w:ind w:firstLine="720"/>
        <w:rPr>
          <w:lang w:val="en-US"/>
        </w:rPr>
      </w:pPr>
      <w:r w:rsidRPr="00991B61">
        <w:t xml:space="preserve">A </w:t>
      </w:r>
      <w:r w:rsidRPr="00083C58">
        <w:rPr>
          <w:rStyle w:val="CodeTextChar"/>
          <w:rFonts w:eastAsiaTheme="minorEastAsia"/>
        </w:rPr>
        <w:t>Constraint</w:t>
      </w:r>
      <w:r w:rsidRPr="00991B61">
        <w:t xml:space="preserve"> </w:t>
      </w:r>
      <w:r w:rsidR="00991B61">
        <w:t xml:space="preserve">type </w:t>
      </w:r>
      <w:r w:rsidR="00F73476">
        <w:t xml:space="preserve">declares </w:t>
      </w:r>
      <w:r w:rsidR="002B3E2F" w:rsidRPr="002B3E2F">
        <w:rPr>
          <w:i/>
        </w:rPr>
        <w:t>local variables</w:t>
      </w:r>
      <w:r w:rsidRPr="00991B61">
        <w:t xml:space="preserve"> to be filled in as the </w:t>
      </w:r>
      <w:r w:rsidR="003F44BE">
        <w:t>c</w:t>
      </w:r>
      <w:r w:rsidRPr="00991B61">
        <w:t xml:space="preserve">onstraint is evaluated.  These are declared using the </w:t>
      </w:r>
      <w:r w:rsidRPr="00083C58">
        <w:rPr>
          <w:rStyle w:val="CodeTextChar"/>
          <w:rFonts w:eastAsiaTheme="minorEastAsia"/>
        </w:rPr>
        <w:t>VAR</w:t>
      </w:r>
      <w:r w:rsidRPr="00991B61">
        <w:t xml:space="preserve"> keyword.</w:t>
      </w:r>
      <w:r w:rsidRPr="00991B61">
        <w:rPr>
          <w:lang w:val="en-US"/>
        </w:rPr>
        <w:t xml:space="preserve"> </w:t>
      </w:r>
      <w:r w:rsidR="00991B61">
        <w:rPr>
          <w:lang w:val="en-US"/>
        </w:rPr>
        <w:t xml:space="preserve">  The ge</w:t>
      </w:r>
      <w:r w:rsidR="00991B61" w:rsidRPr="00991B61">
        <w:rPr>
          <w:lang w:val="en-US"/>
        </w:rPr>
        <w:t xml:space="preserve">neral form of </w:t>
      </w:r>
      <w:r w:rsidR="00991B61" w:rsidRPr="00083C58">
        <w:rPr>
          <w:rStyle w:val="CodeTextChar"/>
          <w:rFonts w:eastAsiaTheme="minorEastAsia"/>
        </w:rPr>
        <w:t>Constraint</w:t>
      </w:r>
      <w:r w:rsidR="00991B61" w:rsidRPr="00991B61">
        <w:rPr>
          <w:lang w:val="en-US"/>
        </w:rPr>
        <w:t xml:space="preserve"> </w:t>
      </w:r>
      <w:r w:rsidR="00E042D0">
        <w:rPr>
          <w:lang w:val="en-US"/>
        </w:rPr>
        <w:t xml:space="preserve">is </w:t>
      </w:r>
      <w:r w:rsidR="00991B61" w:rsidRPr="00991B61">
        <w:rPr>
          <w:lang w:val="en-US"/>
        </w:rPr>
        <w:t>as follows:</w:t>
      </w:r>
    </w:p>
    <w:p w:rsidR="00D00449" w:rsidRPr="00991B61" w:rsidRDefault="00D00449" w:rsidP="00991B61">
      <w:pPr>
        <w:rPr>
          <w:lang w:val="en-US"/>
        </w:rPr>
      </w:pPr>
    </w:p>
    <w:p w:rsidR="00000000" w:rsidRDefault="00991B61">
      <w:pPr>
        <w:pStyle w:val="PresCode"/>
        <w:rPr>
          <w:lang w:val="en-US"/>
        </w:rPr>
        <w:pPrChange w:id="371" w:author="anfarr" w:date="2009-02-09T21:01:00Z">
          <w:pPr>
            <w:pStyle w:val="Code1"/>
          </w:pPr>
        </w:pPrChange>
      </w:pPr>
      <w:r w:rsidRPr="00991B61">
        <w:rPr>
          <w:lang w:val="en-US"/>
        </w:rPr>
        <w:t>foo extends Constraint {</w:t>
      </w:r>
    </w:p>
    <w:p w:rsidR="00000000" w:rsidRDefault="002F1FC7">
      <w:pPr>
        <w:pStyle w:val="PresCode"/>
        <w:rPr>
          <w:lang w:val="en-US"/>
        </w:rPr>
        <w:pPrChange w:id="372" w:author="anfarr" w:date="2009-02-09T21:01:00Z">
          <w:pPr>
            <w:pStyle w:val="Code1"/>
          </w:pPr>
        </w:pPrChange>
      </w:pPr>
    </w:p>
    <w:p w:rsidR="00000000" w:rsidRDefault="00991B61">
      <w:pPr>
        <w:pStyle w:val="PresCode"/>
        <w:rPr>
          <w:lang w:val="en-US"/>
        </w:rPr>
        <w:pPrChange w:id="373" w:author="anfarr" w:date="2009-02-09T21:01:00Z">
          <w:pPr>
            <w:pStyle w:val="Code1"/>
          </w:pPr>
        </w:pPrChange>
      </w:pPr>
      <w:r w:rsidRPr="00991B61">
        <w:rPr>
          <w:lang w:val="en-US"/>
        </w:rPr>
        <w:t xml:space="preserve">   bar1 VAR range</w:t>
      </w:r>
      <w:r w:rsidR="00665C36">
        <w:rPr>
          <w:lang w:val="en-US"/>
        </w:rPr>
        <w:t xml:space="preserve">; </w:t>
      </w:r>
      <w:r w:rsidRPr="00991B61">
        <w:rPr>
          <w:lang w:val="en-US"/>
        </w:rPr>
        <w:t xml:space="preserve">                                        </w:t>
      </w:r>
    </w:p>
    <w:p w:rsidR="00000000" w:rsidRDefault="00991B61">
      <w:pPr>
        <w:pStyle w:val="PresCode"/>
        <w:rPr>
          <w:lang w:val="en-US"/>
        </w:rPr>
        <w:pPrChange w:id="374" w:author="anfarr" w:date="2009-02-09T21:01:00Z">
          <w:pPr>
            <w:pStyle w:val="Code1"/>
          </w:pPr>
        </w:pPrChange>
      </w:pPr>
      <w:r w:rsidRPr="00991B61">
        <w:rPr>
          <w:lang w:val="en-US"/>
        </w:rPr>
        <w:t xml:space="preserve">   ... barn VAR range</w:t>
      </w:r>
      <w:r w:rsidR="00665C36">
        <w:rPr>
          <w:lang w:val="en-US"/>
        </w:rPr>
        <w:t xml:space="preserve">; </w:t>
      </w:r>
    </w:p>
    <w:p w:rsidR="00000000" w:rsidRDefault="00991B61">
      <w:pPr>
        <w:pStyle w:val="PresCode"/>
        <w:rPr>
          <w:lang w:val="en-US"/>
        </w:rPr>
        <w:pPrChange w:id="375" w:author="anfarr" w:date="2009-02-09T21:01:00Z">
          <w:pPr>
            <w:pStyle w:val="Code1"/>
          </w:pPr>
        </w:pPrChange>
      </w:pPr>
      <w:r w:rsidRPr="00991B61">
        <w:rPr>
          <w:lang w:val="en-US"/>
        </w:rPr>
        <w:t xml:space="preserve">   </w:t>
      </w:r>
    </w:p>
    <w:p w:rsidR="00000000" w:rsidRDefault="00991B61">
      <w:pPr>
        <w:pStyle w:val="PresCode"/>
        <w:rPr>
          <w:lang w:val="en-US"/>
        </w:rPr>
        <w:pPrChange w:id="376" w:author="anfarr" w:date="2009-02-09T21:01:00Z">
          <w:pPr>
            <w:pStyle w:val="Code1"/>
          </w:pPr>
        </w:pPrChange>
      </w:pPr>
      <w:r w:rsidRPr="00991B61">
        <w:rPr>
          <w:lang w:val="en-US"/>
        </w:rPr>
        <w:t xml:space="preserve">   ... other attributes ...</w:t>
      </w:r>
    </w:p>
    <w:p w:rsidR="00000000" w:rsidRDefault="00991B61">
      <w:pPr>
        <w:pStyle w:val="PresCode"/>
        <w:rPr>
          <w:lang w:val="en-US"/>
        </w:rPr>
        <w:pPrChange w:id="377" w:author="anfarr" w:date="2009-02-09T21:01:00Z">
          <w:pPr>
            <w:pStyle w:val="Code1"/>
          </w:pPr>
        </w:pPrChange>
      </w:pPr>
      <w:r w:rsidRPr="00991B61">
        <w:rPr>
          <w:lang w:val="en-US"/>
        </w:rPr>
        <w:t> </w:t>
      </w:r>
    </w:p>
    <w:p w:rsidR="00000000" w:rsidRDefault="00991B61">
      <w:pPr>
        <w:pStyle w:val="PresCode"/>
        <w:rPr>
          <w:lang w:val="en-US"/>
        </w:rPr>
        <w:pPrChange w:id="378" w:author="anfarr" w:date="2009-02-09T21:01:00Z">
          <w:pPr>
            <w:pStyle w:val="Code1"/>
          </w:pPr>
        </w:pPrChange>
      </w:pPr>
      <w:r w:rsidRPr="00991B61">
        <w:rPr>
          <w:lang w:val="en-US"/>
        </w:rPr>
        <w:t xml:space="preserve">   [sfConstraint] pred1 constraint string;</w:t>
      </w:r>
    </w:p>
    <w:p w:rsidR="00000000" w:rsidRDefault="00991B61">
      <w:pPr>
        <w:pStyle w:val="PresCode"/>
        <w:rPr>
          <w:lang w:val="en-US"/>
        </w:rPr>
        <w:pPrChange w:id="379" w:author="anfarr" w:date="2009-02-09T21:01:00Z">
          <w:pPr>
            <w:pStyle w:val="Code1"/>
          </w:pPr>
        </w:pPrChange>
      </w:pPr>
      <w:r w:rsidRPr="00991B61">
        <w:rPr>
          <w:lang w:val="en-US"/>
        </w:rPr>
        <w:t xml:space="preserve">   ... [sfConstraint] predn constraint string;</w:t>
      </w:r>
    </w:p>
    <w:p w:rsidR="00000000" w:rsidRDefault="00991B61">
      <w:pPr>
        <w:pStyle w:val="PresCode"/>
        <w:rPr>
          <w:lang w:val="en-US"/>
        </w:rPr>
        <w:pPrChange w:id="380" w:author="anfarr" w:date="2009-02-09T21:01:00Z">
          <w:pPr>
            <w:pStyle w:val="Code1"/>
          </w:pPr>
        </w:pPrChange>
      </w:pPr>
      <w:r w:rsidRPr="00991B61">
        <w:rPr>
          <w:lang w:val="en-US"/>
        </w:rPr>
        <w:t xml:space="preserve">} </w:t>
      </w:r>
    </w:p>
    <w:p w:rsidR="00991B61" w:rsidRPr="00991B61" w:rsidRDefault="00991B61" w:rsidP="00991B61">
      <w:pPr>
        <w:rPr>
          <w:lang w:val="en-US"/>
        </w:rPr>
      </w:pPr>
    </w:p>
    <w:p w:rsidR="00B259E6" w:rsidRDefault="00991B61" w:rsidP="00052402">
      <w:pPr>
        <w:ind w:firstLine="720"/>
        <w:rPr>
          <w:lang w:val="en-US"/>
        </w:rPr>
      </w:pPr>
      <w:r>
        <w:rPr>
          <w:lang w:val="en-US"/>
        </w:rPr>
        <w:t xml:space="preserve">The </w:t>
      </w:r>
      <w:r w:rsidRPr="00083C58">
        <w:rPr>
          <w:rStyle w:val="CodeTextChar"/>
          <w:rFonts w:eastAsiaTheme="minorEastAsia"/>
        </w:rPr>
        <w:t>bar1</w:t>
      </w:r>
      <w:r w:rsidR="0086736D" w:rsidRPr="00083C58">
        <w:rPr>
          <w:rStyle w:val="CodeTextChar"/>
          <w:rFonts w:eastAsiaTheme="minorEastAsia"/>
        </w:rPr>
        <w:t>,</w:t>
      </w:r>
      <w:r w:rsidRPr="00083C58">
        <w:rPr>
          <w:rStyle w:val="CodeTextChar"/>
          <w:rFonts w:eastAsiaTheme="minorEastAsia"/>
        </w:rPr>
        <w:t>…</w:t>
      </w:r>
      <w:r w:rsidR="0086736D" w:rsidRPr="00083C58">
        <w:rPr>
          <w:rStyle w:val="CodeTextChar"/>
          <w:rFonts w:eastAsiaTheme="minorEastAsia"/>
        </w:rPr>
        <w:t>,</w:t>
      </w:r>
      <w:r w:rsidRPr="00083C58">
        <w:rPr>
          <w:rStyle w:val="CodeTextChar"/>
          <w:rFonts w:eastAsiaTheme="minorEastAsia"/>
        </w:rPr>
        <w:t>barn</w:t>
      </w:r>
      <w:r>
        <w:rPr>
          <w:lang w:val="en-US"/>
        </w:rPr>
        <w:t xml:space="preserve"> attributes declare local constraint variables along with range information</w:t>
      </w:r>
      <w:r w:rsidR="00B30BFF">
        <w:rPr>
          <w:lang w:val="en-US"/>
        </w:rPr>
        <w:t xml:space="preserve">.  </w:t>
      </w:r>
      <w:r>
        <w:rPr>
          <w:lang w:val="en-US"/>
        </w:rPr>
        <w:t xml:space="preserve">The </w:t>
      </w:r>
      <w:r w:rsidRPr="00083C58">
        <w:rPr>
          <w:rStyle w:val="CodeTextChar"/>
          <w:rFonts w:eastAsiaTheme="minorEastAsia"/>
        </w:rPr>
        <w:t>pred1</w:t>
      </w:r>
      <w:r w:rsidR="0086736D" w:rsidRPr="00083C58">
        <w:rPr>
          <w:rStyle w:val="CodeTextChar"/>
          <w:rFonts w:eastAsiaTheme="minorEastAsia"/>
        </w:rPr>
        <w:t>,</w:t>
      </w:r>
      <w:r w:rsidRPr="00083C58">
        <w:rPr>
          <w:rStyle w:val="CodeTextChar"/>
          <w:rFonts w:eastAsiaTheme="minorEastAsia"/>
        </w:rPr>
        <w:t>…</w:t>
      </w:r>
      <w:r w:rsidR="0086736D" w:rsidRPr="00083C58">
        <w:rPr>
          <w:rStyle w:val="CodeTextChar"/>
          <w:rFonts w:eastAsiaTheme="minorEastAsia"/>
        </w:rPr>
        <w:t>,</w:t>
      </w:r>
      <w:r w:rsidRPr="00083C58">
        <w:rPr>
          <w:rStyle w:val="CodeTextChar"/>
          <w:rFonts w:eastAsiaTheme="minorEastAsia"/>
        </w:rPr>
        <w:t>predn</w:t>
      </w:r>
      <w:r>
        <w:rPr>
          <w:lang w:val="en-US"/>
        </w:rPr>
        <w:t xml:space="preserve"> attributes specify constraint s</w:t>
      </w:r>
      <w:r w:rsidRPr="00991B61">
        <w:rPr>
          <w:lang w:val="en-US"/>
        </w:rPr>
        <w:t xml:space="preserve">trings </w:t>
      </w:r>
      <w:r>
        <w:rPr>
          <w:lang w:val="en-US"/>
        </w:rPr>
        <w:t xml:space="preserve">that </w:t>
      </w:r>
      <w:r w:rsidRPr="00991B61">
        <w:rPr>
          <w:lang w:val="en-US"/>
        </w:rPr>
        <w:t xml:space="preserve">prescribe constraints over values of </w:t>
      </w:r>
      <w:r>
        <w:rPr>
          <w:lang w:val="en-US"/>
        </w:rPr>
        <w:t xml:space="preserve">these local </w:t>
      </w:r>
      <w:r w:rsidRPr="00991B61">
        <w:rPr>
          <w:lang w:val="en-US"/>
        </w:rPr>
        <w:t>variables, and specify search strategy (by virtue of binding variables in a particular order)</w:t>
      </w:r>
      <w:r>
        <w:rPr>
          <w:lang w:val="en-US"/>
        </w:rPr>
        <w:t xml:space="preserve">.  </w:t>
      </w:r>
    </w:p>
    <w:p w:rsidR="00B7609A" w:rsidRDefault="00665C36">
      <w:pPr>
        <w:ind w:firstLine="720"/>
        <w:rPr>
          <w:del w:id="381" w:author="anfarr" w:date="2009-02-09T20:47:00Z"/>
        </w:rPr>
      </w:pPr>
      <w:r>
        <w:rPr>
          <w:lang w:val="en-US"/>
        </w:rPr>
        <w:t xml:space="preserve">There are variations on </w:t>
      </w:r>
      <w:r w:rsidR="00BA0307">
        <w:rPr>
          <w:lang w:val="en-US"/>
        </w:rPr>
        <w:t xml:space="preserve">the presented syntax that are also supported.  A local variable may also be defined as an extension of one of the prototypes: </w:t>
      </w:r>
      <w:r w:rsidR="00BA0307" w:rsidRPr="00083C58">
        <w:rPr>
          <w:rStyle w:val="CodeTextChar"/>
          <w:rFonts w:eastAsiaTheme="minorEastAsia"/>
        </w:rPr>
        <w:t>Var</w:t>
      </w:r>
      <w:r w:rsidR="00BA0307">
        <w:rPr>
          <w:lang w:val="en-US"/>
        </w:rPr>
        <w:t xml:space="preserve">, </w:t>
      </w:r>
      <w:r w:rsidR="00BA0307" w:rsidRPr="00083C58">
        <w:rPr>
          <w:rStyle w:val="CodeTextChar"/>
          <w:rFonts w:eastAsiaTheme="minorEastAsia"/>
        </w:rPr>
        <w:t>AutoVar</w:t>
      </w:r>
      <w:r w:rsidR="00BA0307">
        <w:rPr>
          <w:lang w:val="en-US"/>
        </w:rPr>
        <w:t xml:space="preserve">, </w:t>
      </w:r>
      <w:r w:rsidR="00BA0307" w:rsidRPr="00083C58">
        <w:rPr>
          <w:rStyle w:val="CodeTextChar"/>
          <w:rFonts w:eastAsiaTheme="minorEastAsia"/>
        </w:rPr>
        <w:t>UserVar</w:t>
      </w:r>
      <w:r w:rsidR="00BA0307">
        <w:rPr>
          <w:lang w:val="en-US"/>
        </w:rPr>
        <w:t xml:space="preserve">, or </w:t>
      </w:r>
      <w:r w:rsidR="00BA0307" w:rsidRPr="00083C58">
        <w:rPr>
          <w:rStyle w:val="CodeTextChar"/>
          <w:rFonts w:eastAsiaTheme="minorEastAsia"/>
        </w:rPr>
        <w:t>DefaultVar</w:t>
      </w:r>
      <w:r w:rsidR="00BA0307">
        <w:rPr>
          <w:lang w:val="en-US"/>
        </w:rPr>
        <w:t xml:space="preserve">.  We can see an example of this in the presented model, which we shall now explain one </w:t>
      </w:r>
      <w:r w:rsidR="00541527">
        <w:t>piece at a time</w:t>
      </w:r>
      <w:r w:rsidR="00B2455E">
        <w:t xml:space="preserve">.  </w:t>
      </w:r>
      <w:r w:rsidR="00437869">
        <w:t>(See [19</w:t>
      </w:r>
      <w:r w:rsidR="00993A62">
        <w:t xml:space="preserve">] also for more </w:t>
      </w:r>
      <w:r w:rsidR="00544833">
        <w:t>information</w:t>
      </w:r>
      <w:r w:rsidR="00993A62">
        <w:t xml:space="preserve">.) </w:t>
      </w:r>
      <w:r w:rsidR="00B2455E">
        <w:t>W</w:t>
      </w:r>
      <w:r w:rsidR="00541527">
        <w:t xml:space="preserve">e start by defining the board.  This is part of the </w:t>
      </w:r>
      <w:r w:rsidR="00541527">
        <w:rPr>
          <w:i/>
        </w:rPr>
        <w:t xml:space="preserve">declare </w:t>
      </w:r>
      <w:r w:rsidR="00541527">
        <w:t>aspect of declare, constrain, search.</w:t>
      </w:r>
    </w:p>
    <w:p w:rsidR="004D226D" w:rsidRDefault="004D226D" w:rsidP="00052402">
      <w:pPr>
        <w:ind w:firstLine="720"/>
        <w:rPr>
          <w:ins w:id="382" w:author="anfarr" w:date="2009-02-09T20:47:00Z"/>
        </w:rPr>
      </w:pPr>
    </w:p>
    <w:p w:rsidR="00831907" w:rsidDel="004D226D" w:rsidRDefault="00831907" w:rsidP="00052402">
      <w:pPr>
        <w:ind w:firstLine="720"/>
        <w:rPr>
          <w:del w:id="383" w:author="anfarr" w:date="2009-02-09T20:47:00Z"/>
        </w:rPr>
      </w:pPr>
    </w:p>
    <w:p w:rsidR="00831907" w:rsidDel="004D226D" w:rsidRDefault="00831907" w:rsidP="00052402">
      <w:pPr>
        <w:ind w:firstLine="720"/>
        <w:rPr>
          <w:del w:id="384" w:author="anfarr" w:date="2009-02-09T20:47:00Z"/>
        </w:rPr>
      </w:pPr>
    </w:p>
    <w:p w:rsidR="00831907" w:rsidDel="004D226D" w:rsidRDefault="00831907" w:rsidP="00052402">
      <w:pPr>
        <w:ind w:firstLine="720"/>
        <w:rPr>
          <w:del w:id="385" w:author="anfarr" w:date="2009-02-09T20:47:00Z"/>
        </w:rPr>
      </w:pPr>
    </w:p>
    <w:p w:rsidR="00333A4D" w:rsidDel="004D226D" w:rsidRDefault="00333A4D" w:rsidP="00052402">
      <w:pPr>
        <w:ind w:firstLine="720"/>
        <w:rPr>
          <w:del w:id="386" w:author="anfarr" w:date="2009-02-09T20:46:00Z"/>
        </w:rPr>
      </w:pPr>
    </w:p>
    <w:p w:rsidR="00B7609A" w:rsidRDefault="00541527">
      <w:pPr>
        <w:ind w:firstLine="720"/>
        <w:rPr>
          <w:ins w:id="387" w:author="anfarr" w:date="2009-02-09T21:01:00Z"/>
        </w:rPr>
      </w:pPr>
      <w:del w:id="388" w:author="anfarr" w:date="2009-02-09T20:46:00Z">
        <w:r w:rsidDel="004D226D">
          <w:delText xml:space="preserve"> </w:delText>
        </w:r>
      </w:del>
      <w:r>
        <w:t xml:space="preserve"> </w:t>
      </w:r>
    </w:p>
    <w:p w:rsidR="00B7609A" w:rsidRDefault="00B7609A">
      <w:pPr>
        <w:ind w:firstLine="720"/>
        <w:rPr>
          <w:ins w:id="389" w:author="anfarr" w:date="2009-02-09T21:01:00Z"/>
        </w:rPr>
      </w:pPr>
    </w:p>
    <w:p w:rsidR="00B7609A" w:rsidRDefault="00B7609A">
      <w:pPr>
        <w:ind w:firstLine="720"/>
        <w:rPr>
          <w:ins w:id="390" w:author="anfarr" w:date="2009-02-09T21:01:00Z"/>
        </w:rPr>
      </w:pPr>
    </w:p>
    <w:p w:rsidR="00B7609A" w:rsidRDefault="00B7609A">
      <w:pPr>
        <w:ind w:firstLine="720"/>
        <w:rPr>
          <w:ins w:id="391" w:author="anfarr" w:date="2009-02-09T21:01:00Z"/>
        </w:rPr>
      </w:pPr>
    </w:p>
    <w:p w:rsidR="00B7609A" w:rsidRDefault="00B7609A">
      <w:pPr>
        <w:ind w:firstLine="720"/>
      </w:pPr>
    </w:p>
    <w:p w:rsidR="00000000" w:rsidRDefault="002E60B6">
      <w:pPr>
        <w:pStyle w:val="PresCode"/>
        <w:pPrChange w:id="392" w:author="anfarr" w:date="2009-02-09T21:01:00Z">
          <w:pPr>
            <w:pStyle w:val="Code1"/>
          </w:pPr>
        </w:pPrChange>
      </w:pPr>
      <w:r w:rsidRPr="00213215">
        <w:lastRenderedPageBreak/>
        <w:t xml:space="preserve">   Board extends Array {</w:t>
      </w:r>
    </w:p>
    <w:p w:rsidR="00000000" w:rsidRDefault="002E60B6">
      <w:pPr>
        <w:pStyle w:val="PresCode"/>
        <w:pPrChange w:id="393" w:author="anfarr" w:date="2009-02-09T21:01:00Z">
          <w:pPr>
            <w:pStyle w:val="Code1"/>
          </w:pPr>
        </w:pPrChange>
      </w:pPr>
      <w:r w:rsidRPr="00213215">
        <w:t xml:space="preserve">      prefix "square";</w:t>
      </w:r>
    </w:p>
    <w:p w:rsidR="00000000" w:rsidRDefault="002E60B6">
      <w:pPr>
        <w:pStyle w:val="PresCode"/>
        <w:pPrChange w:id="394" w:author="anfarr" w:date="2009-02-09T21:01:00Z">
          <w:pPr>
            <w:pStyle w:val="Code1"/>
          </w:pPr>
        </w:pPrChange>
      </w:pPr>
      <w:r w:rsidRPr="00213215">
        <w:t xml:space="preserve">      extent [9,9];</w:t>
      </w:r>
    </w:p>
    <w:p w:rsidR="00000000" w:rsidRDefault="002E60B6">
      <w:pPr>
        <w:pStyle w:val="PresCode"/>
        <w:pPrChange w:id="395" w:author="anfarr" w:date="2009-02-09T21:01:00Z">
          <w:pPr>
            <w:pStyle w:val="Code1"/>
          </w:pPr>
        </w:pPrChange>
      </w:pPr>
      <w:r w:rsidRPr="00213215">
        <w:t xml:space="preserve">      generator extends Constraint, ArrayGenerator {</w:t>
      </w:r>
    </w:p>
    <w:p w:rsidR="00000000" w:rsidRDefault="002E60B6">
      <w:pPr>
        <w:pStyle w:val="PresCode"/>
        <w:pPrChange w:id="396" w:author="anfarr" w:date="2009-02-09T21:01:00Z">
          <w:pPr>
            <w:pStyle w:val="Code1"/>
          </w:pPr>
        </w:pPrChange>
      </w:pPr>
      <w:r w:rsidRPr="00213215">
        <w:t xml:space="preserve">          val extends Var {</w:t>
      </w:r>
    </w:p>
    <w:p w:rsidR="00000000" w:rsidRDefault="002E60B6">
      <w:pPr>
        <w:pStyle w:val="PresCode"/>
        <w:pPrChange w:id="397" w:author="anfarr" w:date="2009-02-09T21:01:00Z">
          <w:pPr>
            <w:pStyle w:val="Code1"/>
          </w:pPr>
        </w:pPrChange>
      </w:pPr>
      <w:r w:rsidRPr="00213215">
        <w:t xml:space="preserve">             range "[1..9]";</w:t>
      </w:r>
    </w:p>
    <w:p w:rsidR="00000000" w:rsidRDefault="002E60B6">
      <w:pPr>
        <w:pStyle w:val="PresCode"/>
        <w:pPrChange w:id="398" w:author="anfarr" w:date="2009-02-09T21:01:00Z">
          <w:pPr>
            <w:pStyle w:val="Code1"/>
          </w:pPr>
        </w:pPrChange>
      </w:pPr>
      <w:r w:rsidRPr="00213215">
        <w:t xml:space="preserve">             auto LAZY Label;</w:t>
      </w:r>
    </w:p>
    <w:p w:rsidR="00000000" w:rsidRDefault="002E60B6">
      <w:pPr>
        <w:pStyle w:val="PresCode"/>
        <w:pPrChange w:id="399" w:author="anfarr" w:date="2009-02-09T21:01:00Z">
          <w:pPr>
            <w:pStyle w:val="Code1"/>
          </w:pPr>
        </w:pPrChange>
      </w:pPr>
      <w:r w:rsidRPr="00213215">
        <w:t xml:space="preserve">          }</w:t>
      </w:r>
    </w:p>
    <w:p w:rsidR="00000000" w:rsidRDefault="002E60B6">
      <w:pPr>
        <w:pStyle w:val="PresCode"/>
        <w:pPrChange w:id="400" w:author="anfarr" w:date="2009-02-09T21:01:00Z">
          <w:pPr>
            <w:pStyle w:val="Code1"/>
          </w:pPr>
        </w:pPrChange>
      </w:pPr>
      <w:r w:rsidRPr="00213215">
        <w:t xml:space="preserve">      }</w:t>
      </w:r>
    </w:p>
    <w:p w:rsidR="00000000" w:rsidRDefault="002E60B6">
      <w:pPr>
        <w:pStyle w:val="PresCode"/>
        <w:pPrChange w:id="401" w:author="anfarr" w:date="2009-02-09T21:01:00Z">
          <w:pPr>
            <w:pStyle w:val="Code1"/>
          </w:pPr>
        </w:pPrChange>
      </w:pPr>
      <w:r w:rsidRPr="00213215">
        <w:t xml:space="preserve">    }</w:t>
      </w:r>
    </w:p>
    <w:p w:rsidR="00D25CAA" w:rsidRDefault="00D25CAA" w:rsidP="00D25CAA"/>
    <w:p w:rsidR="00D25CAA" w:rsidRDefault="00D25CAA" w:rsidP="001442D8">
      <w:pPr>
        <w:ind w:firstLine="720"/>
      </w:pPr>
      <w:r>
        <w:t xml:space="preserve">The </w:t>
      </w:r>
      <w:r w:rsidRPr="00083C58">
        <w:rPr>
          <w:rStyle w:val="CodeTextChar"/>
          <w:rFonts w:eastAsiaTheme="minorEastAsia"/>
        </w:rPr>
        <w:t>Board</w:t>
      </w:r>
      <w:r>
        <w:t xml:space="preserve"> </w:t>
      </w:r>
      <w:r w:rsidR="001442D8">
        <w:t xml:space="preserve">attribute </w:t>
      </w:r>
      <w:r>
        <w:t xml:space="preserve">(which </w:t>
      </w:r>
      <w:r w:rsidRPr="00083C58">
        <w:rPr>
          <w:rStyle w:val="CodeTextChar"/>
          <w:rFonts w:eastAsiaTheme="minorEastAsia"/>
        </w:rPr>
        <w:t>sfConfig</w:t>
      </w:r>
      <w:r>
        <w:t xml:space="preserve"> contains) is a 9x9 array, as denoted by the </w:t>
      </w:r>
      <w:r w:rsidR="00831907" w:rsidRPr="00083C58">
        <w:rPr>
          <w:rStyle w:val="CodeTextChar"/>
          <w:rFonts w:eastAsiaTheme="minorEastAsia"/>
        </w:rPr>
        <w:t>extent</w:t>
      </w:r>
      <w:r>
        <w:t xml:space="preserve"> attribute. An array type will add array members to some prototype (which defaults to the Array's prototype). The members have names which are prefixed with the String value denoted by the </w:t>
      </w:r>
      <w:r w:rsidR="00831907" w:rsidRPr="00083C58">
        <w:rPr>
          <w:rStyle w:val="CodeTextChar"/>
          <w:rFonts w:eastAsiaTheme="minorEastAsia"/>
        </w:rPr>
        <w:t>prefix</w:t>
      </w:r>
      <w:r w:rsidR="00831907">
        <w:t xml:space="preserve"> </w:t>
      </w:r>
      <w:r>
        <w:t xml:space="preserve">attribute, here "square". This array type will thus add members: </w:t>
      </w:r>
      <w:r w:rsidRPr="00083C58">
        <w:rPr>
          <w:rStyle w:val="CodeTextChar"/>
          <w:rFonts w:eastAsiaTheme="minorEastAsia"/>
        </w:rPr>
        <w:t>square_0_0</w:t>
      </w:r>
      <w:r>
        <w:t xml:space="preserve">, </w:t>
      </w:r>
      <w:r w:rsidRPr="00083C58">
        <w:rPr>
          <w:rStyle w:val="CodeTextChar"/>
          <w:rFonts w:eastAsiaTheme="minorEastAsia"/>
        </w:rPr>
        <w:t>square_0_1</w:t>
      </w:r>
      <w:r>
        <w:t xml:space="preserve">, </w:t>
      </w:r>
      <w:r w:rsidRPr="00083C58">
        <w:rPr>
          <w:rStyle w:val="CodeTextChar"/>
          <w:rFonts w:eastAsiaTheme="minorEastAsia"/>
        </w:rPr>
        <w:t>...</w:t>
      </w:r>
      <w:r>
        <w:t xml:space="preserve">, </w:t>
      </w:r>
      <w:r w:rsidRPr="00083C58">
        <w:rPr>
          <w:rStyle w:val="CodeTextChar"/>
          <w:rFonts w:eastAsiaTheme="minorEastAsia"/>
        </w:rPr>
        <w:t>square_1_0</w:t>
      </w:r>
      <w:r>
        <w:t xml:space="preserve">, </w:t>
      </w:r>
      <w:r w:rsidRPr="00083C58">
        <w:rPr>
          <w:rStyle w:val="CodeTextChar"/>
          <w:rFonts w:eastAsiaTheme="minorEastAsia"/>
        </w:rPr>
        <w:t>square_1_1</w:t>
      </w:r>
      <w:r>
        <w:t xml:space="preserve">, </w:t>
      </w:r>
      <w:r w:rsidRPr="00083C58">
        <w:rPr>
          <w:rStyle w:val="CodeTextChar"/>
          <w:rFonts w:eastAsiaTheme="minorEastAsia"/>
        </w:rPr>
        <w:t>...</w:t>
      </w:r>
      <w:r>
        <w:t xml:space="preserve">, </w:t>
      </w:r>
      <w:r w:rsidRPr="00083C58">
        <w:rPr>
          <w:rStyle w:val="CodeTextChar"/>
          <w:rFonts w:eastAsiaTheme="minorEastAsia"/>
        </w:rPr>
        <w:t>square_9_9</w:t>
      </w:r>
      <w:r>
        <w:t xml:space="preserve"> to the Array prototype. The </w:t>
      </w:r>
      <w:r w:rsidR="00831907" w:rsidRPr="00083C58">
        <w:rPr>
          <w:rStyle w:val="CodeTextChar"/>
          <w:rFonts w:eastAsiaTheme="minorEastAsia"/>
        </w:rPr>
        <w:t>generator</w:t>
      </w:r>
      <w:r w:rsidR="00831907">
        <w:t xml:space="preserve"> </w:t>
      </w:r>
      <w:r>
        <w:t xml:space="preserve">attribute indicates the prototype to be used for array members. In this case, it is a </w:t>
      </w:r>
      <w:r w:rsidRPr="00083C58">
        <w:rPr>
          <w:rStyle w:val="CodeTextChar"/>
          <w:rFonts w:eastAsiaTheme="minorEastAsia"/>
        </w:rPr>
        <w:t>Constraint</w:t>
      </w:r>
      <w:r>
        <w:t xml:space="preserve"> function type. When evaluated in link resolution, each instance of this </w:t>
      </w:r>
      <w:r w:rsidR="002B3E2F" w:rsidRPr="002B3E2F">
        <w:rPr>
          <w:rStyle w:val="CodeTextChar"/>
          <w:rFonts w:eastAsiaTheme="minorEastAsia"/>
        </w:rPr>
        <w:t>Constraint</w:t>
      </w:r>
      <w:r>
        <w:t xml:space="preserve"> </w:t>
      </w:r>
      <w:r w:rsidR="00F75823">
        <w:t>type</w:t>
      </w:r>
      <w:r>
        <w:t xml:space="preserve"> will register a </w:t>
      </w:r>
      <w:r w:rsidR="00DE5DDC" w:rsidRPr="00083C58">
        <w:rPr>
          <w:rStyle w:val="CodeTextChar"/>
          <w:rFonts w:eastAsiaTheme="minorEastAsia"/>
        </w:rPr>
        <w:t>val</w:t>
      </w:r>
      <w:r w:rsidR="00831907">
        <w:t xml:space="preserve"> var</w:t>
      </w:r>
      <w:r>
        <w:t xml:space="preserve">iable having an inclusive Integer range of </w:t>
      </w:r>
      <w:r w:rsidRPr="00083C58">
        <w:rPr>
          <w:rStyle w:val="CodeTextChar"/>
          <w:rFonts w:eastAsiaTheme="minorEastAsia"/>
        </w:rPr>
        <w:t>1..9</w:t>
      </w:r>
      <w:r w:rsidR="00864797">
        <w:t xml:space="preserve"> with the</w:t>
      </w:r>
      <w:r>
        <w:t xml:space="preserve"> constraint solver.</w:t>
      </w:r>
      <w:r w:rsidR="00BF1A97">
        <w:t xml:space="preserve">   Observe that the </w:t>
      </w:r>
      <w:r w:rsidR="00831907">
        <w:t xml:space="preserve">local variable </w:t>
      </w:r>
      <w:r w:rsidR="00BF1A97">
        <w:t xml:space="preserve">declaration is </w:t>
      </w:r>
      <w:r w:rsidR="00831907">
        <w:t xml:space="preserve">made by extending the type </w:t>
      </w:r>
      <w:r w:rsidR="00831907" w:rsidRPr="00083C58">
        <w:rPr>
          <w:rStyle w:val="CodeTextChar"/>
          <w:rFonts w:eastAsiaTheme="minorEastAsia"/>
        </w:rPr>
        <w:t>Var</w:t>
      </w:r>
      <w:r w:rsidR="00831907">
        <w:t xml:space="preserve">.  In doing so, we specify an </w:t>
      </w:r>
      <w:r w:rsidR="00831907" w:rsidRPr="00083C58">
        <w:rPr>
          <w:rStyle w:val="CodeTextChar"/>
          <w:rFonts w:eastAsiaTheme="minorEastAsia"/>
        </w:rPr>
        <w:t>auto</w:t>
      </w:r>
      <w:r w:rsidR="00831907">
        <w:t xml:space="preserve"> attribute</w:t>
      </w:r>
      <w:r w:rsidR="00BF1A97">
        <w:t xml:space="preserve"> meaning that the variable will be automatically assigned a value from its range (where the assignment is subject to backtracking); and this assignment will occur once link resolution has subsequently reached the attribute </w:t>
      </w:r>
      <w:r w:rsidR="00A351C8">
        <w:rPr>
          <w:rStyle w:val="CodeTextChar"/>
          <w:rFonts w:eastAsiaTheme="minorEastAsia"/>
        </w:rPr>
        <w:t>Label</w:t>
      </w:r>
      <w:r w:rsidR="00831907">
        <w:t xml:space="preserve"> </w:t>
      </w:r>
      <w:r w:rsidR="00D90D77">
        <w:t xml:space="preserve">(which is an attribute of </w:t>
      </w:r>
      <w:r w:rsidR="00D90D77" w:rsidRPr="00083C58">
        <w:rPr>
          <w:rStyle w:val="CodeTextChar"/>
          <w:rFonts w:eastAsiaTheme="minorEastAsia"/>
        </w:rPr>
        <w:t>sfConfig</w:t>
      </w:r>
      <w:r w:rsidR="00D90D77">
        <w:t>)</w:t>
      </w:r>
      <w:r w:rsidR="00BF1A97">
        <w:t>.</w:t>
      </w:r>
    </w:p>
    <w:p w:rsidR="00D25CAA" w:rsidRDefault="00D25CAA" w:rsidP="00B6557F">
      <w:pPr>
        <w:ind w:firstLine="720"/>
      </w:pPr>
      <w:r>
        <w:t xml:space="preserve">We also specify a number of pre-specified values for the </w:t>
      </w:r>
      <w:r w:rsidR="008642CE">
        <w:t>Su Doku</w:t>
      </w:r>
      <w:r>
        <w:t xml:space="preserve"> problem</w:t>
      </w:r>
      <w:r w:rsidR="00D50518">
        <w:t xml:space="preserve">, as follows. </w:t>
      </w:r>
    </w:p>
    <w:p w:rsidR="00D25CAA" w:rsidRDefault="00D25CAA" w:rsidP="00D25CAA"/>
    <w:p w:rsidR="00000000" w:rsidRDefault="00324C68">
      <w:pPr>
        <w:pStyle w:val="PresCode"/>
        <w:rPr>
          <w:ins w:id="402" w:author="anfarr" w:date="2009-02-09T18:06:00Z"/>
        </w:rPr>
        <w:pPrChange w:id="403" w:author="anfarr" w:date="2009-02-09T21:01:00Z">
          <w:pPr>
            <w:pStyle w:val="Code1"/>
          </w:pPr>
        </w:pPrChange>
      </w:pPr>
      <w:r w:rsidRPr="00213215">
        <w:t xml:space="preserve">   </w:t>
      </w:r>
      <w:ins w:id="404" w:author="anfarr" w:date="2009-02-09T18:06:00Z">
        <w:r w:rsidR="00147E88">
          <w:t>PreValues extends Constraint {</w:t>
        </w:r>
      </w:ins>
    </w:p>
    <w:p w:rsidR="00000000" w:rsidRDefault="00147E88">
      <w:pPr>
        <w:pStyle w:val="PresCode"/>
        <w:rPr>
          <w:ins w:id="405" w:author="anfarr" w:date="2009-02-09T18:06:00Z"/>
        </w:rPr>
        <w:pPrChange w:id="406" w:author="anfarr" w:date="2009-02-09T21:01:00Z">
          <w:pPr>
            <w:pStyle w:val="Code1"/>
          </w:pPr>
        </w:pPrChange>
      </w:pPr>
      <w:ins w:id="407" w:author="anfarr" w:date="2009-02-09T18:06:00Z">
        <w:r>
          <w:t xml:space="preserve">      array LAZY Board;</w:t>
        </w:r>
      </w:ins>
    </w:p>
    <w:p w:rsidR="00000000" w:rsidRDefault="00147E88">
      <w:pPr>
        <w:pStyle w:val="PresCode"/>
        <w:rPr>
          <w:ins w:id="408" w:author="anfarr" w:date="2009-02-09T18:06:00Z"/>
        </w:rPr>
        <w:pPrChange w:id="409" w:author="anfarr" w:date="2009-02-09T21:01:00Z">
          <w:pPr>
            <w:pStyle w:val="Code1"/>
          </w:pPr>
        </w:pPrChange>
      </w:pPr>
      <w:ins w:id="410" w:author="anfarr" w:date="2009-02-09T18:06:00Z">
        <w:r>
          <w:t xml:space="preserve">      prefix "square";</w:t>
        </w:r>
      </w:ins>
    </w:p>
    <w:p w:rsidR="00000000" w:rsidRDefault="00147E88">
      <w:pPr>
        <w:pStyle w:val="PresCode"/>
        <w:rPr>
          <w:ins w:id="411" w:author="anfarr" w:date="2009-02-09T18:06:00Z"/>
        </w:rPr>
        <w:pPrChange w:id="412" w:author="anfarr" w:date="2009-02-09T21:01:00Z">
          <w:pPr>
            <w:pStyle w:val="Code1"/>
          </w:pPr>
        </w:pPrChange>
      </w:pPr>
      <w:ins w:id="413" w:author="anfarr" w:date="2009-02-09T18:06:00Z">
        <w:r>
          <w:t xml:space="preserve">      path   LAZY val;</w:t>
        </w:r>
      </w:ins>
    </w:p>
    <w:p w:rsidR="00000000" w:rsidRDefault="00147E88">
      <w:pPr>
        <w:pStyle w:val="PresCode"/>
        <w:rPr>
          <w:ins w:id="414" w:author="anfarr" w:date="2009-02-09T18:06:00Z"/>
        </w:rPr>
        <w:pPrChange w:id="415" w:author="anfarr" w:date="2009-02-09T21:01:00Z">
          <w:pPr>
            <w:pStyle w:val="Code1"/>
          </w:pPr>
        </w:pPrChange>
      </w:pPr>
      <w:ins w:id="416" w:author="anfarr" w:date="2009-02-09T18:06:00Z">
        <w:r>
          <w:t xml:space="preserve">      update extends AggregateSpecifier {</w:t>
        </w:r>
      </w:ins>
    </w:p>
    <w:p w:rsidR="00000000" w:rsidRDefault="00147E88">
      <w:pPr>
        <w:pStyle w:val="PresCode"/>
        <w:rPr>
          <w:ins w:id="417" w:author="anfarr" w:date="2009-02-09T18:06:00Z"/>
        </w:rPr>
        <w:pPrChange w:id="418" w:author="anfarr" w:date="2009-02-09T21:01:00Z">
          <w:pPr>
            <w:pStyle w:val="Code1"/>
          </w:pPr>
        </w:pPrChange>
      </w:pPr>
      <w:ins w:id="419" w:author="anfarr" w:date="2009-02-09T18:06:00Z">
        <w:r>
          <w:t xml:space="preserve">         unify puzzle;</w:t>
        </w:r>
      </w:ins>
    </w:p>
    <w:p w:rsidR="00000000" w:rsidRDefault="00147E88">
      <w:pPr>
        <w:pStyle w:val="PresCode"/>
        <w:rPr>
          <w:ins w:id="420" w:author="anfarr" w:date="2009-02-09T18:06:00Z"/>
        </w:rPr>
        <w:pPrChange w:id="421" w:author="anfarr" w:date="2009-02-09T21:01:00Z">
          <w:pPr>
            <w:pStyle w:val="Code1"/>
          </w:pPr>
        </w:pPrChange>
      </w:pPr>
      <w:ins w:id="422" w:author="anfarr" w:date="2009-02-09T18:06:00Z">
        <w:r>
          <w:t xml:space="preserve">      }</w:t>
        </w:r>
      </w:ins>
    </w:p>
    <w:p w:rsidR="00000000" w:rsidRDefault="00147E88">
      <w:pPr>
        <w:pStyle w:val="PresCode"/>
        <w:rPr>
          <w:del w:id="423" w:author="anfarr" w:date="2009-02-09T18:06:00Z"/>
        </w:rPr>
        <w:pPrChange w:id="424" w:author="anfarr" w:date="2009-02-09T21:01:00Z">
          <w:pPr>
            <w:pStyle w:val="Code1"/>
          </w:pPr>
        </w:pPrChange>
      </w:pPr>
      <w:ins w:id="425" w:author="anfarr" w:date="2009-02-09T18:06:00Z">
        <w:r>
          <w:t xml:space="preserve">   }</w:t>
        </w:r>
      </w:ins>
      <w:del w:id="426" w:author="anfarr" w:date="2009-02-09T18:06:00Z">
        <w:r w:rsidR="00324C68" w:rsidRPr="00213215" w:rsidDel="00147E88">
          <w:delText>PreValues extends Constraint {</w:delText>
        </w:r>
      </w:del>
    </w:p>
    <w:p w:rsidR="00000000" w:rsidRDefault="00324C68">
      <w:pPr>
        <w:pStyle w:val="PresCode"/>
        <w:rPr>
          <w:del w:id="427" w:author="anfarr" w:date="2009-02-09T18:06:00Z"/>
        </w:rPr>
        <w:pPrChange w:id="428" w:author="anfarr" w:date="2009-02-09T21:01:00Z">
          <w:pPr>
            <w:pStyle w:val="Code1"/>
          </w:pPr>
        </w:pPrChange>
      </w:pPr>
      <w:del w:id="429" w:author="anfarr" w:date="2009-02-09T18:06:00Z">
        <w:r w:rsidRPr="00213215" w:rsidDel="00147E88">
          <w:delText xml:space="preserve">      [sfSource] puzzleArray LAZY Board;</w:delText>
        </w:r>
      </w:del>
    </w:p>
    <w:p w:rsidR="00000000" w:rsidRDefault="00324C68">
      <w:pPr>
        <w:pStyle w:val="PresCode"/>
        <w:rPr>
          <w:del w:id="430" w:author="anfarr" w:date="2009-02-09T18:06:00Z"/>
        </w:rPr>
        <w:pPrChange w:id="431" w:author="anfarr" w:date="2009-02-09T21:01:00Z">
          <w:pPr>
            <w:pStyle w:val="Code1"/>
          </w:pPr>
        </w:pPrChange>
      </w:pPr>
      <w:del w:id="432" w:author="anfarr" w:date="2009-02-09T18:06:00Z">
        <w:r w:rsidRPr="00213215" w:rsidDel="00147E88">
          <w:delText xml:space="preserve">      [sfPrefix] memberPrefix "square";</w:delText>
        </w:r>
      </w:del>
    </w:p>
    <w:p w:rsidR="00000000" w:rsidRDefault="00324C68">
      <w:pPr>
        <w:pStyle w:val="PresCode"/>
        <w:rPr>
          <w:del w:id="433" w:author="anfarr" w:date="2009-02-09T18:06:00Z"/>
        </w:rPr>
        <w:pPrChange w:id="434" w:author="anfarr" w:date="2009-02-09T21:01:00Z">
          <w:pPr>
            <w:pStyle w:val="Code1"/>
          </w:pPr>
        </w:pPrChange>
      </w:pPr>
      <w:del w:id="435" w:author="anfarr" w:date="2009-02-09T18:06:00Z">
        <w:r w:rsidRPr="00213215" w:rsidDel="00147E88">
          <w:delText xml:space="preserve">      [sfPath]   pathToSquare LAZY val;</w:delText>
        </w:r>
      </w:del>
    </w:p>
    <w:p w:rsidR="00000000" w:rsidRDefault="00324C68">
      <w:pPr>
        <w:pStyle w:val="PresCode"/>
        <w:rPr>
          <w:del w:id="436" w:author="anfarr" w:date="2009-02-09T18:06:00Z"/>
        </w:rPr>
        <w:pPrChange w:id="437" w:author="anfarr" w:date="2009-02-09T21:01:00Z">
          <w:pPr>
            <w:pStyle w:val="Code1"/>
          </w:pPr>
        </w:pPrChange>
      </w:pPr>
      <w:del w:id="438" w:author="anfarr" w:date="2009-02-09T18:06:00Z">
        <w:r w:rsidRPr="00213215" w:rsidDel="00147E88">
          <w:delText xml:space="preserve">      [sfUpdate] aggregatedSquares puzzle;</w:delText>
        </w:r>
      </w:del>
    </w:p>
    <w:p w:rsidR="00000000" w:rsidRDefault="00324C68">
      <w:pPr>
        <w:pStyle w:val="PresCode"/>
        <w:rPr>
          <w:del w:id="439" w:author="anfarr" w:date="2009-02-09T18:06:00Z"/>
        </w:rPr>
        <w:pPrChange w:id="440" w:author="anfarr" w:date="2009-02-09T21:01:00Z">
          <w:pPr>
            <w:pStyle w:val="Code1"/>
          </w:pPr>
        </w:pPrChange>
      </w:pPr>
      <w:del w:id="441" w:author="anfarr" w:date="2009-02-09T18:06:00Z">
        <w:r w:rsidRPr="00213215" w:rsidDel="00147E88">
          <w:delText xml:space="preserve">   }</w:delText>
        </w:r>
      </w:del>
    </w:p>
    <w:p w:rsidR="00000000" w:rsidRDefault="002F1FC7">
      <w:pPr>
        <w:pStyle w:val="PresCode"/>
        <w:pPrChange w:id="442" w:author="anfarr" w:date="2009-02-09T21:01:00Z">
          <w:pPr>
            <w:pStyle w:val="Code1"/>
          </w:pPr>
        </w:pPrChange>
      </w:pPr>
    </w:p>
    <w:p w:rsidR="00B7609A" w:rsidRDefault="00B7609A">
      <w:pPr>
        <w:ind w:firstLine="720"/>
        <w:rPr>
          <w:ins w:id="443" w:author="anfarr" w:date="2009-02-09T20:47:00Z"/>
        </w:rPr>
      </w:pPr>
    </w:p>
    <w:p w:rsidR="00B7609A" w:rsidRDefault="000234A0">
      <w:pPr>
        <w:ind w:firstLine="720"/>
        <w:rPr>
          <w:del w:id="444" w:author="anfarr" w:date="2009-02-09T20:46:00Z"/>
        </w:rPr>
      </w:pPr>
      <w:r>
        <w:t xml:space="preserve">This </w:t>
      </w:r>
      <w:r w:rsidR="00D25CAA">
        <w:t xml:space="preserve">is an aggregating </w:t>
      </w:r>
      <w:r w:rsidR="00D25CAA" w:rsidRPr="00346FFF">
        <w:rPr>
          <w:rStyle w:val="CodeTextChar"/>
          <w:rFonts w:eastAsiaTheme="minorEastAsia"/>
        </w:rPr>
        <w:t>Constraint</w:t>
      </w:r>
      <w:r w:rsidR="00D25CAA">
        <w:t xml:space="preserve"> type, which means that it takes values of attributes from various members of an array and aggregates them into a list for processing as part of the constraint evaluation</w:t>
      </w:r>
      <w:del w:id="445" w:author="anfarr" w:date="2009-02-09T20:43:00Z">
        <w:r w:rsidR="00395701" w:rsidDel="004D226D">
          <w:rPr>
            <w:rStyle w:val="FootnoteReference"/>
          </w:rPr>
          <w:footnoteReference w:id="2"/>
        </w:r>
      </w:del>
      <w:r w:rsidR="00D25CAA">
        <w:t xml:space="preserve">. The </w:t>
      </w:r>
      <w:ins w:id="448" w:author="anfarr" w:date="2009-02-09T18:06:00Z">
        <w:r w:rsidR="00B56A97">
          <w:rPr>
            <w:rStyle w:val="CodeTextChar"/>
            <w:rFonts w:eastAsiaTheme="minorEastAsia"/>
          </w:rPr>
          <w:t>array</w:t>
        </w:r>
      </w:ins>
      <w:del w:id="449" w:author="anfarr" w:date="2009-02-09T18:06:00Z">
        <w:r w:rsidR="00D25CAA" w:rsidRPr="00346FFF" w:rsidDel="00B56A97">
          <w:rPr>
            <w:rStyle w:val="CodeTextChar"/>
            <w:rFonts w:eastAsiaTheme="minorEastAsia"/>
          </w:rPr>
          <w:delText>sfSource</w:delText>
        </w:r>
        <w:r w:rsidR="00D25CAA" w:rsidDel="00B56A97">
          <w:delText>-tagged</w:delText>
        </w:r>
      </w:del>
      <w:r w:rsidR="00D25CAA">
        <w:t xml:space="preserve"> attribute gives the array source for aggregation. The </w:t>
      </w:r>
      <w:del w:id="450" w:author="anfarr" w:date="2009-02-09T18:06:00Z">
        <w:r w:rsidR="00D25CAA" w:rsidRPr="00346FFF" w:rsidDel="00B56A97">
          <w:rPr>
            <w:rStyle w:val="CodeTextChar"/>
            <w:rFonts w:eastAsiaTheme="minorEastAsia"/>
          </w:rPr>
          <w:delText>sfP</w:delText>
        </w:r>
      </w:del>
      <w:ins w:id="451" w:author="anfarr" w:date="2009-02-09T18:06:00Z">
        <w:r w:rsidR="00B56A97">
          <w:rPr>
            <w:rStyle w:val="CodeTextChar"/>
            <w:rFonts w:eastAsiaTheme="minorEastAsia"/>
          </w:rPr>
          <w:t>p</w:t>
        </w:r>
      </w:ins>
      <w:r w:rsidR="00D25CAA" w:rsidRPr="00346FFF">
        <w:rPr>
          <w:rStyle w:val="CodeTextChar"/>
          <w:rFonts w:eastAsiaTheme="minorEastAsia"/>
        </w:rPr>
        <w:t>refix</w:t>
      </w:r>
      <w:del w:id="452" w:author="anfarr" w:date="2009-02-09T18:06:00Z">
        <w:r w:rsidR="00D25CAA" w:rsidDel="00B56A97">
          <w:delText>-tagged</w:delText>
        </w:r>
      </w:del>
      <w:r w:rsidR="00D25CAA">
        <w:t xml:space="preserve"> attribute gives the String prefix for array members. The </w:t>
      </w:r>
      <w:del w:id="453" w:author="anfarr" w:date="2009-02-09T18:06:00Z">
        <w:r w:rsidR="00D25CAA" w:rsidRPr="00346FFF" w:rsidDel="00B56A97">
          <w:rPr>
            <w:rStyle w:val="CodeTextChar"/>
            <w:rFonts w:eastAsiaTheme="minorEastAsia"/>
          </w:rPr>
          <w:delText>sf</w:delText>
        </w:r>
      </w:del>
      <w:ins w:id="454" w:author="anfarr" w:date="2009-02-09T18:06:00Z">
        <w:r w:rsidR="00B56A97">
          <w:rPr>
            <w:rStyle w:val="CodeTextChar"/>
            <w:rFonts w:eastAsiaTheme="minorEastAsia"/>
          </w:rPr>
          <w:t>p</w:t>
        </w:r>
      </w:ins>
      <w:del w:id="455" w:author="anfarr" w:date="2009-02-09T18:06:00Z">
        <w:r w:rsidR="00D25CAA" w:rsidRPr="00346FFF" w:rsidDel="00B56A97">
          <w:rPr>
            <w:rStyle w:val="CodeTextChar"/>
            <w:rFonts w:eastAsiaTheme="minorEastAsia"/>
          </w:rPr>
          <w:delText>P</w:delText>
        </w:r>
      </w:del>
      <w:r w:rsidR="00D25CAA" w:rsidRPr="00346FFF">
        <w:rPr>
          <w:rStyle w:val="CodeTextChar"/>
          <w:rFonts w:eastAsiaTheme="minorEastAsia"/>
        </w:rPr>
        <w:t>ath</w:t>
      </w:r>
      <w:del w:id="456" w:author="anfarr" w:date="2009-02-09T18:06:00Z">
        <w:r w:rsidR="00D25CAA" w:rsidDel="00B56A97">
          <w:delText>-tagged</w:delText>
        </w:r>
      </w:del>
      <w:r w:rsidR="00D25CAA">
        <w:t xml:space="preserve"> attribute gives the path into array members of the common attribute whose values are to be aggregated. In this cas</w:t>
      </w:r>
      <w:r w:rsidR="00665BA0">
        <w:t xml:space="preserve">e, the common attribute is the </w:t>
      </w:r>
      <w:r w:rsidR="00665BA0" w:rsidRPr="00346FFF">
        <w:rPr>
          <w:rStyle w:val="CodeTextChar"/>
          <w:rFonts w:eastAsiaTheme="minorEastAsia"/>
        </w:rPr>
        <w:t>val</w:t>
      </w:r>
      <w:r w:rsidR="00D25CAA">
        <w:t xml:space="preserve"> attribute described previously. The values of this attribute are taken from </w:t>
      </w:r>
      <w:r w:rsidR="00E94860">
        <w:t xml:space="preserve">array members for </w:t>
      </w:r>
      <w:r w:rsidR="00D25CAA">
        <w:t>each square of the 9x9 board, and assigned to the</w:t>
      </w:r>
      <w:ins w:id="457" w:author="anfarr" w:date="2009-02-09T18:07:00Z">
        <w:r w:rsidR="00B56A97">
          <w:t xml:space="preserve"> </w:t>
        </w:r>
      </w:ins>
      <w:del w:id="458" w:author="anfarr" w:date="2009-02-09T18:07:00Z">
        <w:r w:rsidR="00D25CAA" w:rsidDel="00B56A97">
          <w:delText xml:space="preserve"> </w:delText>
        </w:r>
        <w:r w:rsidR="00D25CAA" w:rsidRPr="00346FFF" w:rsidDel="00B56A97">
          <w:rPr>
            <w:rStyle w:val="CodeTextChar"/>
            <w:rFonts w:eastAsiaTheme="minorEastAsia"/>
          </w:rPr>
          <w:delText>s</w:delText>
        </w:r>
      </w:del>
      <w:del w:id="459" w:author="anfarr" w:date="2009-02-09T18:06:00Z">
        <w:r w:rsidR="00D25CAA" w:rsidRPr="00346FFF" w:rsidDel="00B56A97">
          <w:rPr>
            <w:rStyle w:val="CodeTextChar"/>
            <w:rFonts w:eastAsiaTheme="minorEastAsia"/>
          </w:rPr>
          <w:delText>fU</w:delText>
        </w:r>
      </w:del>
      <w:del w:id="460" w:author="anfarr" w:date="2009-02-09T18:07:00Z">
        <w:r w:rsidR="00D25CAA" w:rsidRPr="00346FFF" w:rsidDel="00B56A97">
          <w:rPr>
            <w:rStyle w:val="CodeTextChar"/>
            <w:rFonts w:eastAsiaTheme="minorEastAsia"/>
          </w:rPr>
          <w:delText>p</w:delText>
        </w:r>
      </w:del>
      <w:ins w:id="461" w:author="anfarr" w:date="2009-02-09T18:07:00Z">
        <w:r w:rsidR="00B56A97">
          <w:rPr>
            <w:rStyle w:val="CodeTextChar"/>
            <w:rFonts w:eastAsiaTheme="minorEastAsia"/>
          </w:rPr>
          <w:t>up</w:t>
        </w:r>
      </w:ins>
      <w:r w:rsidR="00D25CAA" w:rsidRPr="00346FFF">
        <w:rPr>
          <w:rStyle w:val="CodeTextChar"/>
          <w:rFonts w:eastAsiaTheme="minorEastAsia"/>
        </w:rPr>
        <w:t>date</w:t>
      </w:r>
      <w:del w:id="462" w:author="anfarr" w:date="2009-02-09T18:07:00Z">
        <w:r w:rsidR="00D25CAA" w:rsidDel="00B56A97">
          <w:delText>-tagged</w:delText>
        </w:r>
      </w:del>
      <w:r w:rsidR="00D25CAA">
        <w:t xml:space="preserve"> attribute</w:t>
      </w:r>
      <w:del w:id="463" w:author="anfarr" w:date="2009-02-09T18:07:00Z">
        <w:r w:rsidR="00D25CAA" w:rsidDel="00B56A97">
          <w:delText xml:space="preserve">, here </w:delText>
        </w:r>
        <w:r w:rsidR="00D25CAA" w:rsidRPr="00346FFF" w:rsidDel="00B56A97">
          <w:rPr>
            <w:rStyle w:val="CodeTextChar"/>
            <w:rFonts w:eastAsiaTheme="minorEastAsia"/>
          </w:rPr>
          <w:delText>squares</w:delText>
        </w:r>
      </w:del>
      <w:r w:rsidR="00D25CAA">
        <w:t>.</w:t>
      </w:r>
      <w:ins w:id="464" w:author="anfarr" w:date="2009-02-09T18:07:00Z">
        <w:r w:rsidR="00B56A97">
          <w:t xml:space="preserve">  The </w:t>
        </w:r>
        <w:r w:rsidR="00405B33" w:rsidRPr="00405B33">
          <w:rPr>
            <w:rStyle w:val="CodeTextChar"/>
            <w:rFonts w:eastAsiaTheme="minorEastAsia"/>
            <w:rPrChange w:id="465" w:author="anfarr" w:date="2009-02-09T18:07:00Z">
              <w:rPr>
                <w:rFonts w:ascii="Courier New" w:eastAsia="Times New Roman" w:hAnsi="Courier New"/>
                <w:color w:val="000080"/>
                <w:sz w:val="20"/>
                <w:szCs w:val="20"/>
                <w:lang w:eastAsia="ar-SA"/>
              </w:rPr>
            </w:rPrChange>
          </w:rPr>
          <w:t>update</w:t>
        </w:r>
        <w:r w:rsidR="00B56A97">
          <w:t xml:space="preserve"> attribute starts off as a prototype extending </w:t>
        </w:r>
        <w:r w:rsidR="00405B33" w:rsidRPr="00405B33">
          <w:rPr>
            <w:rStyle w:val="CodeTextChar"/>
            <w:rFonts w:eastAsiaTheme="minorEastAsia"/>
            <w:rPrChange w:id="466" w:author="anfarr" w:date="2009-02-09T18:07:00Z">
              <w:rPr>
                <w:rFonts w:ascii="Courier New" w:eastAsia="Times New Roman" w:hAnsi="Courier New"/>
                <w:color w:val="000080"/>
                <w:sz w:val="20"/>
                <w:szCs w:val="20"/>
                <w:lang w:eastAsia="ar-SA"/>
              </w:rPr>
            </w:rPrChange>
          </w:rPr>
          <w:t>AggregateSpecifier</w:t>
        </w:r>
      </w:ins>
      <w:ins w:id="467" w:author="anfarr" w:date="2009-02-09T18:08:00Z">
        <w:r w:rsidR="00B56A97">
          <w:t xml:space="preserve">.  This pre-defined prototype </w:t>
        </w:r>
      </w:ins>
      <w:ins w:id="468" w:author="anfarr" w:date="2009-02-09T20:45:00Z">
        <w:r w:rsidR="004D226D">
          <w:t xml:space="preserve">may </w:t>
        </w:r>
      </w:ins>
      <w:ins w:id="469" w:author="anfarr" w:date="2009-02-09T20:40:00Z">
        <w:r w:rsidR="004D226D">
          <w:t xml:space="preserve">be extended with </w:t>
        </w:r>
      </w:ins>
      <w:ins w:id="470" w:author="anfarr" w:date="2009-02-09T20:41:00Z">
        <w:r w:rsidR="004D226D">
          <w:t xml:space="preserve">assignments to attributes </w:t>
        </w:r>
        <w:r w:rsidR="00405B33" w:rsidRPr="00405B33">
          <w:rPr>
            <w:rStyle w:val="CodeTextChar"/>
            <w:rFonts w:eastAsiaTheme="minorEastAsia"/>
            <w:rPrChange w:id="471" w:author="anfarr" w:date="2009-02-09T20:43:00Z">
              <w:rPr>
                <w:rFonts w:ascii="Courier New" w:eastAsia="Times New Roman" w:hAnsi="Courier New"/>
                <w:color w:val="000080"/>
                <w:sz w:val="20"/>
                <w:szCs w:val="20"/>
                <w:lang w:eastAsia="ar-SA"/>
              </w:rPr>
            </w:rPrChange>
          </w:rPr>
          <w:t>pred</w:t>
        </w:r>
        <w:r w:rsidR="004D226D">
          <w:t xml:space="preserve"> and/or </w:t>
        </w:r>
        <w:r w:rsidR="00405B33" w:rsidRPr="00405B33">
          <w:rPr>
            <w:rStyle w:val="CodeTextChar"/>
            <w:rFonts w:eastAsiaTheme="minorEastAsia"/>
            <w:rPrChange w:id="472" w:author="anfarr" w:date="2009-02-09T20:43:00Z">
              <w:rPr>
                <w:rFonts w:ascii="Courier New" w:eastAsia="Times New Roman" w:hAnsi="Courier New"/>
                <w:color w:val="000080"/>
                <w:sz w:val="20"/>
                <w:szCs w:val="20"/>
                <w:lang w:eastAsia="ar-SA"/>
              </w:rPr>
            </w:rPrChange>
          </w:rPr>
          <w:t>unify</w:t>
        </w:r>
        <w:r w:rsidR="004D226D">
          <w:t xml:space="preserve">. </w:t>
        </w:r>
      </w:ins>
      <w:ins w:id="473" w:author="anfarr" w:date="2009-02-09T20:42:00Z">
        <w:r w:rsidR="004D226D">
          <w:t xml:space="preserve">The first of these, </w:t>
        </w:r>
        <w:r w:rsidR="00405B33" w:rsidRPr="00405B33">
          <w:rPr>
            <w:rStyle w:val="CodeTextChar"/>
            <w:rFonts w:eastAsiaTheme="minorEastAsia"/>
            <w:rPrChange w:id="474" w:author="anfarr" w:date="2009-02-09T20:43:00Z">
              <w:rPr>
                <w:rFonts w:ascii="Courier New" w:eastAsia="Times New Roman" w:hAnsi="Courier New"/>
                <w:color w:val="000080"/>
                <w:sz w:val="20"/>
                <w:szCs w:val="20"/>
                <w:lang w:eastAsia="ar-SA"/>
              </w:rPr>
            </w:rPrChange>
          </w:rPr>
          <w:t>pred</w:t>
        </w:r>
        <w:r w:rsidR="004D226D">
          <w:t>, specifies a proposition that guards which values get aggregated.  The second of these</w:t>
        </w:r>
      </w:ins>
      <w:ins w:id="475" w:author="anfarr" w:date="2009-02-09T20:43:00Z">
        <w:r w:rsidR="004D226D">
          <w:t xml:space="preserve">, </w:t>
        </w:r>
        <w:r w:rsidR="00405B33" w:rsidRPr="00405B33">
          <w:rPr>
            <w:rStyle w:val="CodeTextChar"/>
            <w:rFonts w:eastAsiaTheme="minorEastAsia"/>
            <w:rPrChange w:id="476" w:author="anfarr" w:date="2009-02-09T20:43:00Z">
              <w:rPr>
                <w:rFonts w:ascii="Courier New" w:eastAsia="Times New Roman" w:hAnsi="Courier New"/>
                <w:color w:val="000080"/>
                <w:sz w:val="20"/>
                <w:szCs w:val="20"/>
                <w:lang w:eastAsia="ar-SA"/>
              </w:rPr>
            </w:rPrChange>
          </w:rPr>
          <w:t>unify</w:t>
        </w:r>
        <w:r w:rsidR="004D226D">
          <w:t>,</w:t>
        </w:r>
      </w:ins>
      <w:ins w:id="477" w:author="anfarr" w:date="2009-02-09T20:42:00Z">
        <w:r w:rsidR="004D226D">
          <w:t xml:space="preserve"> specif</w:t>
        </w:r>
      </w:ins>
      <w:ins w:id="478" w:author="anfarr" w:date="2009-02-09T20:45:00Z">
        <w:r w:rsidR="004D226D">
          <w:t>ies</w:t>
        </w:r>
      </w:ins>
      <w:ins w:id="479" w:author="anfarr" w:date="2009-02-09T20:44:00Z">
        <w:r w:rsidR="004D226D">
          <w:t xml:space="preserve"> a value with which we should attempt </w:t>
        </w:r>
      </w:ins>
      <w:ins w:id="480" w:author="anfarr" w:date="2009-02-09T20:45:00Z">
        <w:r w:rsidR="004D226D">
          <w:t xml:space="preserve">a form of unification with the aggregated values.  </w:t>
        </w:r>
      </w:ins>
      <w:ins w:id="481" w:author="anfarr" w:date="2009-02-09T20:46:00Z">
        <w:r w:rsidR="004D226D">
          <w:t xml:space="preserve">In the model excerpt, the attribute refers </w:t>
        </w:r>
      </w:ins>
    </w:p>
    <w:p w:rsidR="00B7609A" w:rsidRDefault="00D25CAA">
      <w:pPr>
        <w:ind w:firstLine="720"/>
      </w:pPr>
      <w:del w:id="482" w:author="anfarr" w:date="2009-02-09T20:46:00Z">
        <w:r w:rsidDel="004D226D">
          <w:delText xml:space="preserve">An added twist is the following. If the </w:delText>
        </w:r>
        <w:r w:rsidRPr="00346FFF" w:rsidDel="004D226D">
          <w:rPr>
            <w:rStyle w:val="CodeTextChar"/>
            <w:rFonts w:eastAsiaTheme="minorEastAsia"/>
          </w:rPr>
          <w:delText>sfUpdate</w:delText>
        </w:r>
        <w:r w:rsidDel="004D226D">
          <w:delText xml:space="preserve">-tagged attribute already has a value, then we attempt a form of unification between the aggregated values and the attribute's value. The </w:delText>
        </w:r>
        <w:r w:rsidRPr="00346FFF" w:rsidDel="004D226D">
          <w:rPr>
            <w:rStyle w:val="CodeTextChar"/>
            <w:rFonts w:eastAsiaTheme="minorEastAsia"/>
          </w:rPr>
          <w:delText>squares</w:delText>
        </w:r>
        <w:r w:rsidDel="004D226D">
          <w:delText xml:space="preserve"> attribute refers </w:delText>
        </w:r>
      </w:del>
      <w:r>
        <w:t xml:space="preserve">to the value of </w:t>
      </w:r>
      <w:r w:rsidRPr="00346FFF">
        <w:rPr>
          <w:rStyle w:val="CodeTextChar"/>
          <w:rFonts w:eastAsiaTheme="minorEastAsia"/>
        </w:rPr>
        <w:t>puzzle</w:t>
      </w:r>
      <w:r>
        <w:t xml:space="preserve">, which is defined </w:t>
      </w:r>
      <w:r w:rsidR="00684EA4">
        <w:t xml:space="preserve">in </w:t>
      </w:r>
      <w:r w:rsidR="00684EA4" w:rsidRPr="00346FFF">
        <w:rPr>
          <w:rStyle w:val="CodeTextChar"/>
          <w:rFonts w:eastAsiaTheme="minorEastAsia"/>
        </w:rPr>
        <w:t>sfConfig</w:t>
      </w:r>
      <w:r w:rsidR="00684EA4">
        <w:t xml:space="preserve">. </w:t>
      </w:r>
    </w:p>
    <w:p w:rsidR="00D25CAA" w:rsidRDefault="00B6403E" w:rsidP="00E17229">
      <w:pPr>
        <w:ind w:firstLine="720"/>
      </w:pPr>
      <w:ins w:id="483" w:author="anfarr" w:date="2009-02-09T22:39:00Z">
        <w:r>
          <w:t xml:space="preserve">In more detail, </w:t>
        </w:r>
      </w:ins>
      <w:del w:id="484" w:author="anfarr" w:date="2009-02-09T22:39:00Z">
        <w:r w:rsidR="00D25CAA" w:rsidDel="00B6403E">
          <w:delText>T</w:delText>
        </w:r>
      </w:del>
      <w:ins w:id="485" w:author="anfarr" w:date="2009-02-09T22:39:00Z">
        <w:r>
          <w:t>t</w:t>
        </w:r>
      </w:ins>
      <w:r w:rsidR="00D25CAA">
        <w:t xml:space="preserve">he form of the value of the </w:t>
      </w:r>
      <w:r w:rsidR="002B3E2F" w:rsidRPr="002B3E2F">
        <w:rPr>
          <w:rStyle w:val="CodeTextChar"/>
          <w:rFonts w:eastAsiaTheme="minorEastAsia"/>
        </w:rPr>
        <w:t>puzzle</w:t>
      </w:r>
      <w:r w:rsidR="00D25CAA">
        <w:t xml:space="preserve"> attribute is: </w:t>
      </w:r>
      <w:r w:rsidR="00D25CAA" w:rsidRPr="00346FFF">
        <w:rPr>
          <w:rStyle w:val="CodeTextChar"/>
          <w:rFonts w:eastAsiaTheme="minorEastAsia"/>
        </w:rPr>
        <w:t>[ [loc, val], ...]</w:t>
      </w:r>
      <w:r w:rsidR="00D25CAA">
        <w:t xml:space="preserve">. The aggregated values from the </w:t>
      </w:r>
      <w:r w:rsidR="006B2242" w:rsidRPr="00346FFF">
        <w:rPr>
          <w:rStyle w:val="CodeTextChar"/>
          <w:rFonts w:eastAsiaTheme="minorEastAsia"/>
        </w:rPr>
        <w:t>val</w:t>
      </w:r>
      <w:r w:rsidR="00D25CAA">
        <w:t xml:space="preserve"> attributes will take the form </w:t>
      </w:r>
      <w:r w:rsidR="00D25CAA" w:rsidRPr="00346FFF">
        <w:rPr>
          <w:rStyle w:val="CodeTextChar"/>
          <w:rFonts w:eastAsiaTheme="minorEastAsia"/>
        </w:rPr>
        <w:t>[val, ...]</w:t>
      </w:r>
      <w:r w:rsidR="00D25CAA">
        <w:t xml:space="preserve">. The unification step looks at the </w:t>
      </w:r>
      <w:r w:rsidR="00D25CAA" w:rsidRPr="00346FFF">
        <w:rPr>
          <w:rStyle w:val="CodeTextChar"/>
          <w:rFonts w:eastAsiaTheme="minorEastAsia"/>
        </w:rPr>
        <w:t>loc</w:t>
      </w:r>
      <w:r w:rsidR="00D25CAA">
        <w:t xml:space="preserve"> values in the value of the </w:t>
      </w:r>
      <w:r w:rsidR="00D25CAA" w:rsidRPr="00346FFF">
        <w:rPr>
          <w:rStyle w:val="CodeTextChar"/>
          <w:rFonts w:eastAsiaTheme="minorEastAsia"/>
        </w:rPr>
        <w:t>puzzle</w:t>
      </w:r>
      <w:r w:rsidR="00D25CAA">
        <w:t xml:space="preserve"> attribute and reconciles them with the array members associated with the aggregated values. That is, for any </w:t>
      </w:r>
      <w:r w:rsidR="00D25CAA" w:rsidRPr="00346FFF">
        <w:rPr>
          <w:rStyle w:val="CodeTextChar"/>
          <w:rFonts w:eastAsiaTheme="minorEastAsia"/>
        </w:rPr>
        <w:t>[loc, val]</w:t>
      </w:r>
      <w:r w:rsidR="00D25CAA">
        <w:t xml:space="preserve"> pair, we look at the aggregated value, </w:t>
      </w:r>
      <w:r w:rsidR="00D25CAA" w:rsidRPr="00346FFF">
        <w:rPr>
          <w:rStyle w:val="CodeTextChar"/>
          <w:rFonts w:eastAsiaTheme="minorEastAsia"/>
        </w:rPr>
        <w:t>val'</w:t>
      </w:r>
      <w:r w:rsidR="00D25CAA">
        <w:t xml:space="preserve">, got from the array member denoted by </w:t>
      </w:r>
      <w:r w:rsidR="00D25CAA" w:rsidRPr="00346FFF">
        <w:rPr>
          <w:rStyle w:val="CodeTextChar"/>
          <w:rFonts w:eastAsiaTheme="minorEastAsia"/>
        </w:rPr>
        <w:t>loc</w:t>
      </w:r>
      <w:r w:rsidR="00D25CAA">
        <w:t xml:space="preserve">, and attempt a unification on </w:t>
      </w:r>
      <w:r w:rsidR="00D25CAA" w:rsidRPr="00346FFF">
        <w:rPr>
          <w:rStyle w:val="CodeTextChar"/>
          <w:rFonts w:eastAsiaTheme="minorEastAsia"/>
        </w:rPr>
        <w:t>val</w:t>
      </w:r>
      <w:r w:rsidR="00D25CAA">
        <w:t xml:space="preserve"> and </w:t>
      </w:r>
      <w:r w:rsidR="00D25CAA" w:rsidRPr="00346FFF">
        <w:rPr>
          <w:rStyle w:val="CodeTextChar"/>
          <w:rFonts w:eastAsiaTheme="minorEastAsia"/>
        </w:rPr>
        <w:t>val'</w:t>
      </w:r>
      <w:r w:rsidR="00D25CAA">
        <w:t xml:space="preserve">. If </w:t>
      </w:r>
      <w:r w:rsidR="00D25CAA">
        <w:lastRenderedPageBreak/>
        <w:t>they unify (e.g., a variable unifies with any literal to yield the literal), then the result of unification replaces the aggregated value for the array member in question.</w:t>
      </w:r>
    </w:p>
    <w:p w:rsidR="00D25CAA" w:rsidRDefault="00D25CAA" w:rsidP="00E17229">
      <w:pPr>
        <w:ind w:firstLine="720"/>
      </w:pPr>
      <w:r>
        <w:t xml:space="preserve">We have an aggregated list of </w:t>
      </w:r>
      <w:r w:rsidR="00346FFF">
        <w:t>constraint var</w:t>
      </w:r>
      <w:r>
        <w:t xml:space="preserve">iables corresponding to the </w:t>
      </w:r>
      <w:r w:rsidRPr="00346FFF">
        <w:rPr>
          <w:rStyle w:val="CodeTextChar"/>
          <w:rFonts w:eastAsiaTheme="minorEastAsia"/>
        </w:rPr>
        <w:t>val</w:t>
      </w:r>
      <w:r>
        <w:t xml:space="preserve"> attribute from members of the Board array, i.e. </w:t>
      </w:r>
      <w:r w:rsidRPr="003937A8">
        <w:rPr>
          <w:rStyle w:val="CodeTextChar"/>
          <w:rFonts w:eastAsiaTheme="minorEastAsia"/>
        </w:rPr>
        <w:t>[VAR1, VAR2, VAR3, ...]</w:t>
      </w:r>
      <w:r>
        <w:t xml:space="preserve">. Associated with this list are implicit locations, viz. </w:t>
      </w:r>
      <w:r w:rsidRPr="003937A8">
        <w:rPr>
          <w:rStyle w:val="CodeTextChar"/>
          <w:rFonts w:eastAsiaTheme="minorEastAsia"/>
        </w:rPr>
        <w:t>[ [[0,0], VAR1], [[0,1], VAR2], [[0,2],VAR3], ...]</w:t>
      </w:r>
      <w:r>
        <w:t xml:space="preserve">. The attribute puzzle will be a list of board values, corresponding to the pre-specified values, e.g. </w:t>
      </w:r>
      <w:r w:rsidRPr="003937A8">
        <w:rPr>
          <w:rStyle w:val="CodeTextChar"/>
          <w:rFonts w:eastAsiaTheme="minorEastAsia"/>
        </w:rPr>
        <w:t>[ [[4,0], 8], [[6,0], 5], ...]</w:t>
      </w:r>
      <w:r>
        <w:t xml:space="preserve">. For locations, which are common to both lists, the pre-specifed values get unified with the variables aggregated in the list of </w:t>
      </w:r>
      <w:r w:rsidR="003937A8">
        <w:t>constraint vari</w:t>
      </w:r>
      <w:r>
        <w:t>ables.</w:t>
      </w:r>
    </w:p>
    <w:p w:rsidR="00D25CAA" w:rsidRDefault="00D25CAA" w:rsidP="0085549B">
      <w:pPr>
        <w:ind w:firstLine="720"/>
      </w:pPr>
      <w:r>
        <w:t>Finally, this unification is submitted to the constraint solver</w:t>
      </w:r>
      <w:r w:rsidR="0085549B">
        <w:t xml:space="preserve">.  There is no constraint string specified – when this is the case, the attributes are still submitted to the constraint solver so that any unification that may have taken place is accounted for. </w:t>
      </w:r>
    </w:p>
    <w:p w:rsidR="00D25CAA" w:rsidRDefault="001E02C2" w:rsidP="00D8298E">
      <w:pPr>
        <w:ind w:firstLine="720"/>
      </w:pPr>
      <w:r>
        <w:t>In the second aspect</w:t>
      </w:r>
      <w:r w:rsidR="00D25CAA">
        <w:t xml:space="preserve"> (constrain), we specify a number of constraints for values assigned to the </w:t>
      </w:r>
      <w:r w:rsidR="00D25CAA" w:rsidRPr="003B105D">
        <w:rPr>
          <w:rStyle w:val="CodeTextChar"/>
          <w:rFonts w:eastAsiaTheme="minorEastAsia"/>
        </w:rPr>
        <w:t>val</w:t>
      </w:r>
      <w:r w:rsidR="00D25CAA">
        <w:t xml:space="preserve"> attribute.</w:t>
      </w:r>
    </w:p>
    <w:p w:rsidR="00D25CAA" w:rsidRDefault="00D25CAA" w:rsidP="00D25CAA"/>
    <w:p w:rsidR="00000000" w:rsidRDefault="00A15F1A">
      <w:pPr>
        <w:pStyle w:val="PresCode"/>
        <w:rPr>
          <w:ins w:id="486" w:author="anfarr" w:date="2009-02-09T20:50:00Z"/>
        </w:rPr>
        <w:pPrChange w:id="487" w:author="anfarr" w:date="2009-02-09T21:01:00Z">
          <w:pPr>
            <w:pStyle w:val="Code1"/>
          </w:pPr>
        </w:pPrChange>
      </w:pPr>
      <w:ins w:id="488" w:author="anfarr" w:date="2009-02-09T20:50:00Z">
        <w:r>
          <w:t xml:space="preserve">   Constraints extends Array {</w:t>
        </w:r>
      </w:ins>
    </w:p>
    <w:p w:rsidR="00000000" w:rsidRDefault="00A15F1A">
      <w:pPr>
        <w:pStyle w:val="PresCode"/>
        <w:rPr>
          <w:ins w:id="489" w:author="anfarr" w:date="2009-02-09T20:50:00Z"/>
        </w:rPr>
        <w:pPrChange w:id="490" w:author="anfarr" w:date="2009-02-09T21:01:00Z">
          <w:pPr>
            <w:pStyle w:val="Code1"/>
          </w:pPr>
        </w:pPrChange>
      </w:pPr>
      <w:ins w:id="491" w:author="anfarr" w:date="2009-02-09T20:50:00Z">
        <w:r>
          <w:t xml:space="preserve">      prefix "cons";</w:t>
        </w:r>
      </w:ins>
    </w:p>
    <w:p w:rsidR="00000000" w:rsidRDefault="00A15F1A">
      <w:pPr>
        <w:pStyle w:val="PresCode"/>
        <w:rPr>
          <w:ins w:id="492" w:author="anfarr" w:date="2009-02-09T20:50:00Z"/>
        </w:rPr>
        <w:pPrChange w:id="493" w:author="anfarr" w:date="2009-02-09T21:01:00Z">
          <w:pPr>
            <w:pStyle w:val="Code1"/>
          </w:pPr>
        </w:pPrChange>
      </w:pPr>
      <w:ins w:id="494" w:author="anfarr" w:date="2009-02-09T20:50:00Z">
        <w:r>
          <w:t xml:space="preserve">      extent 9;</w:t>
        </w:r>
      </w:ins>
    </w:p>
    <w:p w:rsidR="00000000" w:rsidRDefault="00A15F1A">
      <w:pPr>
        <w:pStyle w:val="PresCode"/>
        <w:rPr>
          <w:ins w:id="495" w:author="anfarr" w:date="2009-02-09T20:50:00Z"/>
        </w:rPr>
        <w:pPrChange w:id="496" w:author="anfarr" w:date="2009-02-09T21:01:00Z">
          <w:pPr>
            <w:pStyle w:val="Code1"/>
          </w:pPr>
        </w:pPrChange>
      </w:pPr>
      <w:ins w:id="497" w:author="anfarr" w:date="2009-02-09T20:50:00Z">
        <w:r>
          <w:t xml:space="preserve">      generator extends Constraint, ArrayGenerator {</w:t>
        </w:r>
      </w:ins>
    </w:p>
    <w:p w:rsidR="00000000" w:rsidRDefault="00A15F1A">
      <w:pPr>
        <w:pStyle w:val="PresCode"/>
        <w:rPr>
          <w:ins w:id="498" w:author="anfarr" w:date="2009-02-09T20:50:00Z"/>
        </w:rPr>
        <w:pPrChange w:id="499" w:author="anfarr" w:date="2009-02-09T21:01:00Z">
          <w:pPr>
            <w:pStyle w:val="Code1"/>
          </w:pPr>
        </w:pPrChange>
      </w:pPr>
      <w:ins w:id="500" w:author="anfarr" w:date="2009-02-09T20:50:00Z">
        <w:r>
          <w:t xml:space="preserve">         context extends DATA { index sfIndex; }  //local sfIndex</w:t>
        </w:r>
      </w:ins>
    </w:p>
    <w:p w:rsidR="00000000" w:rsidRDefault="00A15F1A">
      <w:pPr>
        <w:pStyle w:val="PresCode"/>
        <w:rPr>
          <w:ins w:id="501" w:author="anfarr" w:date="2009-02-09T20:50:00Z"/>
        </w:rPr>
        <w:pPrChange w:id="502" w:author="anfarr" w:date="2009-02-09T21:01:00Z">
          <w:pPr>
            <w:pStyle w:val="Code1"/>
          </w:pPr>
        </w:pPrChange>
      </w:pPr>
      <w:ins w:id="503" w:author="anfarr" w:date="2009-02-09T20:50:00Z">
        <w:r>
          <w:t xml:space="preserve">         array LAZY Board;</w:t>
        </w:r>
      </w:ins>
    </w:p>
    <w:p w:rsidR="00000000" w:rsidRDefault="00A15F1A">
      <w:pPr>
        <w:pStyle w:val="PresCode"/>
        <w:rPr>
          <w:ins w:id="504" w:author="anfarr" w:date="2009-02-09T20:50:00Z"/>
        </w:rPr>
        <w:pPrChange w:id="505" w:author="anfarr" w:date="2009-02-09T21:01:00Z">
          <w:pPr>
            <w:pStyle w:val="Code1"/>
          </w:pPr>
        </w:pPrChange>
      </w:pPr>
      <w:ins w:id="506" w:author="anfarr" w:date="2009-02-09T20:50:00Z">
        <w:r>
          <w:t xml:space="preserve">         prefix "square";</w:t>
        </w:r>
      </w:ins>
    </w:p>
    <w:p w:rsidR="00000000" w:rsidRDefault="00A15F1A">
      <w:pPr>
        <w:pStyle w:val="PresCode"/>
        <w:rPr>
          <w:ins w:id="507" w:author="anfarr" w:date="2009-02-09T20:50:00Z"/>
        </w:rPr>
        <w:pPrChange w:id="508" w:author="anfarr" w:date="2009-02-09T21:01:00Z">
          <w:pPr>
            <w:pStyle w:val="Code1"/>
          </w:pPr>
        </w:pPrChange>
      </w:pPr>
      <w:ins w:id="509" w:author="anfarr" w:date="2009-02-09T20:50:00Z">
        <w:r>
          <w:t xml:space="preserve">         path LAZY val;</w:t>
        </w:r>
      </w:ins>
    </w:p>
    <w:p w:rsidR="00000000" w:rsidRDefault="00A15F1A">
      <w:pPr>
        <w:pStyle w:val="PresCode"/>
        <w:rPr>
          <w:ins w:id="510" w:author="anfarr" w:date="2009-02-09T20:50:00Z"/>
        </w:rPr>
        <w:pPrChange w:id="511" w:author="anfarr" w:date="2009-02-09T21:01:00Z">
          <w:pPr>
            <w:pStyle w:val="Code1"/>
          </w:pPr>
        </w:pPrChange>
      </w:pPr>
      <w:ins w:id="512" w:author="anfarr" w:date="2009-02-09T20:50:00Z">
        <w:r>
          <w:t xml:space="preserve">         ver extends AggregateSpecifier { pred (index == LAZY sfIndex0); }</w:t>
        </w:r>
      </w:ins>
    </w:p>
    <w:p w:rsidR="00000000" w:rsidRDefault="00A15F1A">
      <w:pPr>
        <w:pStyle w:val="PresCode"/>
        <w:rPr>
          <w:ins w:id="513" w:author="anfarr" w:date="2009-02-09T20:50:00Z"/>
        </w:rPr>
        <w:pPrChange w:id="514" w:author="anfarr" w:date="2009-02-09T21:01:00Z">
          <w:pPr>
            <w:pStyle w:val="Code1"/>
          </w:pPr>
        </w:pPrChange>
      </w:pPr>
      <w:ins w:id="515" w:author="anfarr" w:date="2009-02-09T20:50:00Z">
        <w:r>
          <w:t xml:space="preserve">         hor extends AggregateSpecifier { pred (index == LAZY sfIndex1); }</w:t>
        </w:r>
      </w:ins>
    </w:p>
    <w:p w:rsidR="00000000" w:rsidRDefault="00A15F1A">
      <w:pPr>
        <w:pStyle w:val="PresCode"/>
        <w:rPr>
          <w:ins w:id="516" w:author="anfarr" w:date="2009-02-09T20:50:00Z"/>
        </w:rPr>
        <w:pPrChange w:id="517" w:author="anfarr" w:date="2009-02-09T21:01:00Z">
          <w:pPr>
            <w:pStyle w:val="Code1"/>
          </w:pPr>
        </w:pPrChange>
      </w:pPr>
      <w:ins w:id="518" w:author="anfarr" w:date="2009-02-09T20:50:00Z">
        <w:r>
          <w:t xml:space="preserve">         sq extends AggregateSpecifier { </w:t>
        </w:r>
      </w:ins>
    </w:p>
    <w:p w:rsidR="00000000" w:rsidRDefault="00A15F1A">
      <w:pPr>
        <w:pStyle w:val="PresCode"/>
        <w:rPr>
          <w:ins w:id="519" w:author="anfarr" w:date="2009-02-09T20:50:00Z"/>
        </w:rPr>
        <w:pPrChange w:id="520" w:author="anfarr" w:date="2009-02-09T21:01:00Z">
          <w:pPr>
            <w:pStyle w:val="Code1"/>
          </w:pPr>
        </w:pPrChange>
      </w:pPr>
      <w:ins w:id="521" w:author="anfarr" w:date="2009-02-09T20:50:00Z">
        <w:r>
          <w:t xml:space="preserve">            pred (index == (((LAZY sfIndex1 / 3)*3)  + (LAZY sfIndex0 / 3))); </w:t>
        </w:r>
      </w:ins>
    </w:p>
    <w:p w:rsidR="00000000" w:rsidRDefault="00A15F1A">
      <w:pPr>
        <w:pStyle w:val="PresCode"/>
        <w:rPr>
          <w:ins w:id="522" w:author="anfarr" w:date="2009-02-09T20:50:00Z"/>
        </w:rPr>
        <w:pPrChange w:id="523" w:author="anfarr" w:date="2009-02-09T21:01:00Z">
          <w:pPr>
            <w:pStyle w:val="Code1"/>
          </w:pPr>
        </w:pPrChange>
      </w:pPr>
      <w:ins w:id="524" w:author="anfarr" w:date="2009-02-09T20:50:00Z">
        <w:r>
          <w:t xml:space="preserve">         }  </w:t>
        </w:r>
      </w:ins>
    </w:p>
    <w:p w:rsidR="00000000" w:rsidRDefault="00A15F1A">
      <w:pPr>
        <w:pStyle w:val="PresCode"/>
        <w:rPr>
          <w:ins w:id="525" w:author="anfarr" w:date="2009-02-09T20:50:00Z"/>
        </w:rPr>
        <w:pPrChange w:id="526" w:author="anfarr" w:date="2009-02-09T21:01:00Z">
          <w:pPr>
            <w:pStyle w:val="Code1"/>
          </w:pPr>
        </w:pPrChange>
      </w:pPr>
      <w:ins w:id="527" w:author="anfarr" w:date="2009-02-09T20:50:00Z">
        <w:r>
          <w:t xml:space="preserve">         [sfConstraint] -- "alldifferent(hor), </w:t>
        </w:r>
      </w:ins>
    </w:p>
    <w:p w:rsidR="00000000" w:rsidRDefault="00A15F1A">
      <w:pPr>
        <w:pStyle w:val="PresCode"/>
        <w:rPr>
          <w:ins w:id="528" w:author="anfarr" w:date="2009-02-09T20:50:00Z"/>
        </w:rPr>
        <w:pPrChange w:id="529" w:author="anfarr" w:date="2009-02-09T21:01:00Z">
          <w:pPr>
            <w:pStyle w:val="Code1"/>
          </w:pPr>
        </w:pPrChange>
      </w:pPr>
      <w:ins w:id="530" w:author="anfarr" w:date="2009-02-09T20:50:00Z">
        <w:r>
          <w:t xml:space="preserve">                            alldifferent(ver), alldifferent(sq)";</w:t>
        </w:r>
      </w:ins>
    </w:p>
    <w:p w:rsidR="00000000" w:rsidRDefault="00A15F1A">
      <w:pPr>
        <w:pStyle w:val="PresCode"/>
        <w:rPr>
          <w:ins w:id="531" w:author="anfarr" w:date="2009-02-09T20:50:00Z"/>
        </w:rPr>
        <w:pPrChange w:id="532" w:author="anfarr" w:date="2009-02-09T21:01:00Z">
          <w:pPr>
            <w:pStyle w:val="Code1"/>
          </w:pPr>
        </w:pPrChange>
      </w:pPr>
      <w:ins w:id="533" w:author="anfarr" w:date="2009-02-09T20:50:00Z">
        <w:r>
          <w:t xml:space="preserve">      }</w:t>
        </w:r>
      </w:ins>
    </w:p>
    <w:p w:rsidR="00000000" w:rsidRDefault="00A15F1A">
      <w:pPr>
        <w:pStyle w:val="PresCode"/>
        <w:rPr>
          <w:ins w:id="534" w:author="anfarr" w:date="2009-02-09T20:50:00Z"/>
        </w:rPr>
        <w:pPrChange w:id="535" w:author="anfarr" w:date="2009-02-09T21:01:00Z">
          <w:pPr>
            <w:pStyle w:val="Code1"/>
          </w:pPr>
        </w:pPrChange>
      </w:pPr>
      <w:ins w:id="536" w:author="anfarr" w:date="2009-02-09T20:50:00Z">
        <w:r>
          <w:t xml:space="preserve">   }  </w:t>
        </w:r>
      </w:ins>
    </w:p>
    <w:p w:rsidR="00A15F1A" w:rsidRDefault="00A15F1A" w:rsidP="00A15F1A">
      <w:pPr>
        <w:pStyle w:val="Code1"/>
        <w:rPr>
          <w:ins w:id="537" w:author="anfarr" w:date="2009-02-09T20:50:00Z"/>
        </w:rPr>
      </w:pPr>
    </w:p>
    <w:p w:rsidR="00B34F96" w:rsidRPr="00213215" w:rsidDel="004D226D" w:rsidRDefault="00B34F96" w:rsidP="00B34F96">
      <w:pPr>
        <w:pStyle w:val="Code1"/>
        <w:rPr>
          <w:del w:id="538" w:author="anfarr" w:date="2009-02-09T20:48:00Z"/>
        </w:rPr>
      </w:pPr>
      <w:del w:id="539" w:author="anfarr" w:date="2009-02-09T20:48:00Z">
        <w:r w:rsidRPr="00213215" w:rsidDel="004D226D">
          <w:delText xml:space="preserve">   Constraints extends Array {</w:delText>
        </w:r>
      </w:del>
    </w:p>
    <w:p w:rsidR="00B34F96" w:rsidRPr="00213215" w:rsidDel="004D226D" w:rsidRDefault="00B34F96" w:rsidP="00B34F96">
      <w:pPr>
        <w:pStyle w:val="Code1"/>
        <w:rPr>
          <w:del w:id="540" w:author="anfarr" w:date="2009-02-09T20:48:00Z"/>
        </w:rPr>
      </w:pPr>
      <w:del w:id="541" w:author="anfarr" w:date="2009-02-09T20:48:00Z">
        <w:r w:rsidRPr="00213215" w:rsidDel="004D226D">
          <w:delText xml:space="preserve">      prefix "cons";</w:delText>
        </w:r>
      </w:del>
    </w:p>
    <w:p w:rsidR="00B34F96" w:rsidRPr="00213215" w:rsidDel="004D226D" w:rsidRDefault="00B34F96" w:rsidP="00B34F96">
      <w:pPr>
        <w:pStyle w:val="Code1"/>
        <w:rPr>
          <w:del w:id="542" w:author="anfarr" w:date="2009-02-09T20:48:00Z"/>
        </w:rPr>
      </w:pPr>
      <w:del w:id="543" w:author="anfarr" w:date="2009-02-09T20:48:00Z">
        <w:r w:rsidRPr="00213215" w:rsidDel="004D226D">
          <w:delText xml:space="preserve">      extent 9;</w:delText>
        </w:r>
      </w:del>
    </w:p>
    <w:p w:rsidR="00B34F96" w:rsidRPr="00213215" w:rsidDel="004D226D" w:rsidRDefault="00B34F96" w:rsidP="00B34F96">
      <w:pPr>
        <w:pStyle w:val="Code1"/>
        <w:rPr>
          <w:del w:id="544" w:author="anfarr" w:date="2009-02-09T20:48:00Z"/>
        </w:rPr>
      </w:pPr>
      <w:del w:id="545" w:author="anfarr" w:date="2009-02-09T20:48:00Z">
        <w:r w:rsidRPr="00213215" w:rsidDel="004D226D">
          <w:delText xml:space="preserve">      generator extends Constraint, ArrayGenerator {</w:delText>
        </w:r>
      </w:del>
    </w:p>
    <w:p w:rsidR="00B34F96" w:rsidRPr="00213215" w:rsidDel="004D226D" w:rsidRDefault="00B34F96" w:rsidP="00B34F96">
      <w:pPr>
        <w:pStyle w:val="Code1"/>
        <w:rPr>
          <w:del w:id="546" w:author="anfarr" w:date="2009-02-09T20:48:00Z"/>
        </w:rPr>
      </w:pPr>
      <w:del w:id="547" w:author="anfarr" w:date="2009-02-09T20:48:00Z">
        <w:r w:rsidRPr="00213215" w:rsidDel="004D226D">
          <w:delText xml:space="preserve">         [sfContext] index sfIndex;  //local sfIndex</w:delText>
        </w:r>
      </w:del>
    </w:p>
    <w:p w:rsidR="00B34F96" w:rsidRPr="00213215" w:rsidDel="004D226D" w:rsidRDefault="00B34F96" w:rsidP="00B34F96">
      <w:pPr>
        <w:pStyle w:val="Code1"/>
        <w:rPr>
          <w:del w:id="548" w:author="anfarr" w:date="2009-02-09T20:48:00Z"/>
        </w:rPr>
      </w:pPr>
      <w:del w:id="549" w:author="anfarr" w:date="2009-02-09T20:48:00Z">
        <w:r w:rsidRPr="00213215" w:rsidDel="004D226D">
          <w:delText xml:space="preserve">         [sfSource]  puzzleArray LAZY Board;</w:delText>
        </w:r>
      </w:del>
    </w:p>
    <w:p w:rsidR="00B34F96" w:rsidRPr="00213215" w:rsidDel="004D226D" w:rsidRDefault="00B34F96" w:rsidP="00B34F96">
      <w:pPr>
        <w:pStyle w:val="Code1"/>
        <w:rPr>
          <w:del w:id="550" w:author="anfarr" w:date="2009-02-09T20:48:00Z"/>
        </w:rPr>
      </w:pPr>
      <w:del w:id="551" w:author="anfarr" w:date="2009-02-09T20:48:00Z">
        <w:r w:rsidRPr="00213215" w:rsidDel="004D226D">
          <w:delText xml:space="preserve">         [sfPrefix]  memberPrefix "square";</w:delText>
        </w:r>
      </w:del>
    </w:p>
    <w:p w:rsidR="00B34F96" w:rsidRPr="00213215" w:rsidDel="004D226D" w:rsidRDefault="00B34F96" w:rsidP="00B34F96">
      <w:pPr>
        <w:pStyle w:val="Code1"/>
        <w:rPr>
          <w:del w:id="552" w:author="anfarr" w:date="2009-02-09T20:48:00Z"/>
        </w:rPr>
      </w:pPr>
      <w:del w:id="553" w:author="anfarr" w:date="2009-02-09T20:48:00Z">
        <w:r w:rsidRPr="00213215" w:rsidDel="004D226D">
          <w:delText xml:space="preserve">         [sfPath]    pathToSquare LAZY val;</w:delText>
        </w:r>
      </w:del>
    </w:p>
    <w:p w:rsidR="00B34F96" w:rsidRPr="00213215" w:rsidDel="004D226D" w:rsidRDefault="00B34F96" w:rsidP="00B34F96">
      <w:pPr>
        <w:pStyle w:val="Code1"/>
        <w:rPr>
          <w:del w:id="554" w:author="anfarr" w:date="2009-02-09T20:48:00Z"/>
        </w:rPr>
      </w:pPr>
      <w:del w:id="555" w:author="anfarr" w:date="2009-02-09T20:48:00Z">
        <w:r w:rsidRPr="00213215" w:rsidDel="004D226D">
          <w:delText xml:space="preserve">         [sfPred]    predToChooseVerticalSlice (index == LAZY sfIndex0); </w:delText>
        </w:r>
      </w:del>
    </w:p>
    <w:p w:rsidR="00B34F96" w:rsidRPr="00213215" w:rsidDel="004D226D" w:rsidRDefault="00B34F96" w:rsidP="00B34F96">
      <w:pPr>
        <w:pStyle w:val="Code1"/>
        <w:rPr>
          <w:del w:id="556" w:author="anfarr" w:date="2009-02-09T20:48:00Z"/>
        </w:rPr>
      </w:pPr>
      <w:del w:id="557" w:author="anfarr" w:date="2009-02-09T20:48:00Z">
        <w:r w:rsidRPr="00213215" w:rsidDel="004D226D">
          <w:delText xml:space="preserve">         [sfUpdate]  verticalSlice;</w:delText>
        </w:r>
      </w:del>
    </w:p>
    <w:p w:rsidR="00B34F96" w:rsidRPr="00213215" w:rsidDel="004D226D" w:rsidRDefault="00B34F96" w:rsidP="00B34F96">
      <w:pPr>
        <w:pStyle w:val="Code1"/>
        <w:rPr>
          <w:del w:id="558" w:author="anfarr" w:date="2009-02-09T20:48:00Z"/>
        </w:rPr>
      </w:pPr>
      <w:del w:id="559" w:author="anfarr" w:date="2009-02-09T20:48:00Z">
        <w:r w:rsidRPr="00213215" w:rsidDel="004D226D">
          <w:delText xml:space="preserve">         [sfPred]    predToChooseHorizontalSlice (index == LAZY sfIndex1);</w:delText>
        </w:r>
      </w:del>
    </w:p>
    <w:p w:rsidR="00B34F96" w:rsidRPr="00213215" w:rsidDel="004D226D" w:rsidRDefault="00B34F96" w:rsidP="00B34F96">
      <w:pPr>
        <w:pStyle w:val="Code1"/>
        <w:rPr>
          <w:del w:id="560" w:author="anfarr" w:date="2009-02-09T20:48:00Z"/>
        </w:rPr>
      </w:pPr>
      <w:del w:id="561" w:author="anfarr" w:date="2009-02-09T20:48:00Z">
        <w:r w:rsidRPr="00213215" w:rsidDel="004D226D">
          <w:delText xml:space="preserve">         [sfUpdate]  horizontalSlice;</w:delText>
        </w:r>
      </w:del>
    </w:p>
    <w:p w:rsidR="00B34F96" w:rsidDel="004D226D" w:rsidRDefault="00B34F96" w:rsidP="00B34F96">
      <w:pPr>
        <w:pStyle w:val="Code1"/>
        <w:rPr>
          <w:del w:id="562" w:author="anfarr" w:date="2009-02-09T20:48:00Z"/>
        </w:rPr>
      </w:pPr>
      <w:del w:id="563" w:author="anfarr" w:date="2009-02-09T20:48:00Z">
        <w:r w:rsidRPr="00213215" w:rsidDel="004D226D">
          <w:delText xml:space="preserve">         [sfPred]    predToChooseMiniSquare </w:delText>
        </w:r>
      </w:del>
    </w:p>
    <w:p w:rsidR="00B34F96" w:rsidRPr="00213215" w:rsidDel="004D226D" w:rsidRDefault="00B34F96" w:rsidP="00B34F96">
      <w:pPr>
        <w:pStyle w:val="Code1"/>
        <w:rPr>
          <w:del w:id="564" w:author="anfarr" w:date="2009-02-09T20:48:00Z"/>
        </w:rPr>
      </w:pPr>
      <w:del w:id="565" w:author="anfarr" w:date="2009-02-09T20:48:00Z">
        <w:r w:rsidDel="004D226D">
          <w:delText xml:space="preserve">                 </w:delText>
        </w:r>
        <w:r w:rsidRPr="00213215" w:rsidDel="004D226D">
          <w:delText>(index</w:delText>
        </w:r>
        <w:r w:rsidDel="004D226D">
          <w:delText xml:space="preserve"> == (((LAZY sfIndex1 / 3)*3) + </w:delText>
        </w:r>
        <w:r w:rsidRPr="00213215" w:rsidDel="004D226D">
          <w:delText xml:space="preserve">(LAZY sfIndex0 / 3)));   </w:delText>
        </w:r>
      </w:del>
    </w:p>
    <w:p w:rsidR="00B34F96" w:rsidRPr="00213215" w:rsidDel="004D226D" w:rsidRDefault="00B34F96" w:rsidP="00B34F96">
      <w:pPr>
        <w:pStyle w:val="Code1"/>
        <w:rPr>
          <w:del w:id="566" w:author="anfarr" w:date="2009-02-09T20:48:00Z"/>
        </w:rPr>
      </w:pPr>
      <w:del w:id="567" w:author="anfarr" w:date="2009-02-09T20:48:00Z">
        <w:r w:rsidRPr="00213215" w:rsidDel="004D226D">
          <w:delText xml:space="preserve">         [sfUpdate]  miniSquare;</w:delText>
        </w:r>
      </w:del>
    </w:p>
    <w:p w:rsidR="00B34F96" w:rsidRPr="00213215" w:rsidDel="004D226D" w:rsidRDefault="00B34F96" w:rsidP="00B34F96">
      <w:pPr>
        <w:pStyle w:val="Code1"/>
        <w:rPr>
          <w:del w:id="568" w:author="anfarr" w:date="2009-02-09T20:48:00Z"/>
        </w:rPr>
      </w:pPr>
      <w:del w:id="569" w:author="anfarr" w:date="2009-02-09T20:48:00Z">
        <w:r w:rsidRPr="00213215" w:rsidDel="004D226D">
          <w:delText xml:space="preserve">         [sfConstraint] -- "alldifferent(horizontalSlice), </w:delText>
        </w:r>
      </w:del>
    </w:p>
    <w:p w:rsidR="00B34F96" w:rsidDel="004D226D" w:rsidRDefault="00B34F96" w:rsidP="00B34F96">
      <w:pPr>
        <w:pStyle w:val="Code1"/>
        <w:rPr>
          <w:del w:id="570" w:author="anfarr" w:date="2009-02-09T20:48:00Z"/>
        </w:rPr>
      </w:pPr>
      <w:del w:id="571" w:author="anfarr" w:date="2009-02-09T20:48:00Z">
        <w:r w:rsidRPr="00213215" w:rsidDel="004D226D">
          <w:delText xml:space="preserve">                            alldifferent(verticalSlice),</w:delText>
        </w:r>
      </w:del>
    </w:p>
    <w:p w:rsidR="00B34F96" w:rsidRPr="00213215" w:rsidDel="004D226D" w:rsidRDefault="00B34F96" w:rsidP="00B34F96">
      <w:pPr>
        <w:pStyle w:val="Code1"/>
        <w:rPr>
          <w:del w:id="572" w:author="anfarr" w:date="2009-02-09T20:48:00Z"/>
        </w:rPr>
      </w:pPr>
      <w:del w:id="573" w:author="anfarr" w:date="2009-02-09T20:48:00Z">
        <w:r w:rsidRPr="00213215" w:rsidDel="004D226D">
          <w:delText xml:space="preserve"> </w:delText>
        </w:r>
        <w:r w:rsidDel="004D226D">
          <w:delText xml:space="preserve">                           </w:delText>
        </w:r>
        <w:r w:rsidRPr="00213215" w:rsidDel="004D226D">
          <w:delText>alldifferent(miniSquare)";</w:delText>
        </w:r>
      </w:del>
    </w:p>
    <w:p w:rsidR="00B34F96" w:rsidRPr="00213215" w:rsidDel="004D226D" w:rsidRDefault="00B34F96" w:rsidP="00B34F96">
      <w:pPr>
        <w:pStyle w:val="Code1"/>
        <w:rPr>
          <w:del w:id="574" w:author="anfarr" w:date="2009-02-09T20:48:00Z"/>
        </w:rPr>
      </w:pPr>
      <w:del w:id="575" w:author="anfarr" w:date="2009-02-09T20:48:00Z">
        <w:r w:rsidRPr="00213215" w:rsidDel="004D226D">
          <w:delText xml:space="preserve">      }</w:delText>
        </w:r>
      </w:del>
    </w:p>
    <w:p w:rsidR="00D25CAA" w:rsidDel="00A15F1A" w:rsidRDefault="00B34F96" w:rsidP="00D00449">
      <w:pPr>
        <w:pStyle w:val="Code1"/>
        <w:rPr>
          <w:del w:id="576" w:author="anfarr" w:date="2009-02-09T20:50:00Z"/>
        </w:rPr>
      </w:pPr>
      <w:del w:id="577" w:author="anfarr" w:date="2009-02-09T20:48:00Z">
        <w:r w:rsidRPr="00213215" w:rsidDel="004D226D">
          <w:delText xml:space="preserve">   }  </w:delText>
        </w:r>
      </w:del>
    </w:p>
    <w:p w:rsidR="00D50518" w:rsidRDefault="00D50518" w:rsidP="00D25CAA"/>
    <w:p w:rsidR="00D25CAA" w:rsidRDefault="00D25CAA" w:rsidP="00D8298E">
      <w:pPr>
        <w:ind w:firstLine="720"/>
      </w:pPr>
      <w:r>
        <w:t xml:space="preserve">In all there are 27 constraints, three for each index </w:t>
      </w:r>
      <w:r w:rsidRPr="00A6039A">
        <w:rPr>
          <w:i/>
        </w:rPr>
        <w:t>i</w:t>
      </w:r>
      <w:r>
        <w:t xml:space="preserve"> between zero and eight (inclusively). For each set of three, one constraint pertains to the </w:t>
      </w:r>
      <w:r w:rsidRPr="00C858FC">
        <w:rPr>
          <w:i/>
        </w:rPr>
        <w:t>i</w:t>
      </w:r>
      <w:r w:rsidRPr="00C858FC">
        <w:rPr>
          <w:i/>
          <w:vertAlign w:val="superscript"/>
        </w:rPr>
        <w:t>th</w:t>
      </w:r>
      <w:r>
        <w:t xml:space="preserve"> row (</w:t>
      </w:r>
      <w:r w:rsidRPr="0059547C">
        <w:rPr>
          <w:rStyle w:val="CodeTextChar"/>
          <w:rFonts w:eastAsiaTheme="minorEastAsia"/>
        </w:rPr>
        <w:t>hor</w:t>
      </w:r>
      <w:del w:id="578" w:author="anfarr" w:date="2009-02-09T20:50:00Z">
        <w:r w:rsidR="0059547C" w:rsidDel="00E1116F">
          <w:rPr>
            <w:rStyle w:val="CodeTextChar"/>
            <w:rFonts w:eastAsiaTheme="minorEastAsia"/>
          </w:rPr>
          <w:delText>izontalSlice</w:delText>
        </w:r>
      </w:del>
      <w:r>
        <w:t xml:space="preserve">), another to the </w:t>
      </w:r>
      <w:r w:rsidR="00C858FC" w:rsidRPr="00C858FC">
        <w:rPr>
          <w:i/>
        </w:rPr>
        <w:t>i</w:t>
      </w:r>
      <w:r w:rsidR="00C858FC" w:rsidRPr="00C858FC">
        <w:rPr>
          <w:i/>
          <w:vertAlign w:val="superscript"/>
        </w:rPr>
        <w:t>th</w:t>
      </w:r>
      <w:r>
        <w:t xml:space="preserve"> column (</w:t>
      </w:r>
      <w:r w:rsidRPr="0059547C">
        <w:rPr>
          <w:rStyle w:val="CodeTextChar"/>
          <w:rFonts w:eastAsiaTheme="minorEastAsia"/>
        </w:rPr>
        <w:t>ver</w:t>
      </w:r>
      <w:del w:id="579" w:author="anfarr" w:date="2009-02-09T20:50:00Z">
        <w:r w:rsidR="0059547C" w:rsidDel="00E1116F">
          <w:rPr>
            <w:rStyle w:val="CodeTextChar"/>
            <w:rFonts w:eastAsiaTheme="minorEastAsia"/>
          </w:rPr>
          <w:delText>ticalSlice</w:delText>
        </w:r>
      </w:del>
      <w:r>
        <w:t xml:space="preserve">), and a third to the </w:t>
      </w:r>
      <w:r w:rsidR="00C858FC" w:rsidRPr="00C858FC">
        <w:rPr>
          <w:i/>
        </w:rPr>
        <w:t>i</w:t>
      </w:r>
      <w:r w:rsidR="00C858FC" w:rsidRPr="00C858FC">
        <w:rPr>
          <w:i/>
          <w:vertAlign w:val="superscript"/>
        </w:rPr>
        <w:t>th</w:t>
      </w:r>
      <w:r>
        <w:t xml:space="preserve"> 3x3 square</w:t>
      </w:r>
      <w:r w:rsidR="006C2747">
        <w:t xml:space="preserve"> (</w:t>
      </w:r>
      <w:ins w:id="580" w:author="anfarr" w:date="2009-02-09T20:50:00Z">
        <w:r w:rsidR="00E1116F">
          <w:rPr>
            <w:rStyle w:val="CodeTextChar"/>
            <w:rFonts w:eastAsiaTheme="minorEastAsia"/>
          </w:rPr>
          <w:t>sq</w:t>
        </w:r>
      </w:ins>
      <w:del w:id="581" w:author="anfarr" w:date="2009-02-09T20:50:00Z">
        <w:r w:rsidR="0059547C" w:rsidDel="00E1116F">
          <w:rPr>
            <w:rStyle w:val="CodeTextChar"/>
            <w:rFonts w:eastAsiaTheme="minorEastAsia"/>
          </w:rPr>
          <w:delText>miniSquare</w:delText>
        </w:r>
      </w:del>
      <w:r w:rsidR="006C2747">
        <w:t>)</w:t>
      </w:r>
      <w:r>
        <w:t xml:space="preserve">. </w:t>
      </w:r>
      <w:r w:rsidR="00BD48DD">
        <w:t>The</w:t>
      </w:r>
      <w:r>
        <w:t xml:space="preserve"> constraint </w:t>
      </w:r>
      <w:r w:rsidR="00BD48DD">
        <w:t xml:space="preserve">string prescribes </w:t>
      </w:r>
      <w:r>
        <w:t xml:space="preserve">that the squares in each column, row, </w:t>
      </w:r>
      <w:r w:rsidR="00683627">
        <w:t xml:space="preserve">and </w:t>
      </w:r>
      <w:r>
        <w:t xml:space="preserve">3x3 square, be assigned </w:t>
      </w:r>
      <w:r w:rsidRPr="00292F4B">
        <w:rPr>
          <w:rStyle w:val="CodeTextChar"/>
          <w:rFonts w:eastAsiaTheme="minorEastAsia"/>
        </w:rPr>
        <w:t>alldifferent</w:t>
      </w:r>
      <w:r>
        <w:t xml:space="preserve"> values.</w:t>
      </w:r>
    </w:p>
    <w:p w:rsidR="001F6942" w:rsidRDefault="00D25CAA" w:rsidP="00D8298E">
      <w:pPr>
        <w:ind w:firstLine="720"/>
        <w:rPr>
          <w:ins w:id="582" w:author="anfarr" w:date="2009-02-09T20:53:00Z"/>
        </w:rPr>
      </w:pPr>
      <w:r>
        <w:t>In more detail, we declare an array of extent nine</w:t>
      </w:r>
      <w:r w:rsidR="00E1081D">
        <w:t xml:space="preserve">.  </w:t>
      </w:r>
      <w:r>
        <w:t xml:space="preserve">Each member is a </w:t>
      </w:r>
      <w:r w:rsidRPr="00292F4B">
        <w:rPr>
          <w:rStyle w:val="CodeTextChar"/>
          <w:rFonts w:eastAsiaTheme="minorEastAsia"/>
        </w:rPr>
        <w:t>Constraint</w:t>
      </w:r>
      <w:r>
        <w:t xml:space="preserve"> type which aggregates the variables declared </w:t>
      </w:r>
      <w:r w:rsidR="00FF3576">
        <w:t xml:space="preserve">previously </w:t>
      </w:r>
      <w:r>
        <w:t xml:space="preserve">for the </w:t>
      </w:r>
      <w:r w:rsidRPr="00292F4B">
        <w:rPr>
          <w:rStyle w:val="CodeTextChar"/>
          <w:rFonts w:eastAsiaTheme="minorEastAsia"/>
        </w:rPr>
        <w:t>Board</w:t>
      </w:r>
      <w:r>
        <w:t xml:space="preserve"> array into three </w:t>
      </w:r>
      <w:r w:rsidR="006C2747">
        <w:t>lists</w:t>
      </w:r>
      <w:r>
        <w:t xml:space="preserve">: </w:t>
      </w:r>
      <w:r w:rsidRPr="00292F4B">
        <w:rPr>
          <w:rStyle w:val="CodeTextChar"/>
          <w:rFonts w:eastAsiaTheme="minorEastAsia"/>
        </w:rPr>
        <w:t>hor</w:t>
      </w:r>
      <w:del w:id="583" w:author="anfarr" w:date="2009-02-09T20:50:00Z">
        <w:r w:rsidR="00292F4B" w:rsidDel="004B55FE">
          <w:rPr>
            <w:rStyle w:val="CodeTextChar"/>
            <w:rFonts w:eastAsiaTheme="minorEastAsia"/>
          </w:rPr>
          <w:delText>izontalSlice</w:delText>
        </w:r>
      </w:del>
      <w:r>
        <w:t xml:space="preserve">, </w:t>
      </w:r>
      <w:r w:rsidRPr="00292F4B">
        <w:rPr>
          <w:rStyle w:val="CodeTextChar"/>
          <w:rFonts w:eastAsiaTheme="minorEastAsia"/>
        </w:rPr>
        <w:t>ver</w:t>
      </w:r>
      <w:del w:id="584" w:author="anfarr" w:date="2009-02-09T20:51:00Z">
        <w:r w:rsidR="00292F4B" w:rsidDel="00D63D4A">
          <w:rPr>
            <w:rStyle w:val="CodeTextChar"/>
            <w:rFonts w:eastAsiaTheme="minorEastAsia"/>
          </w:rPr>
          <w:delText>ticalSlice</w:delText>
        </w:r>
      </w:del>
      <w:r w:rsidR="006C2747">
        <w:t xml:space="preserve">, </w:t>
      </w:r>
      <w:r>
        <w:t xml:space="preserve">and </w:t>
      </w:r>
      <w:del w:id="585" w:author="anfarr" w:date="2009-02-09T20:51:00Z">
        <w:r w:rsidR="00292F4B" w:rsidDel="00D63D4A">
          <w:rPr>
            <w:rStyle w:val="CodeTextChar"/>
            <w:rFonts w:eastAsiaTheme="minorEastAsia"/>
          </w:rPr>
          <w:delText>miniS</w:delText>
        </w:r>
      </w:del>
      <w:ins w:id="586" w:author="anfarr" w:date="2009-02-09T20:51:00Z">
        <w:r w:rsidR="00D63D4A">
          <w:rPr>
            <w:rStyle w:val="CodeTextChar"/>
            <w:rFonts w:eastAsiaTheme="minorEastAsia"/>
          </w:rPr>
          <w:t>s</w:t>
        </w:r>
      </w:ins>
      <w:r w:rsidRPr="00292F4B">
        <w:rPr>
          <w:rStyle w:val="CodeTextChar"/>
          <w:rFonts w:eastAsiaTheme="minorEastAsia"/>
        </w:rPr>
        <w:t>q</w:t>
      </w:r>
      <w:del w:id="587" w:author="anfarr" w:date="2009-02-09T20:51:00Z">
        <w:r w:rsidR="00292F4B" w:rsidDel="00D63D4A">
          <w:rPr>
            <w:rStyle w:val="CodeTextChar"/>
            <w:rFonts w:eastAsiaTheme="minorEastAsia"/>
          </w:rPr>
          <w:delText>uare</w:delText>
        </w:r>
      </w:del>
      <w:r>
        <w:t>.</w:t>
      </w:r>
      <w:r w:rsidR="00E1081D">
        <w:t xml:space="preserve">  </w:t>
      </w:r>
      <w:r>
        <w:t xml:space="preserve">The </w:t>
      </w:r>
      <w:del w:id="588" w:author="anfarr" w:date="2009-02-09T20:51:00Z">
        <w:r w:rsidRPr="00292F4B" w:rsidDel="00D63D4A">
          <w:rPr>
            <w:rStyle w:val="CodeTextChar"/>
            <w:rFonts w:eastAsiaTheme="minorEastAsia"/>
          </w:rPr>
          <w:delText>s</w:delText>
        </w:r>
      </w:del>
      <w:ins w:id="589" w:author="anfarr" w:date="2009-02-09T20:51:00Z">
        <w:r w:rsidR="00D63D4A">
          <w:rPr>
            <w:rStyle w:val="CodeTextChar"/>
            <w:rFonts w:eastAsiaTheme="minorEastAsia"/>
          </w:rPr>
          <w:t>array</w:t>
        </w:r>
      </w:ins>
      <w:del w:id="590" w:author="anfarr" w:date="2009-02-09T20:51:00Z">
        <w:r w:rsidRPr="00292F4B" w:rsidDel="00D63D4A">
          <w:rPr>
            <w:rStyle w:val="CodeTextChar"/>
            <w:rFonts w:eastAsiaTheme="minorEastAsia"/>
          </w:rPr>
          <w:delText>fSource</w:delText>
        </w:r>
        <w:r w:rsidDel="00D63D4A">
          <w:delText>-tagged</w:delText>
        </w:r>
      </w:del>
      <w:r>
        <w:t xml:space="preserve"> attribute specifies the </w:t>
      </w:r>
      <w:r w:rsidR="002B3E2F" w:rsidRPr="002B3E2F">
        <w:rPr>
          <w:rStyle w:val="CodeTextChar"/>
          <w:rFonts w:eastAsiaTheme="minorEastAsia"/>
        </w:rPr>
        <w:t>Board</w:t>
      </w:r>
      <w:r w:rsidR="00BD4876">
        <w:t xml:space="preserve"> </w:t>
      </w:r>
      <w:r>
        <w:t xml:space="preserve">array from which to aggregate values for processing by the </w:t>
      </w:r>
      <w:r w:rsidRPr="00292F4B">
        <w:rPr>
          <w:rStyle w:val="CodeTextChar"/>
          <w:rFonts w:eastAsiaTheme="minorEastAsia"/>
        </w:rPr>
        <w:t>Constraint</w:t>
      </w:r>
      <w:r>
        <w:t xml:space="preserve"> type. The </w:t>
      </w:r>
      <w:del w:id="591" w:author="anfarr" w:date="2009-02-09T20:51:00Z">
        <w:r w:rsidRPr="00292F4B" w:rsidDel="00D63D4A">
          <w:rPr>
            <w:rStyle w:val="CodeTextChar"/>
            <w:rFonts w:eastAsiaTheme="minorEastAsia"/>
          </w:rPr>
          <w:delText>sf</w:delText>
        </w:r>
      </w:del>
      <w:ins w:id="592" w:author="anfarr" w:date="2009-02-09T20:51:00Z">
        <w:r w:rsidR="00D63D4A">
          <w:rPr>
            <w:rStyle w:val="CodeTextChar"/>
            <w:rFonts w:eastAsiaTheme="minorEastAsia"/>
          </w:rPr>
          <w:t>p</w:t>
        </w:r>
      </w:ins>
      <w:del w:id="593" w:author="anfarr" w:date="2009-02-09T20:51:00Z">
        <w:r w:rsidRPr="00292F4B" w:rsidDel="00D63D4A">
          <w:rPr>
            <w:rStyle w:val="CodeTextChar"/>
            <w:rFonts w:eastAsiaTheme="minorEastAsia"/>
          </w:rPr>
          <w:delText>P</w:delText>
        </w:r>
      </w:del>
      <w:r w:rsidRPr="00292F4B">
        <w:rPr>
          <w:rStyle w:val="CodeTextChar"/>
          <w:rFonts w:eastAsiaTheme="minorEastAsia"/>
        </w:rPr>
        <w:t>refix</w:t>
      </w:r>
      <w:del w:id="594" w:author="anfarr" w:date="2009-02-09T20:51:00Z">
        <w:r w:rsidDel="00D63D4A">
          <w:delText>-tagged</w:delText>
        </w:r>
      </w:del>
      <w:r>
        <w:t xml:space="preserve"> attribute gives the </w:t>
      </w:r>
      <w:r w:rsidR="00E1081D">
        <w:t xml:space="preserve">common </w:t>
      </w:r>
      <w:r>
        <w:t xml:space="preserve">prefix of </w:t>
      </w:r>
      <w:r w:rsidR="00E1081D">
        <w:t xml:space="preserve">the </w:t>
      </w:r>
      <w:r>
        <w:t>arra</w:t>
      </w:r>
      <w:r w:rsidR="006C2747">
        <w:t>y member</w:t>
      </w:r>
      <w:r w:rsidR="00E1081D">
        <w:t>s of interest</w:t>
      </w:r>
      <w:r w:rsidR="006C2747">
        <w:t xml:space="preserve">. We are interested in </w:t>
      </w:r>
      <w:r w:rsidR="006C2747" w:rsidRPr="00292F4B">
        <w:rPr>
          <w:rStyle w:val="CodeTextChar"/>
          <w:rFonts w:eastAsiaTheme="minorEastAsia"/>
        </w:rPr>
        <w:t>square</w:t>
      </w:r>
      <w:r>
        <w:t xml:space="preserve">-prefixed members of the </w:t>
      </w:r>
      <w:r w:rsidRPr="00292F4B">
        <w:rPr>
          <w:rStyle w:val="CodeTextChar"/>
          <w:rFonts w:eastAsiaTheme="minorEastAsia"/>
        </w:rPr>
        <w:t>Board</w:t>
      </w:r>
      <w:r>
        <w:t xml:space="preserve"> array. The </w:t>
      </w:r>
      <w:ins w:id="595" w:author="anfarr" w:date="2009-02-09T20:51:00Z">
        <w:r w:rsidR="00D63D4A">
          <w:rPr>
            <w:rStyle w:val="CodeTextChar"/>
            <w:rFonts w:eastAsiaTheme="minorEastAsia"/>
          </w:rPr>
          <w:t>p</w:t>
        </w:r>
      </w:ins>
      <w:del w:id="596" w:author="anfarr" w:date="2009-02-09T20:51:00Z">
        <w:r w:rsidRPr="00292F4B" w:rsidDel="00D63D4A">
          <w:rPr>
            <w:rStyle w:val="CodeTextChar"/>
            <w:rFonts w:eastAsiaTheme="minorEastAsia"/>
          </w:rPr>
          <w:delText>sfP</w:delText>
        </w:r>
      </w:del>
      <w:r w:rsidRPr="00292F4B">
        <w:rPr>
          <w:rStyle w:val="CodeTextChar"/>
          <w:rFonts w:eastAsiaTheme="minorEastAsia"/>
        </w:rPr>
        <w:t>ath</w:t>
      </w:r>
      <w:del w:id="597" w:author="anfarr" w:date="2009-02-09T20:51:00Z">
        <w:r w:rsidDel="00D63D4A">
          <w:delText>-tagged</w:delText>
        </w:r>
      </w:del>
      <w:r>
        <w:t xml:space="preserve"> attribute specifies the path into </w:t>
      </w:r>
      <w:r w:rsidR="00042EC9">
        <w:t xml:space="preserve">array </w:t>
      </w:r>
      <w:r>
        <w:t xml:space="preserve">members of the attribute of interest. We are interested in </w:t>
      </w:r>
      <w:r w:rsidRPr="00292F4B">
        <w:rPr>
          <w:rStyle w:val="CodeTextChar"/>
          <w:rFonts w:eastAsiaTheme="minorEastAsia"/>
        </w:rPr>
        <w:t>val</w:t>
      </w:r>
      <w:r>
        <w:t xml:space="preserve">. The three </w:t>
      </w:r>
      <w:ins w:id="598" w:author="anfarr" w:date="2009-02-09T20:52:00Z">
        <w:r w:rsidR="00D63D4A">
          <w:rPr>
            <w:rStyle w:val="CodeTextChar"/>
            <w:rFonts w:eastAsiaTheme="minorEastAsia"/>
          </w:rPr>
          <w:t xml:space="preserve">AggregateSpecifier </w:t>
        </w:r>
      </w:ins>
      <w:del w:id="599" w:author="anfarr" w:date="2009-02-09T20:52:00Z">
        <w:r w:rsidRPr="00292F4B" w:rsidDel="00D63D4A">
          <w:rPr>
            <w:rStyle w:val="CodeTextChar"/>
            <w:rFonts w:eastAsiaTheme="minorEastAsia"/>
          </w:rPr>
          <w:delText>sfPred</w:delText>
        </w:r>
        <w:r w:rsidDel="00D63D4A">
          <w:delText>-</w:delText>
        </w:r>
      </w:del>
      <w:ins w:id="600" w:author="anfarr" w:date="2009-02-09T20:52:00Z">
        <w:r w:rsidR="00D63D4A">
          <w:t>prototype</w:t>
        </w:r>
      </w:ins>
      <w:del w:id="601" w:author="anfarr" w:date="2009-02-09T20:52:00Z">
        <w:r w:rsidDel="00D63D4A">
          <w:delText>tagged</w:delText>
        </w:r>
      </w:del>
      <w:r>
        <w:t xml:space="preserve"> attributes </w:t>
      </w:r>
      <w:r w:rsidR="008A1B60">
        <w:t xml:space="preserve">serve to </w:t>
      </w:r>
      <w:r w:rsidR="000D38E9">
        <w:t xml:space="preserve">constrain which </w:t>
      </w:r>
      <w:r>
        <w:t>occurrenc</w:t>
      </w:r>
      <w:r w:rsidR="00AA70BD">
        <w:t>e</w:t>
      </w:r>
      <w:r>
        <w:t xml:space="preserve">s of </w:t>
      </w:r>
      <w:r w:rsidRPr="00292F4B">
        <w:rPr>
          <w:rStyle w:val="CodeTextChar"/>
          <w:rFonts w:eastAsiaTheme="minorEastAsia"/>
        </w:rPr>
        <w:t>val</w:t>
      </w:r>
      <w:r w:rsidR="000D38E9">
        <w:t xml:space="preserve"> get aggregated, namely those which satisfy the </w:t>
      </w:r>
      <w:r>
        <w:t xml:space="preserve">proposition given by </w:t>
      </w:r>
      <w:r w:rsidR="000D38E9">
        <w:t xml:space="preserve">the </w:t>
      </w:r>
      <w:ins w:id="602" w:author="anfarr" w:date="2009-02-09T20:52:00Z">
        <w:r w:rsidR="00652761">
          <w:rPr>
            <w:rStyle w:val="CodeTextChar"/>
            <w:rFonts w:eastAsiaTheme="minorEastAsia"/>
          </w:rPr>
          <w:t>p</w:t>
        </w:r>
      </w:ins>
      <w:del w:id="603" w:author="anfarr" w:date="2009-02-09T20:52:00Z">
        <w:r w:rsidRPr="00292F4B" w:rsidDel="00652761">
          <w:rPr>
            <w:rStyle w:val="CodeTextChar"/>
            <w:rFonts w:eastAsiaTheme="minorEastAsia"/>
          </w:rPr>
          <w:delText>sfP</w:delText>
        </w:r>
      </w:del>
      <w:r w:rsidRPr="00292F4B">
        <w:rPr>
          <w:rStyle w:val="CodeTextChar"/>
          <w:rFonts w:eastAsiaTheme="minorEastAsia"/>
        </w:rPr>
        <w:t>red</w:t>
      </w:r>
      <w:ins w:id="604" w:author="anfarr" w:date="2009-02-09T22:40:00Z">
        <w:r w:rsidR="008033A5">
          <w:t xml:space="preserve"> attributes</w:t>
        </w:r>
      </w:ins>
      <w:del w:id="605" w:author="anfarr" w:date="2009-02-09T22:40:00Z">
        <w:r w:rsidR="000D38E9" w:rsidDel="008033A5">
          <w:delText>s</w:delText>
        </w:r>
      </w:del>
      <w:r w:rsidR="00AA70BD">
        <w:t xml:space="preserve">.  The aggregated values are </w:t>
      </w:r>
      <w:r>
        <w:t>assign</w:t>
      </w:r>
      <w:r w:rsidR="00AA70BD">
        <w:t xml:space="preserve">ed to </w:t>
      </w:r>
      <w:r>
        <w:t>the</w:t>
      </w:r>
      <w:ins w:id="606" w:author="anfarr" w:date="2009-02-09T20:53:00Z">
        <w:r w:rsidR="007C3B05">
          <w:t xml:space="preserve"> </w:t>
        </w:r>
        <w:r w:rsidR="007C3B05" w:rsidRPr="00292F4B">
          <w:rPr>
            <w:rStyle w:val="CodeTextChar"/>
            <w:rFonts w:eastAsiaTheme="minorEastAsia"/>
          </w:rPr>
          <w:t>hor</w:t>
        </w:r>
        <w:r w:rsidR="007C3B05">
          <w:t xml:space="preserve">, </w:t>
        </w:r>
        <w:r w:rsidR="007C3B05" w:rsidRPr="00292F4B">
          <w:rPr>
            <w:rStyle w:val="CodeTextChar"/>
            <w:rFonts w:eastAsiaTheme="minorEastAsia"/>
          </w:rPr>
          <w:t>ver</w:t>
        </w:r>
        <w:r w:rsidR="007C3B05">
          <w:t xml:space="preserve">, and </w:t>
        </w:r>
        <w:r w:rsidR="007C3B05">
          <w:rPr>
            <w:rStyle w:val="CodeTextChar"/>
            <w:rFonts w:eastAsiaTheme="minorEastAsia"/>
          </w:rPr>
          <w:t>s</w:t>
        </w:r>
        <w:r w:rsidR="007C3B05" w:rsidRPr="00292F4B">
          <w:rPr>
            <w:rStyle w:val="CodeTextChar"/>
            <w:rFonts w:eastAsiaTheme="minorEastAsia"/>
          </w:rPr>
          <w:t>q</w:t>
        </w:r>
      </w:ins>
      <w:r w:rsidR="006C2747">
        <w:t xml:space="preserve"> </w:t>
      </w:r>
      <w:del w:id="607" w:author="anfarr" w:date="2009-02-09T20:53:00Z">
        <w:r w:rsidR="006A229E" w:rsidDel="007C3B05">
          <w:delText xml:space="preserve">subsequent </w:delText>
        </w:r>
        <w:r w:rsidRPr="00292F4B" w:rsidDel="007C3B05">
          <w:rPr>
            <w:rStyle w:val="CodeTextChar"/>
            <w:rFonts w:eastAsiaTheme="minorEastAsia"/>
          </w:rPr>
          <w:delText>sfUpdate</w:delText>
        </w:r>
        <w:r w:rsidDel="007C3B05">
          <w:delText xml:space="preserve">-tagged </w:delText>
        </w:r>
      </w:del>
      <w:r>
        <w:t>attribute</w:t>
      </w:r>
      <w:ins w:id="608" w:author="anfarr" w:date="2009-02-09T20:53:00Z">
        <w:r w:rsidR="007C3B05">
          <w:t>s</w:t>
        </w:r>
      </w:ins>
      <w:r>
        <w:t>.</w:t>
      </w:r>
      <w:ins w:id="609" w:author="anfarr" w:date="2009-02-09T20:53:00Z">
        <w:r w:rsidR="001F6942">
          <w:t xml:space="preserve"> </w:t>
        </w:r>
      </w:ins>
    </w:p>
    <w:p w:rsidR="00D25CAA" w:rsidDel="001F6942" w:rsidRDefault="001F6942" w:rsidP="00D8298E">
      <w:pPr>
        <w:ind w:firstLine="720"/>
        <w:rPr>
          <w:del w:id="610" w:author="anfarr" w:date="2009-02-09T20:53:00Z"/>
        </w:rPr>
      </w:pPr>
      <w:ins w:id="611" w:author="anfarr" w:date="2009-02-09T20:53:00Z">
        <w:r>
          <w:t xml:space="preserve">The </w:t>
        </w:r>
      </w:ins>
    </w:p>
    <w:p w:rsidR="00D25CAA" w:rsidRDefault="00D25CAA" w:rsidP="00D8298E">
      <w:pPr>
        <w:ind w:firstLine="720"/>
      </w:pPr>
      <w:del w:id="612" w:author="anfarr" w:date="2009-02-09T20:53:00Z">
        <w:r w:rsidRPr="00292F4B" w:rsidDel="001F6942">
          <w:rPr>
            <w:rStyle w:val="CodeTextChar"/>
            <w:rFonts w:eastAsiaTheme="minorEastAsia"/>
          </w:rPr>
          <w:delText>sf</w:delText>
        </w:r>
      </w:del>
      <w:del w:id="613" w:author="anfarr" w:date="2009-02-09T20:54:00Z">
        <w:r w:rsidRPr="00292F4B" w:rsidDel="001F6942">
          <w:rPr>
            <w:rStyle w:val="CodeTextChar"/>
            <w:rFonts w:eastAsiaTheme="minorEastAsia"/>
          </w:rPr>
          <w:delText>C</w:delText>
        </w:r>
      </w:del>
      <w:ins w:id="614" w:author="anfarr" w:date="2009-02-09T20:53:00Z">
        <w:r w:rsidR="001F6942">
          <w:rPr>
            <w:rStyle w:val="CodeTextChar"/>
            <w:rFonts w:eastAsiaTheme="minorEastAsia"/>
          </w:rPr>
          <w:t>c</w:t>
        </w:r>
      </w:ins>
      <w:r w:rsidRPr="00292F4B">
        <w:rPr>
          <w:rStyle w:val="CodeTextChar"/>
          <w:rFonts w:eastAsiaTheme="minorEastAsia"/>
        </w:rPr>
        <w:t>ontext</w:t>
      </w:r>
      <w:ins w:id="615" w:author="anfarr" w:date="2009-02-09T20:54:00Z">
        <w:r w:rsidR="001F6942">
          <w:t xml:space="preserve"> prototype </w:t>
        </w:r>
      </w:ins>
      <w:del w:id="616" w:author="anfarr" w:date="2009-02-09T20:54:00Z">
        <w:r w:rsidDel="001F6942">
          <w:delText xml:space="preserve">-tagged attributes </w:delText>
        </w:r>
      </w:del>
      <w:ins w:id="617" w:author="anfarr" w:date="2009-02-09T20:54:00Z">
        <w:r w:rsidR="001F6942">
          <w:t xml:space="preserve">serves to </w:t>
        </w:r>
      </w:ins>
      <w:r>
        <w:t xml:space="preserve">provide additional attribute values to use in </w:t>
      </w:r>
      <w:r w:rsidR="002C0422">
        <w:t>evaluating</w:t>
      </w:r>
      <w:ins w:id="618" w:author="anfarr" w:date="2009-02-09T20:54:00Z">
        <w:r w:rsidR="001F6942">
          <w:t xml:space="preserve"> the</w:t>
        </w:r>
      </w:ins>
      <w:r w:rsidR="002C0422">
        <w:t xml:space="preserve"> </w:t>
      </w:r>
      <w:ins w:id="619" w:author="anfarr" w:date="2009-02-09T20:54:00Z">
        <w:r w:rsidR="001F6942">
          <w:rPr>
            <w:rStyle w:val="CodeTextChar"/>
            <w:rFonts w:eastAsiaTheme="minorEastAsia"/>
          </w:rPr>
          <w:t>p</w:t>
        </w:r>
      </w:ins>
      <w:del w:id="620" w:author="anfarr" w:date="2009-02-09T20:54:00Z">
        <w:r w:rsidRPr="00292F4B" w:rsidDel="001F6942">
          <w:rPr>
            <w:rStyle w:val="CodeTextChar"/>
            <w:rFonts w:eastAsiaTheme="minorEastAsia"/>
          </w:rPr>
          <w:delText>sfP</w:delText>
        </w:r>
      </w:del>
      <w:r w:rsidRPr="00292F4B">
        <w:rPr>
          <w:rStyle w:val="CodeTextChar"/>
          <w:rFonts w:eastAsiaTheme="minorEastAsia"/>
        </w:rPr>
        <w:t>red</w:t>
      </w:r>
      <w:r>
        <w:t>-</w:t>
      </w:r>
      <w:ins w:id="621" w:author="anfarr" w:date="2009-02-09T20:54:00Z">
        <w:r w:rsidR="001F6942">
          <w:t xml:space="preserve">specified </w:t>
        </w:r>
      </w:ins>
      <w:del w:id="622" w:author="anfarr" w:date="2009-02-09T20:54:00Z">
        <w:r w:rsidDel="001F6942">
          <w:delText xml:space="preserve">tagged </w:delText>
        </w:r>
      </w:del>
      <w:r>
        <w:t>propositions.</w:t>
      </w:r>
      <w:ins w:id="623" w:author="anfarr" w:date="2009-02-09T20:54:00Z">
        <w:r w:rsidR="001F6942">
          <w:t xml:space="preserve">  These </w:t>
        </w:r>
      </w:ins>
      <w:del w:id="624" w:author="anfarr" w:date="2009-02-09T20:54:00Z">
        <w:r w:rsidDel="001F6942">
          <w:delText xml:space="preserve"> </w:delText>
        </w:r>
        <w:r w:rsidR="003E0344" w:rsidRPr="00292F4B" w:rsidDel="001F6942">
          <w:rPr>
            <w:rStyle w:val="CodeTextChar"/>
            <w:rFonts w:eastAsiaTheme="minorEastAsia"/>
          </w:rPr>
          <w:delText>sfPred</w:delText>
        </w:r>
        <w:r w:rsidR="003E0344" w:rsidDel="001F6942">
          <w:delText>-tagged</w:delText>
        </w:r>
        <w:r w:rsidR="00901BDA" w:rsidDel="001F6942">
          <w:delText xml:space="preserve"> </w:delText>
        </w:r>
      </w:del>
      <w:r>
        <w:t xml:space="preserve">propositions are evaluated in the context of the candidate array members, whose values may or may not be selected for an aggregation. When evaluating a proposition against an array member, each </w:t>
      </w:r>
      <w:ins w:id="625" w:author="anfarr" w:date="2009-02-09T20:55:00Z">
        <w:r w:rsidR="001F6942">
          <w:t xml:space="preserve">attribute specified in the </w:t>
        </w:r>
        <w:r w:rsidR="001F6942">
          <w:rPr>
            <w:rStyle w:val="CodeTextChar"/>
            <w:rFonts w:eastAsiaTheme="minorEastAsia"/>
          </w:rPr>
          <w:t>c</w:t>
        </w:r>
      </w:ins>
      <w:del w:id="626" w:author="anfarr" w:date="2009-02-09T20:55:00Z">
        <w:r w:rsidRPr="00292F4B" w:rsidDel="001F6942">
          <w:rPr>
            <w:rStyle w:val="CodeTextChar"/>
            <w:rFonts w:eastAsiaTheme="minorEastAsia"/>
          </w:rPr>
          <w:delText>sfC</w:delText>
        </w:r>
      </w:del>
      <w:r w:rsidRPr="00292F4B">
        <w:rPr>
          <w:rStyle w:val="CodeTextChar"/>
          <w:rFonts w:eastAsiaTheme="minorEastAsia"/>
        </w:rPr>
        <w:t>ontext</w:t>
      </w:r>
      <w:ins w:id="627" w:author="anfarr" w:date="2009-02-09T20:55:00Z">
        <w:r w:rsidR="001F6942">
          <w:t xml:space="preserve"> prototype </w:t>
        </w:r>
      </w:ins>
      <w:del w:id="628" w:author="anfarr" w:date="2009-02-09T20:55:00Z">
        <w:r w:rsidDel="001F6942">
          <w:delText xml:space="preserve">-tagged attribute </w:delText>
        </w:r>
      </w:del>
      <w:r>
        <w:t xml:space="preserve">has its (key, value) written at the top-level into the array member. It is then possible for these values to be used in evaluating a proposition. Here, </w:t>
      </w:r>
      <w:r w:rsidRPr="00292F4B">
        <w:rPr>
          <w:rStyle w:val="CodeTextChar"/>
          <w:rFonts w:eastAsiaTheme="minorEastAsia"/>
        </w:rPr>
        <w:t>index</w:t>
      </w:r>
      <w:r>
        <w:t xml:space="preserve"> is written into array members of </w:t>
      </w:r>
      <w:r w:rsidRPr="00292F4B">
        <w:rPr>
          <w:rStyle w:val="CodeTextChar"/>
          <w:rFonts w:eastAsiaTheme="minorEastAsia"/>
        </w:rPr>
        <w:t>Board</w:t>
      </w:r>
      <w:r>
        <w:t xml:space="preserve"> with the value </w:t>
      </w:r>
      <w:r w:rsidRPr="00292F4B">
        <w:rPr>
          <w:rStyle w:val="CodeTextChar"/>
          <w:rFonts w:eastAsiaTheme="minorEastAsia"/>
        </w:rPr>
        <w:t>sfIndex</w:t>
      </w:r>
      <w:r>
        <w:t xml:space="preserve"> which is the </w:t>
      </w:r>
      <w:r>
        <w:lastRenderedPageBreak/>
        <w:t xml:space="preserve">index of the array member specifying the constraint type in the </w:t>
      </w:r>
      <w:r w:rsidRPr="007329BB">
        <w:rPr>
          <w:rStyle w:val="CodeTextChar"/>
          <w:rFonts w:eastAsiaTheme="minorEastAsia"/>
        </w:rPr>
        <w:t>Constraints</w:t>
      </w:r>
      <w:r>
        <w:t xml:space="preserve"> array. In the </w:t>
      </w:r>
      <w:ins w:id="629" w:author="anfarr" w:date="2009-02-09T20:55:00Z">
        <w:r w:rsidR="001F6942">
          <w:rPr>
            <w:rStyle w:val="CodeTextChar"/>
            <w:rFonts w:eastAsiaTheme="minorEastAsia"/>
          </w:rPr>
          <w:t>p</w:t>
        </w:r>
      </w:ins>
      <w:del w:id="630" w:author="anfarr" w:date="2009-02-09T20:55:00Z">
        <w:r w:rsidR="00931734" w:rsidRPr="00292F4B" w:rsidDel="001F6942">
          <w:rPr>
            <w:rStyle w:val="CodeTextChar"/>
            <w:rFonts w:eastAsiaTheme="minorEastAsia"/>
          </w:rPr>
          <w:delText>sfP</w:delText>
        </w:r>
      </w:del>
      <w:r w:rsidR="00931734" w:rsidRPr="00292F4B">
        <w:rPr>
          <w:rStyle w:val="CodeTextChar"/>
          <w:rFonts w:eastAsiaTheme="minorEastAsia"/>
        </w:rPr>
        <w:t>red</w:t>
      </w:r>
      <w:del w:id="631" w:author="anfarr" w:date="2009-02-09T20:55:00Z">
        <w:r w:rsidR="00931734" w:rsidDel="001F6942">
          <w:delText>-tagged</w:delText>
        </w:r>
      </w:del>
      <w:r>
        <w:t xml:space="preserve"> propositions, we refer to </w:t>
      </w:r>
      <w:r w:rsidRPr="00292F4B">
        <w:rPr>
          <w:rStyle w:val="CodeTextChar"/>
          <w:rFonts w:eastAsiaTheme="minorEastAsia"/>
        </w:rPr>
        <w:t>sfIndex0</w:t>
      </w:r>
      <w:r>
        <w:t xml:space="preserve"> which is the index of the candidate </w:t>
      </w:r>
      <w:r w:rsidRPr="00292F4B">
        <w:rPr>
          <w:rStyle w:val="CodeTextChar"/>
          <w:rFonts w:eastAsiaTheme="minorEastAsia"/>
        </w:rPr>
        <w:t>Board</w:t>
      </w:r>
      <w:r>
        <w:t xml:space="preserve"> array member in the 0</w:t>
      </w:r>
      <w:r w:rsidRPr="00A2561A">
        <w:rPr>
          <w:i/>
          <w:vertAlign w:val="superscript"/>
        </w:rPr>
        <w:t>th</w:t>
      </w:r>
      <w:r>
        <w:t xml:space="preserve"> dimension, and </w:t>
      </w:r>
      <w:r w:rsidRPr="00292F4B">
        <w:rPr>
          <w:rStyle w:val="CodeTextChar"/>
          <w:rFonts w:eastAsiaTheme="minorEastAsia"/>
        </w:rPr>
        <w:t>sfIndex1</w:t>
      </w:r>
      <w:r>
        <w:t xml:space="preserve"> </w:t>
      </w:r>
      <w:r w:rsidR="00913140">
        <w:t xml:space="preserve">which is </w:t>
      </w:r>
      <w:r>
        <w:t xml:space="preserve">the index of the candidate </w:t>
      </w:r>
      <w:r w:rsidR="002B3E2F" w:rsidRPr="002B3E2F">
        <w:rPr>
          <w:rStyle w:val="CodeTextChar"/>
          <w:rFonts w:eastAsiaTheme="minorEastAsia"/>
        </w:rPr>
        <w:t>Board</w:t>
      </w:r>
      <w:r>
        <w:t xml:space="preserve"> array member in the </w:t>
      </w:r>
      <w:r w:rsidR="00255BD8">
        <w:t>1</w:t>
      </w:r>
      <w:r w:rsidR="002B3E2F" w:rsidRPr="002B3E2F">
        <w:rPr>
          <w:i/>
          <w:vertAlign w:val="superscript"/>
        </w:rPr>
        <w:t>st</w:t>
      </w:r>
      <w:r w:rsidR="00255BD8">
        <w:t xml:space="preserve"> </w:t>
      </w:r>
      <w:r>
        <w:t>dimension.</w:t>
      </w:r>
    </w:p>
    <w:p w:rsidR="00D25CAA" w:rsidRDefault="00D25CAA" w:rsidP="00D8298E">
      <w:pPr>
        <w:ind w:firstLine="720"/>
      </w:pPr>
      <w:r>
        <w:t xml:space="preserve">The first proposition says that we aggregate </w:t>
      </w:r>
      <w:r w:rsidRPr="00292F4B">
        <w:rPr>
          <w:rStyle w:val="CodeTextChar"/>
          <w:rFonts w:eastAsiaTheme="minorEastAsia"/>
        </w:rPr>
        <w:t>val</w:t>
      </w:r>
      <w:r>
        <w:t xml:space="preserve"> for those members of </w:t>
      </w:r>
      <w:r w:rsidRPr="00292F4B">
        <w:rPr>
          <w:rStyle w:val="CodeTextChar"/>
          <w:rFonts w:eastAsiaTheme="minorEastAsia"/>
        </w:rPr>
        <w:t>Board</w:t>
      </w:r>
      <w:r>
        <w:t xml:space="preserve"> whose </w:t>
      </w:r>
      <w:r w:rsidR="0087600B">
        <w:t>0</w:t>
      </w:r>
      <w:r w:rsidR="0087600B" w:rsidRPr="00A2561A">
        <w:rPr>
          <w:i/>
          <w:vertAlign w:val="superscript"/>
        </w:rPr>
        <w:t>th</w:t>
      </w:r>
      <w:r w:rsidR="0087600B">
        <w:t xml:space="preserve"> </w:t>
      </w:r>
      <w:r w:rsidR="00207578">
        <w:t>(or horizontal</w:t>
      </w:r>
      <w:r>
        <w:t xml:space="preserve">) index is the same as the index into </w:t>
      </w:r>
      <w:r w:rsidRPr="007329BB">
        <w:rPr>
          <w:rStyle w:val="CodeTextChar"/>
          <w:rFonts w:eastAsiaTheme="minorEastAsia"/>
        </w:rPr>
        <w:t>Constraints</w:t>
      </w:r>
      <w:r>
        <w:t xml:space="preserve">. The aggregation is assigned to </w:t>
      </w:r>
      <w:r w:rsidR="00B7017F" w:rsidRPr="00292F4B">
        <w:rPr>
          <w:rStyle w:val="CodeTextChar"/>
          <w:rFonts w:eastAsiaTheme="minorEastAsia"/>
        </w:rPr>
        <w:t>ve</w:t>
      </w:r>
      <w:r w:rsidRPr="00292F4B">
        <w:rPr>
          <w:rStyle w:val="CodeTextChar"/>
          <w:rFonts w:eastAsiaTheme="minorEastAsia"/>
        </w:rPr>
        <w:t>r</w:t>
      </w:r>
      <w:del w:id="632" w:author="anfarr" w:date="2009-02-09T20:56:00Z">
        <w:r w:rsidR="00292F4B" w:rsidDel="001F6942">
          <w:rPr>
            <w:rStyle w:val="CodeTextChar"/>
            <w:rFonts w:eastAsiaTheme="minorEastAsia"/>
          </w:rPr>
          <w:delText>ticalSlice</w:delText>
        </w:r>
      </w:del>
      <w:r>
        <w:t xml:space="preserve">. For the next one, it is the </w:t>
      </w:r>
      <w:r w:rsidR="00255BD8">
        <w:t>1</w:t>
      </w:r>
      <w:r w:rsidR="002B3E2F" w:rsidRPr="002B3E2F">
        <w:rPr>
          <w:i/>
          <w:vertAlign w:val="superscript"/>
        </w:rPr>
        <w:t>st</w:t>
      </w:r>
      <w:r w:rsidR="002B3E2F" w:rsidRPr="002B3E2F">
        <w:rPr>
          <w:i/>
        </w:rPr>
        <w:t xml:space="preserve"> </w:t>
      </w:r>
      <w:r>
        <w:t>(or vertical) index that is of interest</w:t>
      </w:r>
      <w:r w:rsidR="00991978">
        <w:t xml:space="preserve">; the aggregated values are assigned to </w:t>
      </w:r>
      <w:r w:rsidR="00991978" w:rsidRPr="00A06AC5">
        <w:rPr>
          <w:rStyle w:val="CodeTextChar"/>
          <w:rFonts w:eastAsiaTheme="minorEastAsia"/>
        </w:rPr>
        <w:t>hor</w:t>
      </w:r>
      <w:del w:id="633" w:author="anfarr" w:date="2009-02-09T20:56:00Z">
        <w:r w:rsidR="00A06AC5" w:rsidRPr="00A06AC5" w:rsidDel="001F6942">
          <w:rPr>
            <w:rStyle w:val="CodeTextChar"/>
            <w:rFonts w:eastAsiaTheme="minorEastAsia"/>
          </w:rPr>
          <w:delText>izontalSlice</w:delText>
        </w:r>
      </w:del>
      <w:r>
        <w:t xml:space="preserve">. For the last proposition, we are interested in those members of </w:t>
      </w:r>
      <w:r w:rsidRPr="00A06AC5">
        <w:rPr>
          <w:rStyle w:val="CodeTextChar"/>
          <w:rFonts w:eastAsiaTheme="minorEastAsia"/>
        </w:rPr>
        <w:t>Board</w:t>
      </w:r>
      <w:r>
        <w:t xml:space="preserve"> whose square is in the </w:t>
      </w:r>
      <w:r w:rsidRPr="00A06AC5">
        <w:rPr>
          <w:rStyle w:val="CodeTextChar"/>
          <w:rFonts w:eastAsiaTheme="minorEastAsia"/>
        </w:rPr>
        <w:t>index</w:t>
      </w:r>
      <w:r w:rsidR="002B3E2F" w:rsidRPr="002B3E2F">
        <w:rPr>
          <w:i/>
          <w:vertAlign w:val="superscript"/>
        </w:rPr>
        <w:t>th</w:t>
      </w:r>
      <w:r>
        <w:t xml:space="preserve"> 3x3 square of the board.</w:t>
      </w:r>
    </w:p>
    <w:p w:rsidR="00A06AC5" w:rsidRDefault="00BA7DF7" w:rsidP="00D8298E">
      <w:pPr>
        <w:ind w:firstLine="720"/>
      </w:pPr>
      <w:r>
        <w:t>The final aspect</w:t>
      </w:r>
      <w:r w:rsidR="00D25CAA">
        <w:t xml:space="preserve"> of the </w:t>
      </w:r>
      <w:r w:rsidR="008642CE">
        <w:t>Su Doku</w:t>
      </w:r>
      <w:r w:rsidR="00D25CAA">
        <w:t xml:space="preserve"> example (search) gets the constraint engine to label those squares that are</w:t>
      </w:r>
      <w:r w:rsidR="008642CE">
        <w:t xml:space="preserve"> no</w:t>
      </w:r>
      <w:r w:rsidR="00D25CAA">
        <w:t xml:space="preserve">t necessarily entailed through the union of all of the </w:t>
      </w:r>
      <w:r w:rsidR="00D25CAA" w:rsidRPr="00A06AC5">
        <w:rPr>
          <w:rStyle w:val="CodeTextChar"/>
          <w:rFonts w:eastAsiaTheme="minorEastAsia"/>
        </w:rPr>
        <w:t>alldifferent</w:t>
      </w:r>
      <w:r w:rsidR="00D25CAA">
        <w:t xml:space="preserve"> constraints.</w:t>
      </w:r>
      <w:r w:rsidR="008642CE">
        <w:t xml:space="preserve">  For these squares, assignment to a value from a square’s range may be followed by backtracking if the assignment leads to a dead-end.  The</w:t>
      </w:r>
      <w:r w:rsidR="00CE59CF">
        <w:t xml:space="preserve"> </w:t>
      </w:r>
      <w:r w:rsidR="008642CE">
        <w:t xml:space="preserve">specified </w:t>
      </w:r>
      <w:r w:rsidR="000C18E9">
        <w:t xml:space="preserve">labelling is brute force in nature – </w:t>
      </w:r>
      <w:r w:rsidR="00CE59CF">
        <w:t>we do not use any heuristics which bias variables</w:t>
      </w:r>
      <w:r w:rsidR="00B712CD">
        <w:t xml:space="preserve"> or values</w:t>
      </w:r>
      <w:r w:rsidR="00CE59CF">
        <w:t xml:space="preserve"> to try first.  For this example, such heuristics would not make a significant difference to the complexity of solving puzzles.  The constraint engine works effectively to minimise the amount the amount of search and labelling necessary.  It propagates the effects of </w:t>
      </w:r>
      <w:r w:rsidR="00A23846">
        <w:t xml:space="preserve">assignments </w:t>
      </w:r>
      <w:r w:rsidR="00CE59CF">
        <w:t>(including the assignments of squares for pre-specified values) immediat</w:t>
      </w:r>
      <w:r w:rsidR="00A23846">
        <w:t>ely through the ranges of variables</w:t>
      </w:r>
      <w:r w:rsidR="008C7D37">
        <w:t xml:space="preserve">, meaning that variables ranges and thus labelling options quickly become contracted.  </w:t>
      </w:r>
      <w:r w:rsidR="0039126C">
        <w:t xml:space="preserve"> Labelling occurs by virtue of declaring the </w:t>
      </w:r>
      <w:r w:rsidR="002B3E2F" w:rsidRPr="002B3E2F">
        <w:rPr>
          <w:rStyle w:val="CodeTextChar"/>
          <w:rFonts w:eastAsiaTheme="minorEastAsia"/>
        </w:rPr>
        <w:t>Board</w:t>
      </w:r>
      <w:r w:rsidR="00E9593F">
        <w:t xml:space="preserve"> </w:t>
      </w:r>
      <w:r w:rsidR="002B3E2F" w:rsidRPr="002B3E2F">
        <w:t>square</w:t>
      </w:r>
      <w:r w:rsidR="00E9593F">
        <w:t xml:space="preserve"> </w:t>
      </w:r>
      <w:r w:rsidR="0039126C">
        <w:t xml:space="preserve">variables </w:t>
      </w:r>
      <w:r w:rsidR="00E9593F">
        <w:t xml:space="preserve">to be </w:t>
      </w:r>
      <w:r w:rsidR="0039126C">
        <w:t xml:space="preserve">automatic.  Recall, we instructed this to occur when link resolution reaches the </w:t>
      </w:r>
      <w:r w:rsidR="006A1D52">
        <w:rPr>
          <w:rStyle w:val="CodeTextChar"/>
          <w:rFonts w:eastAsiaTheme="minorEastAsia"/>
        </w:rPr>
        <w:t>Label</w:t>
      </w:r>
      <w:r w:rsidR="0039126C">
        <w:t xml:space="preserve"> attribute</w:t>
      </w:r>
      <w:r w:rsidR="00AE1778">
        <w:t>, which occurs next in the model</w:t>
      </w:r>
      <w:r w:rsidR="0039126C">
        <w:t>.</w:t>
      </w:r>
      <w:r w:rsidR="00A06AC5">
        <w:t xml:space="preserve">  </w:t>
      </w:r>
      <w:r w:rsidR="007F6751">
        <w:t xml:space="preserve">Notice that it extends a special type: </w:t>
      </w:r>
      <w:r w:rsidR="007F6751" w:rsidRPr="007F6751">
        <w:rPr>
          <w:rStyle w:val="CodeTextChar"/>
          <w:rFonts w:eastAsiaTheme="minorEastAsia"/>
        </w:rPr>
        <w:t>LabellingPoint</w:t>
      </w:r>
      <w:r w:rsidR="007F6751">
        <w:t xml:space="preserve">, which has been specifically </w:t>
      </w:r>
      <w:r w:rsidR="00E9593F">
        <w:t xml:space="preserve">provided </w:t>
      </w:r>
      <w:r w:rsidR="007F6751">
        <w:t xml:space="preserve">for </w:t>
      </w:r>
      <w:r w:rsidR="00E9593F">
        <w:t xml:space="preserve">specifying </w:t>
      </w:r>
      <w:r w:rsidR="007F6751">
        <w:t xml:space="preserve">anchor points for labelling automatic variables. </w:t>
      </w:r>
    </w:p>
    <w:p w:rsidR="007F6751" w:rsidRDefault="007F6751" w:rsidP="00D8298E">
      <w:pPr>
        <w:ind w:firstLine="720"/>
      </w:pPr>
    </w:p>
    <w:p w:rsidR="00000000" w:rsidRDefault="00835E71">
      <w:pPr>
        <w:pStyle w:val="PresCode"/>
        <w:pPrChange w:id="634" w:author="anfarr" w:date="2009-02-09T21:02:00Z">
          <w:pPr>
            <w:pStyle w:val="Code1"/>
          </w:pPr>
        </w:pPrChange>
      </w:pPr>
      <w:r>
        <w:t xml:space="preserve">   Label extends LabellingPoint;</w:t>
      </w:r>
    </w:p>
    <w:p w:rsidR="00835E71" w:rsidRDefault="00835E71" w:rsidP="00D8298E">
      <w:pPr>
        <w:ind w:firstLine="720"/>
      </w:pPr>
    </w:p>
    <w:p w:rsidR="00D25CAA" w:rsidRDefault="00BB42EC" w:rsidP="00D8298E">
      <w:pPr>
        <w:ind w:firstLine="720"/>
      </w:pPr>
      <w:r>
        <w:t xml:space="preserve">In the course of solving the Su Doku puzzle, </w:t>
      </w:r>
      <w:r w:rsidR="00D25CAA">
        <w:t xml:space="preserve">the constraint engine will have prescribed the writing of square values back to the </w:t>
      </w:r>
      <w:r w:rsidR="00D25CAA" w:rsidRPr="00A06AC5">
        <w:rPr>
          <w:rStyle w:val="CodeTextChar"/>
          <w:rFonts w:eastAsiaTheme="minorEastAsia"/>
        </w:rPr>
        <w:t>val</w:t>
      </w:r>
      <w:r w:rsidR="00D25CAA">
        <w:t xml:space="preserve"> attributes within </w:t>
      </w:r>
      <w:r w:rsidR="00D25CAA" w:rsidRPr="00A06AC5">
        <w:rPr>
          <w:rStyle w:val="CodeTextChar"/>
          <w:rFonts w:eastAsiaTheme="minorEastAsia"/>
        </w:rPr>
        <w:t>Board</w:t>
      </w:r>
      <w:r w:rsidR="00D25CAA">
        <w:t xml:space="preserve"> array members. However, the result of solving the puzzle will not have been written back to the </w:t>
      </w:r>
      <w:r w:rsidR="00D25CAA" w:rsidRPr="00A06AC5">
        <w:rPr>
          <w:rStyle w:val="CodeTextChar"/>
          <w:rFonts w:eastAsiaTheme="minorEastAsia"/>
        </w:rPr>
        <w:t>puzzle</w:t>
      </w:r>
      <w:r w:rsidR="00D25CAA">
        <w:t xml:space="preserve"> attribute. This would be desirable in order to easily extract the result.</w:t>
      </w:r>
    </w:p>
    <w:p w:rsidR="00D25CAA" w:rsidRDefault="00D25CAA" w:rsidP="00D25CAA"/>
    <w:p w:rsidR="00000000" w:rsidRDefault="00BF1ED4">
      <w:pPr>
        <w:pStyle w:val="PresCode"/>
        <w:rPr>
          <w:ins w:id="635" w:author="anfarr" w:date="2009-02-09T20:56:00Z"/>
        </w:rPr>
        <w:pPrChange w:id="636" w:author="anfarr" w:date="2009-02-09T21:02:00Z">
          <w:pPr>
            <w:pStyle w:val="Code1"/>
          </w:pPr>
        </w:pPrChange>
      </w:pPr>
      <w:r w:rsidRPr="00213215">
        <w:t xml:space="preserve">   </w:t>
      </w:r>
      <w:ins w:id="637" w:author="anfarr" w:date="2009-02-09T20:56:00Z">
        <w:r w:rsidR="001F6942">
          <w:t>PrintSolution extends PrettyPrint {</w:t>
        </w:r>
      </w:ins>
    </w:p>
    <w:p w:rsidR="00000000" w:rsidRDefault="001F6942">
      <w:pPr>
        <w:pStyle w:val="PresCode"/>
        <w:rPr>
          <w:ins w:id="638" w:author="anfarr" w:date="2009-02-09T20:56:00Z"/>
        </w:rPr>
        <w:pPrChange w:id="639" w:author="anfarr" w:date="2009-02-09T21:02:00Z">
          <w:pPr>
            <w:pStyle w:val="Code1"/>
          </w:pPr>
        </w:pPrChange>
      </w:pPr>
      <w:ins w:id="640" w:author="anfarr" w:date="2009-02-09T20:56:00Z">
        <w:r>
          <w:t xml:space="preserve">      array LAZY Board;</w:t>
        </w:r>
      </w:ins>
    </w:p>
    <w:p w:rsidR="00000000" w:rsidRDefault="001F6942">
      <w:pPr>
        <w:pStyle w:val="PresCode"/>
        <w:rPr>
          <w:ins w:id="641" w:author="anfarr" w:date="2009-02-09T20:56:00Z"/>
        </w:rPr>
        <w:pPrChange w:id="642" w:author="anfarr" w:date="2009-02-09T21:02:00Z">
          <w:pPr>
            <w:pStyle w:val="Code1"/>
          </w:pPr>
        </w:pPrChange>
      </w:pPr>
      <w:ins w:id="643" w:author="anfarr" w:date="2009-02-09T20:56:00Z">
        <w:r>
          <w:t xml:space="preserve">      prefix "square";</w:t>
        </w:r>
      </w:ins>
    </w:p>
    <w:p w:rsidR="00000000" w:rsidRDefault="001F6942">
      <w:pPr>
        <w:pStyle w:val="PresCode"/>
        <w:rPr>
          <w:ins w:id="644" w:author="anfarr" w:date="2009-02-09T20:56:00Z"/>
        </w:rPr>
        <w:pPrChange w:id="645" w:author="anfarr" w:date="2009-02-09T21:02:00Z">
          <w:pPr>
            <w:pStyle w:val="Code1"/>
          </w:pPr>
        </w:pPrChange>
      </w:pPr>
      <w:ins w:id="646" w:author="anfarr" w:date="2009-02-09T20:56:00Z">
        <w:r>
          <w:t xml:space="preserve">      path LAZY val;</w:t>
        </w:r>
      </w:ins>
    </w:p>
    <w:p w:rsidR="00000000" w:rsidRDefault="001F6942">
      <w:pPr>
        <w:pStyle w:val="PresCode"/>
        <w:rPr>
          <w:ins w:id="647" w:author="anfarr" w:date="2009-02-09T20:56:00Z"/>
        </w:rPr>
        <w:pPrChange w:id="648" w:author="anfarr" w:date="2009-02-09T21:02:00Z">
          <w:pPr>
            <w:pStyle w:val="Code1"/>
          </w:pPr>
        </w:pPrChange>
      </w:pPr>
      <w:ins w:id="649" w:author="anfarr" w:date="2009-02-09T20:56:00Z">
        <w:r>
          <w:t xml:space="preserve">      output extends AggregateSpecifier;</w:t>
        </w:r>
      </w:ins>
    </w:p>
    <w:p w:rsidR="00000000" w:rsidRDefault="001F6942">
      <w:pPr>
        <w:pStyle w:val="PresCode"/>
        <w:rPr>
          <w:ins w:id="650" w:author="anfarr" w:date="2009-02-09T20:56:00Z"/>
        </w:rPr>
        <w:pPrChange w:id="651" w:author="anfarr" w:date="2009-02-09T21:02:00Z">
          <w:pPr>
            <w:pStyle w:val="Code1"/>
          </w:pPr>
        </w:pPrChange>
      </w:pPr>
      <w:ins w:id="652" w:author="anfarr" w:date="2009-02-09T20:56:00Z">
        <w:r>
          <w:t xml:space="preserve">   }</w:t>
        </w:r>
      </w:ins>
    </w:p>
    <w:p w:rsidR="001F6942" w:rsidRDefault="001F6942" w:rsidP="00D8298E">
      <w:pPr>
        <w:ind w:firstLine="720"/>
        <w:rPr>
          <w:ins w:id="653" w:author="anfarr" w:date="2009-02-09T20:57:00Z"/>
        </w:rPr>
      </w:pPr>
    </w:p>
    <w:p w:rsidR="00BF1ED4" w:rsidRPr="00213215" w:rsidDel="001F6942" w:rsidRDefault="00BF1ED4" w:rsidP="001F6942">
      <w:pPr>
        <w:pStyle w:val="Code1"/>
        <w:rPr>
          <w:del w:id="654" w:author="anfarr" w:date="2009-02-09T20:56:00Z"/>
        </w:rPr>
      </w:pPr>
      <w:del w:id="655" w:author="anfarr" w:date="2009-02-09T20:56:00Z">
        <w:r w:rsidRPr="00213215" w:rsidDel="001F6942">
          <w:delText>PrintSolution extends PrettyPrint {</w:delText>
        </w:r>
      </w:del>
    </w:p>
    <w:p w:rsidR="00BF1ED4" w:rsidRPr="00213215" w:rsidDel="001F6942" w:rsidRDefault="00BF1ED4" w:rsidP="001F6942">
      <w:pPr>
        <w:pStyle w:val="Code1"/>
        <w:rPr>
          <w:del w:id="656" w:author="anfarr" w:date="2009-02-09T20:56:00Z"/>
        </w:rPr>
      </w:pPr>
      <w:del w:id="657" w:author="anfarr" w:date="2009-02-09T20:56:00Z">
        <w:r w:rsidRPr="00213215" w:rsidDel="001F6942">
          <w:delText xml:space="preserve">      [sfSource] puzzleArray LAZY Board;</w:delText>
        </w:r>
      </w:del>
    </w:p>
    <w:p w:rsidR="00BF1ED4" w:rsidRPr="00213215" w:rsidDel="001F6942" w:rsidRDefault="00BF1ED4" w:rsidP="001F6942">
      <w:pPr>
        <w:pStyle w:val="Code1"/>
        <w:rPr>
          <w:del w:id="658" w:author="anfarr" w:date="2009-02-09T20:56:00Z"/>
        </w:rPr>
      </w:pPr>
      <w:del w:id="659" w:author="anfarr" w:date="2009-02-09T20:56:00Z">
        <w:r w:rsidRPr="00213215" w:rsidDel="001F6942">
          <w:delText xml:space="preserve">      [sfPrefix] memberPrefix "square";</w:delText>
        </w:r>
      </w:del>
    </w:p>
    <w:p w:rsidR="00BF1ED4" w:rsidRPr="00213215" w:rsidDel="001F6942" w:rsidRDefault="00BF1ED4" w:rsidP="001F6942">
      <w:pPr>
        <w:pStyle w:val="Code1"/>
        <w:rPr>
          <w:del w:id="660" w:author="anfarr" w:date="2009-02-09T20:56:00Z"/>
        </w:rPr>
      </w:pPr>
      <w:del w:id="661" w:author="anfarr" w:date="2009-02-09T20:56:00Z">
        <w:r w:rsidRPr="00213215" w:rsidDel="001F6942">
          <w:delText xml:space="preserve">      [sfPath]   pathToSquare LAZY val;</w:delText>
        </w:r>
      </w:del>
    </w:p>
    <w:p w:rsidR="00BF1ED4" w:rsidRPr="00213215" w:rsidDel="001F6942" w:rsidRDefault="00BF1ED4" w:rsidP="001F6942">
      <w:pPr>
        <w:pStyle w:val="Code1"/>
        <w:rPr>
          <w:del w:id="662" w:author="anfarr" w:date="2009-02-09T20:56:00Z"/>
        </w:rPr>
      </w:pPr>
      <w:del w:id="663" w:author="anfarr" w:date="2009-02-09T20:56:00Z">
        <w:r w:rsidRPr="00213215" w:rsidDel="001F6942">
          <w:delText xml:space="preserve">      [sfUpdate] output;</w:delText>
        </w:r>
      </w:del>
    </w:p>
    <w:p w:rsidR="00BF1ED4" w:rsidRPr="00213215" w:rsidDel="001F6942" w:rsidRDefault="00BF1ED4" w:rsidP="001F6942">
      <w:pPr>
        <w:pStyle w:val="Code1"/>
        <w:rPr>
          <w:del w:id="664" w:author="anfarr" w:date="2009-02-09T20:56:00Z"/>
        </w:rPr>
      </w:pPr>
      <w:del w:id="665" w:author="anfarr" w:date="2009-02-09T20:56:00Z">
        <w:r w:rsidRPr="00213215" w:rsidDel="001F6942">
          <w:delText xml:space="preserve">   }</w:delText>
        </w:r>
      </w:del>
    </w:p>
    <w:p w:rsidR="00D25CAA" w:rsidDel="001F6942" w:rsidRDefault="00D25CAA" w:rsidP="001F6942">
      <w:pPr>
        <w:pStyle w:val="Code1"/>
        <w:rPr>
          <w:del w:id="666" w:author="anfarr" w:date="2009-02-09T20:57:00Z"/>
        </w:rPr>
      </w:pPr>
    </w:p>
    <w:p w:rsidR="00D25CAA" w:rsidRDefault="00D25CAA" w:rsidP="00D8298E">
      <w:pPr>
        <w:ind w:firstLine="720"/>
      </w:pPr>
      <w:r w:rsidRPr="00166D93">
        <w:rPr>
          <w:rStyle w:val="CodeTextChar"/>
          <w:rFonts w:eastAsiaTheme="minorEastAsia"/>
        </w:rPr>
        <w:t>PrintSolution</w:t>
      </w:r>
      <w:r>
        <w:t xml:space="preserve"> extends </w:t>
      </w:r>
      <w:r w:rsidRPr="00166D93">
        <w:rPr>
          <w:rStyle w:val="CodeTextChar"/>
          <w:rFonts w:eastAsiaTheme="minorEastAsia"/>
        </w:rPr>
        <w:t>PrettyPrint</w:t>
      </w:r>
      <w:r>
        <w:t xml:space="preserve"> which is a function type which aggregates values in the same way that an aggregated constraint does, but instead of aggregating the values as a list of the form: </w:t>
      </w:r>
      <w:r w:rsidRPr="00166D93">
        <w:rPr>
          <w:rStyle w:val="CodeTextChar"/>
          <w:rFonts w:eastAsiaTheme="minorEastAsia"/>
        </w:rPr>
        <w:t>[val, val, ...]</w:t>
      </w:r>
      <w:r>
        <w:t xml:space="preserve">, it aggregates them as a list of the form: </w:t>
      </w:r>
      <w:r w:rsidRPr="00166D93">
        <w:rPr>
          <w:rStyle w:val="CodeTextChar"/>
          <w:rFonts w:eastAsiaTheme="minorEastAsia"/>
        </w:rPr>
        <w:t>[[loc, val], [loc, val], ...]</w:t>
      </w:r>
      <w:r>
        <w:t xml:space="preserve">, which is an appropriate form to write back to the </w:t>
      </w:r>
      <w:r w:rsidRPr="00166D93">
        <w:rPr>
          <w:rStyle w:val="CodeTextChar"/>
          <w:rFonts w:eastAsiaTheme="minorEastAsia"/>
        </w:rPr>
        <w:t>puzzle</w:t>
      </w:r>
      <w:r>
        <w:t xml:space="preserve"> attribute, for which we wish to include location information. An example would be </w:t>
      </w:r>
      <w:r w:rsidRPr="00166D93">
        <w:rPr>
          <w:rStyle w:val="CodeTextChar"/>
          <w:rFonts w:eastAsiaTheme="minorEastAsia"/>
        </w:rPr>
        <w:t>[ [[0,0],2], [[1,0], 3], ...]</w:t>
      </w:r>
      <w:r>
        <w:t>.</w:t>
      </w:r>
    </w:p>
    <w:p w:rsidR="00D25CAA" w:rsidRDefault="00D25CAA" w:rsidP="00D8298E">
      <w:pPr>
        <w:ind w:firstLine="720"/>
        <w:rPr>
          <w:ins w:id="667" w:author="anfarr" w:date="2009-02-09T21:02:00Z"/>
        </w:rPr>
      </w:pPr>
      <w:r>
        <w:t>Finally, we need to write this list back to the puzzle attribute. As far as constraints are concerned, attributes are immutable in the sense that once they have been assigned a value they may not be assigned again. However, we define</w:t>
      </w:r>
      <w:r w:rsidR="00E73139">
        <w:t xml:space="preserve"> the</w:t>
      </w:r>
      <w:r>
        <w:t xml:space="preserve"> </w:t>
      </w:r>
      <w:r w:rsidRPr="00166D93">
        <w:rPr>
          <w:rStyle w:val="CodeTextChar"/>
          <w:rFonts w:eastAsiaTheme="minorEastAsia"/>
        </w:rPr>
        <w:t>PolicyEvaluation</w:t>
      </w:r>
      <w:r w:rsidR="00E73139">
        <w:t xml:space="preserve"> function type</w:t>
      </w:r>
      <w:r>
        <w:t xml:space="preserve"> whose purpose is to evaluate </w:t>
      </w:r>
      <w:r w:rsidR="00D25C0E">
        <w:t xml:space="preserve">fragments </w:t>
      </w:r>
      <w:r>
        <w:t xml:space="preserve">of policy and which may have side-effects on the model. </w:t>
      </w:r>
      <w:r w:rsidRPr="00166D93">
        <w:rPr>
          <w:rStyle w:val="CodeTextChar"/>
          <w:rFonts w:eastAsiaTheme="minorEastAsia"/>
        </w:rPr>
        <w:t>PolicyEvaluation</w:t>
      </w:r>
      <w:r>
        <w:t xml:space="preserve"> types treat attributes as mutable entities.</w:t>
      </w:r>
    </w:p>
    <w:p w:rsidR="000A61C6" w:rsidDel="000A61C6" w:rsidRDefault="000A61C6" w:rsidP="00D8298E">
      <w:pPr>
        <w:ind w:firstLine="720"/>
        <w:rPr>
          <w:del w:id="668" w:author="anfarr" w:date="2009-02-09T20:57:00Z"/>
        </w:rPr>
      </w:pPr>
    </w:p>
    <w:p w:rsidR="00D25CAA" w:rsidDel="001F6942" w:rsidRDefault="00D25CAA" w:rsidP="00D25CAA">
      <w:pPr>
        <w:rPr>
          <w:del w:id="669" w:author="anfarr" w:date="2009-02-09T20:57:00Z"/>
        </w:rPr>
      </w:pPr>
    </w:p>
    <w:p w:rsidR="001F6942" w:rsidRDefault="00FE1F17" w:rsidP="001F6942">
      <w:pPr>
        <w:pStyle w:val="Code1"/>
        <w:rPr>
          <w:ins w:id="670" w:author="anfarr" w:date="2009-02-09T20:57:00Z"/>
        </w:rPr>
      </w:pPr>
      <w:del w:id="671" w:author="anfarr" w:date="2009-02-09T20:57:00Z">
        <w:r w:rsidRPr="00213215" w:rsidDel="001F6942">
          <w:delText xml:space="preserve">   </w:delText>
        </w:r>
      </w:del>
    </w:p>
    <w:p w:rsidR="00000000" w:rsidRDefault="001F6942">
      <w:pPr>
        <w:pStyle w:val="PresCode"/>
        <w:rPr>
          <w:ins w:id="672" w:author="anfarr" w:date="2009-02-09T20:57:00Z"/>
        </w:rPr>
        <w:pPrChange w:id="673" w:author="anfarr" w:date="2009-02-09T21:02:00Z">
          <w:pPr>
            <w:pStyle w:val="Code1"/>
          </w:pPr>
        </w:pPrChange>
      </w:pPr>
      <w:ins w:id="674" w:author="anfarr" w:date="2009-02-09T20:57:00Z">
        <w:r>
          <w:t xml:space="preserve">   WriteBack extends ApplyEffects {</w:t>
        </w:r>
      </w:ins>
    </w:p>
    <w:p w:rsidR="00000000" w:rsidRDefault="001F6942">
      <w:pPr>
        <w:pStyle w:val="PresCode"/>
        <w:rPr>
          <w:ins w:id="675" w:author="anfarr" w:date="2009-02-09T20:57:00Z"/>
        </w:rPr>
        <w:pPrChange w:id="676" w:author="anfarr" w:date="2009-02-09T21:02:00Z">
          <w:pPr>
            <w:pStyle w:val="Code1"/>
          </w:pPr>
        </w:pPrChange>
      </w:pPr>
      <w:ins w:id="677" w:author="anfarr" w:date="2009-02-09T20:57:00Z">
        <w:r>
          <w:t xml:space="preserve">      key "puzzle";</w:t>
        </w:r>
      </w:ins>
    </w:p>
    <w:p w:rsidR="00000000" w:rsidRDefault="001F6942">
      <w:pPr>
        <w:pStyle w:val="PresCode"/>
        <w:rPr>
          <w:ins w:id="678" w:author="anfarr" w:date="2009-02-09T20:57:00Z"/>
        </w:rPr>
        <w:pPrChange w:id="679" w:author="anfarr" w:date="2009-02-09T21:02:00Z">
          <w:pPr>
            <w:pStyle w:val="Code1"/>
          </w:pPr>
        </w:pPrChange>
      </w:pPr>
      <w:ins w:id="680" w:author="anfarr" w:date="2009-02-09T20:57:00Z">
        <w:r>
          <w:t xml:space="preserve">      update PrintSolution:output;</w:t>
        </w:r>
      </w:ins>
    </w:p>
    <w:p w:rsidR="00000000" w:rsidRDefault="001F6942">
      <w:pPr>
        <w:pStyle w:val="PresCode"/>
        <w:rPr>
          <w:del w:id="681" w:author="anfarr" w:date="2009-02-09T20:57:00Z"/>
        </w:rPr>
        <w:pPrChange w:id="682" w:author="anfarr" w:date="2009-02-09T21:02:00Z">
          <w:pPr>
            <w:pStyle w:val="Code1"/>
          </w:pPr>
        </w:pPrChange>
      </w:pPr>
      <w:ins w:id="683" w:author="anfarr" w:date="2009-02-09T20:57:00Z">
        <w:r>
          <w:t xml:space="preserve">   }</w:t>
        </w:r>
      </w:ins>
      <w:del w:id="684" w:author="anfarr" w:date="2009-02-09T20:57:00Z">
        <w:r w:rsidR="00FE1F17" w:rsidRPr="00213215" w:rsidDel="001F6942">
          <w:delText>WriteBack extends PolicyEvaluation {</w:delText>
        </w:r>
      </w:del>
    </w:p>
    <w:p w:rsidR="00000000" w:rsidRDefault="00FE1F17">
      <w:pPr>
        <w:pStyle w:val="PresCode"/>
        <w:rPr>
          <w:del w:id="685" w:author="anfarr" w:date="2009-02-09T20:57:00Z"/>
        </w:rPr>
        <w:pPrChange w:id="686" w:author="anfarr" w:date="2009-02-09T21:02:00Z">
          <w:pPr>
            <w:pStyle w:val="Code1"/>
          </w:pPr>
        </w:pPrChange>
      </w:pPr>
      <w:del w:id="687" w:author="anfarr" w:date="2009-02-09T20:57:00Z">
        <w:r w:rsidRPr="00213215" w:rsidDel="001F6942">
          <w:delText xml:space="preserve">      effects extends {</w:delText>
        </w:r>
      </w:del>
    </w:p>
    <w:p w:rsidR="00000000" w:rsidRDefault="00FE1F17">
      <w:pPr>
        <w:pStyle w:val="PresCode"/>
        <w:rPr>
          <w:del w:id="688" w:author="anfarr" w:date="2009-02-09T20:57:00Z"/>
        </w:rPr>
        <w:pPrChange w:id="689" w:author="anfarr" w:date="2009-02-09T21:02:00Z">
          <w:pPr>
            <w:pStyle w:val="Code1"/>
          </w:pPr>
        </w:pPrChange>
      </w:pPr>
      <w:del w:id="690" w:author="anfarr" w:date="2009-02-09T20:57:00Z">
        <w:r w:rsidRPr="00213215" w:rsidDel="001F6942">
          <w:delText xml:space="preserve">         puzzle PrintSolution:output;</w:delText>
        </w:r>
      </w:del>
    </w:p>
    <w:p w:rsidR="00000000" w:rsidRDefault="00FE1F17">
      <w:pPr>
        <w:pStyle w:val="PresCode"/>
        <w:rPr>
          <w:del w:id="691" w:author="anfarr" w:date="2009-02-09T20:57:00Z"/>
        </w:rPr>
        <w:pPrChange w:id="692" w:author="anfarr" w:date="2009-02-09T21:02:00Z">
          <w:pPr>
            <w:pStyle w:val="Code1"/>
          </w:pPr>
        </w:pPrChange>
      </w:pPr>
      <w:del w:id="693" w:author="anfarr" w:date="2009-02-09T20:57:00Z">
        <w:r w:rsidRPr="00213215" w:rsidDel="001F6942">
          <w:delText xml:space="preserve">      }</w:delText>
        </w:r>
      </w:del>
    </w:p>
    <w:p w:rsidR="00000000" w:rsidRDefault="00FE1F17">
      <w:pPr>
        <w:pStyle w:val="PresCode"/>
        <w:pPrChange w:id="694" w:author="anfarr" w:date="2009-02-09T21:02:00Z">
          <w:pPr>
            <w:pStyle w:val="Code1"/>
          </w:pPr>
        </w:pPrChange>
      </w:pPr>
      <w:del w:id="695" w:author="anfarr" w:date="2009-02-09T20:57:00Z">
        <w:r w:rsidRPr="00213215" w:rsidDel="001F6942">
          <w:delText xml:space="preserve">   }</w:delText>
        </w:r>
      </w:del>
    </w:p>
    <w:p w:rsidR="00D25CAA" w:rsidRDefault="00D25CAA" w:rsidP="00D25CAA"/>
    <w:p w:rsidR="003C2023" w:rsidRDefault="00D25CAA" w:rsidP="00D8298E">
      <w:pPr>
        <w:ind w:firstLine="720"/>
      </w:pPr>
      <w:r>
        <w:t xml:space="preserve">The side-effect that we specify here is to copy the output from </w:t>
      </w:r>
      <w:r w:rsidRPr="002110BA">
        <w:rPr>
          <w:rStyle w:val="CodeTextChar"/>
          <w:rFonts w:eastAsiaTheme="minorEastAsia"/>
        </w:rPr>
        <w:t>PrintSolution</w:t>
      </w:r>
      <w:r>
        <w:t xml:space="preserve"> to the </w:t>
      </w:r>
      <w:r w:rsidRPr="002110BA">
        <w:rPr>
          <w:rStyle w:val="CodeTextChar"/>
          <w:rFonts w:eastAsiaTheme="minorEastAsia"/>
        </w:rPr>
        <w:t>puzzle</w:t>
      </w:r>
      <w:r>
        <w:t xml:space="preserve"> attribute.</w:t>
      </w:r>
      <w:r w:rsidR="00A36AA9">
        <w:t xml:space="preserve">  </w:t>
      </w:r>
      <w:r w:rsidR="003C2023" w:rsidRPr="00510786">
        <w:t xml:space="preserve">Finally, </w:t>
      </w:r>
      <w:r w:rsidR="00016232">
        <w:t xml:space="preserve">we </w:t>
      </w:r>
      <w:r w:rsidR="000557EB">
        <w:t xml:space="preserve">specify </w:t>
      </w:r>
      <w:r w:rsidR="003C2023" w:rsidRPr="00510786">
        <w:t>some pre-specified values:</w:t>
      </w:r>
    </w:p>
    <w:p w:rsidR="00DB115E" w:rsidRPr="00510786" w:rsidRDefault="00DB115E" w:rsidP="00D8298E">
      <w:pPr>
        <w:ind w:firstLine="720"/>
        <w:rPr>
          <w:lang w:val="en-US"/>
        </w:rPr>
      </w:pPr>
    </w:p>
    <w:p w:rsidR="00000000" w:rsidRDefault="00DA7221">
      <w:pPr>
        <w:pStyle w:val="PresCode"/>
        <w:pPrChange w:id="696" w:author="anfarr" w:date="2009-02-09T21:02:00Z">
          <w:pPr>
            <w:pStyle w:val="Code1"/>
          </w:pPr>
        </w:pPrChange>
      </w:pPr>
      <w:r w:rsidRPr="00213215">
        <w:t>sfConfig extends SuDoku9 {</w:t>
      </w:r>
    </w:p>
    <w:p w:rsidR="00000000" w:rsidRDefault="00DA7221">
      <w:pPr>
        <w:pStyle w:val="PresCode"/>
        <w:pPrChange w:id="697" w:author="anfarr" w:date="2009-02-09T21:02:00Z">
          <w:pPr>
            <w:pStyle w:val="Code1"/>
          </w:pPr>
        </w:pPrChange>
      </w:pPr>
      <w:r w:rsidRPr="00213215">
        <w:t xml:space="preserve">   puzzle [ </w:t>
      </w:r>
    </w:p>
    <w:p w:rsidR="00000000" w:rsidRDefault="00DA7221">
      <w:pPr>
        <w:pStyle w:val="PresCode"/>
        <w:pPrChange w:id="698" w:author="anfarr" w:date="2009-02-09T21:02:00Z">
          <w:pPr>
            <w:pStyle w:val="Code1"/>
          </w:pPr>
        </w:pPrChange>
      </w:pPr>
      <w:r w:rsidRPr="00213215">
        <w:t xml:space="preserve">             [[4,0],8], [[6,0],5],</w:t>
      </w:r>
    </w:p>
    <w:p w:rsidR="00000000" w:rsidRDefault="00DA7221">
      <w:pPr>
        <w:pStyle w:val="PresCode"/>
        <w:pPrChange w:id="699" w:author="anfarr" w:date="2009-02-09T21:02:00Z">
          <w:pPr>
            <w:pStyle w:val="Code1"/>
          </w:pPr>
        </w:pPrChange>
      </w:pPr>
      <w:r w:rsidRPr="00213215">
        <w:t xml:space="preserve">             [[0,1],1], [[2,1],6],</w:t>
      </w:r>
    </w:p>
    <w:p w:rsidR="00000000" w:rsidRDefault="00DA7221">
      <w:pPr>
        <w:pStyle w:val="PresCode"/>
        <w:pPrChange w:id="700" w:author="anfarr" w:date="2009-02-09T21:02:00Z">
          <w:pPr>
            <w:pStyle w:val="Code1"/>
          </w:pPr>
        </w:pPrChange>
      </w:pPr>
      <w:r w:rsidRPr="00213215">
        <w:t xml:space="preserve">             [[5,2],6], [[6,2],2], [[7,2],7], [[8,2],9],</w:t>
      </w:r>
    </w:p>
    <w:p w:rsidR="00000000" w:rsidRDefault="00DA7221">
      <w:pPr>
        <w:pStyle w:val="PresCode"/>
        <w:pPrChange w:id="701" w:author="anfarr" w:date="2009-02-09T21:02:00Z">
          <w:pPr>
            <w:pStyle w:val="Code1"/>
          </w:pPr>
        </w:pPrChange>
      </w:pPr>
      <w:r w:rsidRPr="00213215">
        <w:t xml:space="preserve">             [[7,3],6], [[8,3],1],</w:t>
      </w:r>
    </w:p>
    <w:p w:rsidR="00000000" w:rsidRDefault="00DA7221">
      <w:pPr>
        <w:pStyle w:val="PresCode"/>
        <w:pPrChange w:id="702" w:author="anfarr" w:date="2009-02-09T21:02:00Z">
          <w:pPr>
            <w:pStyle w:val="Code1"/>
          </w:pPr>
        </w:pPrChange>
      </w:pPr>
      <w:r w:rsidRPr="00213215">
        <w:t xml:space="preserve">             [[1,4],2], [[3,4],4], [[5,4],9], [[7,4],8],</w:t>
      </w:r>
    </w:p>
    <w:p w:rsidR="00000000" w:rsidRDefault="00DA7221">
      <w:pPr>
        <w:pStyle w:val="PresCode"/>
        <w:pPrChange w:id="703" w:author="anfarr" w:date="2009-02-09T21:02:00Z">
          <w:pPr>
            <w:pStyle w:val="Code1"/>
          </w:pPr>
        </w:pPrChange>
      </w:pPr>
      <w:r w:rsidRPr="00213215">
        <w:t xml:space="preserve">            </w:t>
      </w:r>
      <w:r w:rsidR="00975024">
        <w:t xml:space="preserve"> </w:t>
      </w:r>
      <w:r w:rsidRPr="00213215">
        <w:t xml:space="preserve">[[0,5],8], [[1,5],5], </w:t>
      </w:r>
    </w:p>
    <w:p w:rsidR="00000000" w:rsidRDefault="00DA7221">
      <w:pPr>
        <w:pStyle w:val="PresCode"/>
        <w:pPrChange w:id="704" w:author="anfarr" w:date="2009-02-09T21:02:00Z">
          <w:pPr>
            <w:pStyle w:val="Code1"/>
          </w:pPr>
        </w:pPrChange>
      </w:pPr>
      <w:r w:rsidRPr="00213215">
        <w:t xml:space="preserve">            </w:t>
      </w:r>
      <w:r w:rsidR="00975024">
        <w:t xml:space="preserve"> </w:t>
      </w:r>
      <w:r w:rsidRPr="00213215">
        <w:t>[[0,6],9], [[1,6],1], [[2,6],2], [[3,6],5],</w:t>
      </w:r>
    </w:p>
    <w:p w:rsidR="00000000" w:rsidRDefault="00DA7221">
      <w:pPr>
        <w:pStyle w:val="PresCode"/>
        <w:pPrChange w:id="705" w:author="anfarr" w:date="2009-02-09T21:02:00Z">
          <w:pPr>
            <w:pStyle w:val="Code1"/>
          </w:pPr>
        </w:pPrChange>
      </w:pPr>
      <w:r w:rsidRPr="00213215">
        <w:t xml:space="preserve">            </w:t>
      </w:r>
      <w:r w:rsidR="00975024">
        <w:t xml:space="preserve"> </w:t>
      </w:r>
      <w:r w:rsidRPr="00213215">
        <w:t>[[6,7],7], [[8,7],2],</w:t>
      </w:r>
    </w:p>
    <w:p w:rsidR="00000000" w:rsidRDefault="00DA7221">
      <w:pPr>
        <w:pStyle w:val="PresCode"/>
        <w:pPrChange w:id="706" w:author="anfarr" w:date="2009-02-09T21:02:00Z">
          <w:pPr>
            <w:pStyle w:val="Code1"/>
          </w:pPr>
        </w:pPrChange>
      </w:pPr>
      <w:r w:rsidRPr="00213215">
        <w:t xml:space="preserve">            </w:t>
      </w:r>
      <w:r w:rsidR="00975024">
        <w:t xml:space="preserve"> </w:t>
      </w:r>
      <w:r w:rsidRPr="00213215">
        <w:t>[[2,8],8], [[4,8],4]</w:t>
      </w:r>
    </w:p>
    <w:p w:rsidR="00000000" w:rsidRDefault="00DA7221">
      <w:pPr>
        <w:pStyle w:val="PresCode"/>
        <w:pPrChange w:id="707" w:author="anfarr" w:date="2009-02-09T21:02:00Z">
          <w:pPr>
            <w:pStyle w:val="Code1"/>
          </w:pPr>
        </w:pPrChange>
      </w:pPr>
      <w:r w:rsidRPr="00213215">
        <w:t xml:space="preserve">   ];</w:t>
      </w:r>
    </w:p>
    <w:p w:rsidR="00000000" w:rsidRDefault="00DA7221">
      <w:pPr>
        <w:pStyle w:val="PresCode"/>
        <w:pPrChange w:id="708" w:author="anfarr" w:date="2009-02-09T21:02:00Z">
          <w:pPr>
            <w:pStyle w:val="Code1"/>
          </w:pPr>
        </w:pPrChange>
      </w:pPr>
      <w:r w:rsidRPr="00213215">
        <w:t>}</w:t>
      </w:r>
    </w:p>
    <w:p w:rsidR="000557EB" w:rsidRDefault="000557EB" w:rsidP="000557EB"/>
    <w:p w:rsidR="00DF6F78" w:rsidRDefault="00EF6665" w:rsidP="00D8298E">
      <w:pPr>
        <w:ind w:firstLine="720"/>
      </w:pPr>
      <w:r>
        <w:t>As we have said, c</w:t>
      </w:r>
      <w:r w:rsidR="00DF6F78">
        <w:t>onstraint evaluation is done as part of parsing a S</w:t>
      </w:r>
      <w:r w:rsidR="00E42C8D">
        <w:t>mart</w:t>
      </w:r>
      <w:r w:rsidR="00DF6F78">
        <w:t>F</w:t>
      </w:r>
      <w:r w:rsidR="00E42C8D">
        <w:t>rog model.</w:t>
      </w:r>
      <w:r w:rsidR="00DF6F78">
        <w:t xml:space="preserve"> </w:t>
      </w:r>
      <w:r w:rsidR="00E42C8D">
        <w:t xml:space="preserve">  The command </w:t>
      </w:r>
      <w:r w:rsidR="00DF6F78" w:rsidRPr="00874728">
        <w:rPr>
          <w:rStyle w:val="CodeTextChar"/>
          <w:rFonts w:eastAsiaTheme="minorEastAsia"/>
        </w:rPr>
        <w:t>sfParse -v suExample.sf</w:t>
      </w:r>
      <w:r w:rsidR="00DF6F78">
        <w:t xml:space="preserve">   yields assignment to squares</w:t>
      </w:r>
      <w:r w:rsidR="001B4CCE">
        <w:t>, viz.</w:t>
      </w:r>
    </w:p>
    <w:p w:rsidR="00DF6F78" w:rsidRDefault="00DF6F78" w:rsidP="00DF6F78"/>
    <w:p w:rsidR="00000000" w:rsidRDefault="00DF6F78">
      <w:pPr>
        <w:pStyle w:val="PresCode"/>
        <w:pPrChange w:id="709" w:author="anfarr" w:date="2009-02-09T21:02:00Z">
          <w:pPr>
            <w:pStyle w:val="Code1"/>
          </w:pPr>
        </w:pPrChange>
      </w:pPr>
      <w:r w:rsidRPr="000557EB">
        <w:t>puzzle [|</w:t>
      </w:r>
    </w:p>
    <w:p w:rsidR="00000000" w:rsidRDefault="00DF6F78">
      <w:pPr>
        <w:pStyle w:val="PresCode"/>
        <w:pPrChange w:id="710" w:author="anfarr" w:date="2009-02-09T21:02:00Z">
          <w:pPr>
            <w:pStyle w:val="Code1"/>
          </w:pPr>
        </w:pPrChange>
      </w:pPr>
      <w:r w:rsidRPr="000557EB">
        <w:t>[|[|0, 0|], 2|], [|[|1, 0|], 3|], [|[|2, 0|], 7|], [|[|3, 0|], 9|],[|[|4, 0|], 8|], [|[|5, 0|], 4|], [|[|6, 0|], 5|], [|[|7, 0|], 1|], [|[|8, 0|], 6|], [|[|0, 1|], 1|], [|[|1, 1|], 9|], [|[|2, 1|], 6|], [|[|3, 1|], 7|], [|[|4, 1|], 2|], [|[|5, 1|], 5|], [|[|6, 1|], 8|], [|[|7, 1|], 3|], [|[|8, 1|], 4|], [|[|0, 2|], 4|], [|[|1, 2|], 8|], [|[|2, 2|], 5|], [|[|3, 2|], 3|], [|[|4, 2|], 1|], [|[|5, 2|], 6|], [|[|6, 2|], 2|], [|[|7, 2|], 7|], [|[|8, 2|], 9|], [|[|0, 3|], 7|], [|[|1, 3|], 4|], [|[|2, 3|], 3|], [|[|3, 3|], 2|], [|[|4, 3|], 5|], [|[|5, 3|], 8|], [|[|6, 3|], 9|], [|[|7, 3|], 6|], [|[|8, 3|], 1|], [|[|0, 4|], 6|], [|[|1, 4|], 2|], [|[|2, 4|], 1|], [|[|3, 4|], 4|], [|[|4, 4|], 7|], [|[|5, 4|], 9|], [|[|6, 4|], 3|], [|[|7, 4|], 8|], [|[|8, 4|], 5|], [|[|0, 5|], 8|], [|[|1, 5|], 5|], [|[|2, 5|], 9|], [|[|3, 5|], 1|], [|[|4, 5|], 6|], [|[|5, 5|], 3|], [|[|6, 5|], 4|], [|[|7, 5|], 2|], [|[|8, 5|], 7|], [|[|0, 6|], 9|], [|[|1, 6|], 1|], [|[|2, 6|], 2|], [|[|3, 6|], 5|], [|[|4, 6|], 3|], [|[|5, 6|], 7|], [|[|6, 6|], 6|], [|[|7, 6|], 4|], [|[|8, 6|], 8|], [|[|0, 7|], 3|], [|[|1, 7|], 6|], [|[|2, 7|], 4|], [|[|3, 7|], 8|], [|[|4, 7|], 9|], [|[|5, 7|], 1|], [|[|6, 7|], 7|], [|[|7, 7|], 5|], [|[|8, 7|], 2|], [|[|0, 8|], 5|], [|[|1, 8|], 7|], [|[|2, 8|], 8|], [|[|3, 8|], 6|], [|[|4, 8|],</w:t>
      </w:r>
      <w:r w:rsidR="00BE4E8E">
        <w:t xml:space="preserve"> </w:t>
      </w:r>
      <w:r w:rsidRPr="000557EB">
        <w:t>4|],[|[|5, 8|], 2|], [|[|6, 8|], 1|], [|[</w:t>
      </w:r>
      <w:r w:rsidR="00BE4E8E">
        <w:t>|7, 8|], 9|], [|[|8, 8|], 3|]|]</w:t>
      </w:r>
    </w:p>
    <w:p w:rsidR="00C02421" w:rsidRDefault="00C02421" w:rsidP="00C02421">
      <w:pPr>
        <w:ind w:firstLine="720"/>
      </w:pPr>
    </w:p>
    <w:p w:rsidR="00C02421" w:rsidRDefault="00CF3596" w:rsidP="00C02421">
      <w:pPr>
        <w:ind w:firstLine="720"/>
      </w:pPr>
      <w:r>
        <w:t xml:space="preserve">For </w:t>
      </w:r>
      <w:r w:rsidR="00C02421">
        <w:t xml:space="preserve">this particular example, the </w:t>
      </w:r>
      <w:r w:rsidR="004C0ED2">
        <w:t>following</w:t>
      </w:r>
      <w:r w:rsidR="00C02421">
        <w:t xml:space="preserve"> (taken from part of the parse</w:t>
      </w:r>
      <w:r w:rsidR="004C0ED2">
        <w:t xml:space="preserve"> output</w:t>
      </w:r>
      <w:r w:rsidR="00C02421">
        <w:t>) shows us that the constraint engine had to perform 119 labelling assignments before a solution was identified. As this is more than the number of squares, there was certainly some backtracking involved.</w:t>
      </w:r>
    </w:p>
    <w:p w:rsidR="0070039E" w:rsidRDefault="0070039E" w:rsidP="00C02421">
      <w:pPr>
        <w:ind w:firstLine="720"/>
      </w:pPr>
    </w:p>
    <w:p w:rsidR="00000000" w:rsidRDefault="00450FE6">
      <w:pPr>
        <w:pStyle w:val="PresCode"/>
        <w:pPrChange w:id="711" w:author="anfarr" w:date="2009-02-09T21:02:00Z">
          <w:pPr>
            <w:pStyle w:val="Code1"/>
          </w:pPr>
        </w:pPrChange>
      </w:pPr>
      <w:r>
        <w:t xml:space="preserve">  </w:t>
      </w:r>
      <w:r w:rsidR="0070039E" w:rsidRPr="001A0742">
        <w:t>Label counts:119</w:t>
      </w:r>
    </w:p>
    <w:p w:rsidR="00000000" w:rsidRDefault="002F1FC7">
      <w:pPr>
        <w:pStyle w:val="PresCode"/>
        <w:pPrChange w:id="712" w:author="anfarr" w:date="2009-02-09T21:02:00Z">
          <w:pPr/>
        </w:pPrChange>
      </w:pPr>
    </w:p>
    <w:p w:rsidR="000557EB" w:rsidRDefault="000557EB" w:rsidP="00A80146">
      <w:pPr>
        <w:ind w:firstLine="720"/>
      </w:pPr>
      <w:r>
        <w:t>The result</w:t>
      </w:r>
      <w:r w:rsidR="00D92FCF">
        <w:t xml:space="preserve"> of constraint solving for this example</w:t>
      </w:r>
      <w:r>
        <w:t xml:space="preserve"> can </w:t>
      </w:r>
      <w:r w:rsidR="00D92FCF">
        <w:t xml:space="preserve">also </w:t>
      </w:r>
      <w:r>
        <w:t>be seen in some screenshots taken of our SmartFrog-based Su Doku solver application, which is also available on the web [</w:t>
      </w:r>
      <w:r w:rsidR="00DD4323">
        <w:t>20</w:t>
      </w:r>
      <w:r>
        <w:t>].</w:t>
      </w:r>
      <w:r w:rsidR="009F7866">
        <w:t xml:space="preserve">  See Figure 4.</w:t>
      </w:r>
    </w:p>
    <w:p w:rsidR="000557EB" w:rsidRDefault="000557EB" w:rsidP="00DF6F78"/>
    <w:p w:rsidR="00D466A6" w:rsidRDefault="00E34AEA" w:rsidP="00D466A6">
      <w:pPr>
        <w:keepNext/>
      </w:pPr>
      <w:r>
        <w:rPr>
          <w:noProof/>
          <w:lang w:eastAsia="en-GB" w:bidi="ar-SA"/>
        </w:rPr>
        <w:lastRenderedPageBreak/>
        <w:drawing>
          <wp:inline distT="0" distB="0" distL="0" distR="0">
            <wp:extent cx="2866271" cy="1890215"/>
            <wp:effectExtent l="19050" t="0" r="0" b="0"/>
            <wp:docPr id="1" name="Picture 0" descr="Sudo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1.png"/>
                    <pic:cNvPicPr/>
                  </pic:nvPicPr>
                  <pic:blipFill>
                    <a:blip r:embed="rId12"/>
                    <a:stretch>
                      <a:fillRect/>
                    </a:stretch>
                  </pic:blipFill>
                  <pic:spPr>
                    <a:xfrm>
                      <a:off x="0" y="0"/>
                      <a:ext cx="2867025" cy="1890713"/>
                    </a:xfrm>
                    <a:prstGeom prst="rect">
                      <a:avLst/>
                    </a:prstGeom>
                  </pic:spPr>
                </pic:pic>
              </a:graphicData>
            </a:graphic>
          </wp:inline>
        </w:drawing>
      </w:r>
      <w:r w:rsidR="00D466A6">
        <w:rPr>
          <w:noProof/>
          <w:lang w:eastAsia="en-GB" w:bidi="ar-SA"/>
        </w:rPr>
        <w:drawing>
          <wp:inline distT="0" distB="0" distL="0" distR="0">
            <wp:extent cx="2867451" cy="1910038"/>
            <wp:effectExtent l="19050" t="0" r="9099" b="0"/>
            <wp:docPr id="11" name="Picture 2" descr="Sudok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ku2.PNG"/>
                    <pic:cNvPicPr/>
                  </pic:nvPicPr>
                  <pic:blipFill>
                    <a:blip r:embed="rId13"/>
                    <a:stretch>
                      <a:fillRect/>
                    </a:stretch>
                  </pic:blipFill>
                  <pic:spPr>
                    <a:xfrm>
                      <a:off x="0" y="0"/>
                      <a:ext cx="2868451" cy="1910704"/>
                    </a:xfrm>
                    <a:prstGeom prst="rect">
                      <a:avLst/>
                    </a:prstGeom>
                  </pic:spPr>
                </pic:pic>
              </a:graphicData>
            </a:graphic>
          </wp:inline>
        </w:drawing>
      </w:r>
    </w:p>
    <w:p w:rsidR="00D466A6" w:rsidRDefault="00D466A6" w:rsidP="00D466A6">
      <w:pPr>
        <w:pStyle w:val="Caption"/>
        <w:jc w:val="center"/>
      </w:pPr>
      <w:r>
        <w:t xml:space="preserve">Figure </w:t>
      </w:r>
      <w:fldSimple w:instr=" SEQ Figure \* ARABIC ">
        <w:r w:rsidR="00FE7F9A">
          <w:rPr>
            <w:noProof/>
          </w:rPr>
          <w:t>4</w:t>
        </w:r>
      </w:fldSimple>
      <w:r>
        <w:t>: Screeshots from Su Doku Solver, Deployed on Web</w:t>
      </w:r>
    </w:p>
    <w:p w:rsidR="00E9605A" w:rsidRDefault="00E9605A" w:rsidP="00E9605A">
      <w:pPr>
        <w:pStyle w:val="Heading2"/>
      </w:pPr>
      <w:r>
        <w:t>Detailed Account</w:t>
      </w:r>
      <w:r w:rsidR="00A763A2">
        <w:t xml:space="preserve"> of Constraints Support</w:t>
      </w:r>
    </w:p>
    <w:p w:rsidR="00E502C6" w:rsidRDefault="003F5AEC" w:rsidP="00E502C6">
      <w:r>
        <w:t xml:space="preserve">Let us consider in some </w:t>
      </w:r>
      <w:r w:rsidR="00E9605A">
        <w:t>greater</w:t>
      </w:r>
      <w:r>
        <w:t xml:space="preserve"> detail</w:t>
      </w:r>
      <w:r w:rsidR="00E9605A">
        <w:t xml:space="preserve"> the support for constraints in SmartFrog.  </w:t>
      </w:r>
      <w:r w:rsidR="002A65CF">
        <w:t>From our studies, we have so far determined the need for:</w:t>
      </w:r>
    </w:p>
    <w:p w:rsidR="00652359" w:rsidRPr="00A2399A" w:rsidRDefault="002A65CF" w:rsidP="00E502C6">
      <w:pPr>
        <w:pStyle w:val="ListParagraph"/>
        <w:numPr>
          <w:ilvl w:val="0"/>
          <w:numId w:val="22"/>
        </w:numPr>
      </w:pPr>
      <w:r>
        <w:t>Integer</w:t>
      </w:r>
      <w:r w:rsidR="007D3FCC">
        <w:t>, boolean</w:t>
      </w:r>
      <w:r>
        <w:t xml:space="preserve"> and enumerated-type domain variables.  </w:t>
      </w:r>
      <w:r w:rsidR="00E502C6">
        <w:t>For simplicity, we choose not to p</w:t>
      </w:r>
      <w:r>
        <w:t>rovide support for real or rat</w:t>
      </w:r>
      <w:r w:rsidR="00E502C6">
        <w:t>ional domain variables for the time being</w:t>
      </w:r>
      <w:r>
        <w:t xml:space="preserve">. </w:t>
      </w:r>
      <w:r w:rsidR="00E502C6">
        <w:t xml:space="preserve"> We will revisit this issue at some point.  </w:t>
      </w:r>
      <w:r w:rsidR="00FF29C9">
        <w:t xml:space="preserve">An enumerated type is characterised by the members of its range being explicitly enumerated.  </w:t>
      </w:r>
      <w:r w:rsidR="00FF29C9" w:rsidRPr="00C86C2A">
        <w:rPr>
          <w:rStyle w:val="CodeTextChar"/>
          <w:rFonts w:eastAsiaTheme="minorEastAsia"/>
        </w:rPr>
        <w:t>[</w:t>
      </w:r>
      <w:r w:rsidR="00823356" w:rsidRPr="00C86C2A">
        <w:rPr>
          <w:rStyle w:val="CodeTextChar"/>
          <w:rFonts w:eastAsiaTheme="minorEastAsia"/>
        </w:rPr>
        <w:t>"</w:t>
      </w:r>
      <w:r w:rsidR="00FF29C9" w:rsidRPr="00C86C2A">
        <w:rPr>
          <w:rStyle w:val="CodeTextChar"/>
          <w:rFonts w:eastAsiaTheme="minorEastAsia"/>
        </w:rPr>
        <w:t>fred</w:t>
      </w:r>
      <w:r w:rsidR="00823356" w:rsidRPr="00C86C2A">
        <w:rPr>
          <w:rStyle w:val="CodeTextChar"/>
          <w:rFonts w:eastAsiaTheme="minorEastAsia"/>
        </w:rPr>
        <w:t>", "bob", "sue"</w:t>
      </w:r>
      <w:r w:rsidR="00FF29C9" w:rsidRPr="00C86C2A">
        <w:rPr>
          <w:rStyle w:val="CodeTextChar"/>
          <w:rFonts w:eastAsiaTheme="minorEastAsia"/>
        </w:rPr>
        <w:t>]</w:t>
      </w:r>
      <w:r w:rsidR="00FF29C9">
        <w:t xml:space="preserve"> is an example of an enumerated type.</w:t>
      </w:r>
    </w:p>
    <w:p w:rsidR="00F90D44" w:rsidRPr="00F90D44" w:rsidRDefault="00D30C0C" w:rsidP="00F90D44">
      <w:pPr>
        <w:pStyle w:val="ListParagraph"/>
        <w:numPr>
          <w:ilvl w:val="0"/>
          <w:numId w:val="12"/>
        </w:numPr>
        <w:rPr>
          <w:lang w:val="en-US"/>
        </w:rPr>
      </w:pPr>
      <w:r>
        <w:t>Cardinality</w:t>
      </w:r>
      <w:r w:rsidR="000A33C9" w:rsidRPr="00F90D44">
        <w:t xml:space="preserve"> constraints over</w:t>
      </w:r>
      <w:r w:rsidR="00F90D44">
        <w:t xml:space="preserve"> arrays of objects of same type, for example:</w:t>
      </w:r>
      <w:r w:rsidR="000A33C9" w:rsidRPr="00F90D44">
        <w:t xml:space="preserve"> </w:t>
      </w:r>
    </w:p>
    <w:p w:rsidR="00F90D44" w:rsidRPr="00F90D44" w:rsidRDefault="000A33C9" w:rsidP="00F90D44">
      <w:pPr>
        <w:pStyle w:val="ListParagraph"/>
        <w:numPr>
          <w:ilvl w:val="1"/>
          <w:numId w:val="12"/>
        </w:numPr>
        <w:rPr>
          <w:lang w:val="en-US"/>
        </w:rPr>
      </w:pPr>
      <w:r w:rsidRPr="00F90D44">
        <w:t xml:space="preserve">All values of </w:t>
      </w:r>
      <w:r w:rsidRPr="00C86C2A">
        <w:rPr>
          <w:rStyle w:val="CodeTextChar"/>
          <w:rFonts w:eastAsiaTheme="minorEastAsia"/>
        </w:rPr>
        <w:t>foo:bar</w:t>
      </w:r>
      <w:r w:rsidRPr="00F90D44">
        <w:t xml:space="preserve"> in arra</w:t>
      </w:r>
      <w:r w:rsidR="00F90D44">
        <w:t>y members have different values</w:t>
      </w:r>
    </w:p>
    <w:p w:rsidR="00F90D44" w:rsidRPr="00F90D44" w:rsidRDefault="00F90D44" w:rsidP="00F90D44">
      <w:pPr>
        <w:pStyle w:val="ListParagraph"/>
        <w:numPr>
          <w:ilvl w:val="1"/>
          <w:numId w:val="12"/>
        </w:numPr>
        <w:rPr>
          <w:lang w:val="en-US"/>
        </w:rPr>
      </w:pPr>
      <w:r w:rsidRPr="00F90D44">
        <w:t xml:space="preserve">More than one instance of </w:t>
      </w:r>
      <w:r w:rsidRPr="00C86C2A">
        <w:rPr>
          <w:rStyle w:val="CodeTextChar"/>
          <w:rFonts w:eastAsiaTheme="minorEastAsia"/>
        </w:rPr>
        <w:t>foo:bar</w:t>
      </w:r>
      <w:r w:rsidRPr="00F90D44">
        <w:t xml:space="preserve"> has the value </w:t>
      </w:r>
      <w:r w:rsidR="002B3E2F" w:rsidRPr="002B3E2F">
        <w:rPr>
          <w:rStyle w:val="CodeTextChar"/>
          <w:rFonts w:eastAsiaTheme="minorEastAsia"/>
        </w:rPr>
        <w:t>1</w:t>
      </w:r>
    </w:p>
    <w:p w:rsidR="00264FAB" w:rsidRPr="00F90D44" w:rsidRDefault="000A33C9" w:rsidP="00F90D44">
      <w:pPr>
        <w:pStyle w:val="ListParagraph"/>
        <w:numPr>
          <w:ilvl w:val="0"/>
          <w:numId w:val="12"/>
        </w:numPr>
        <w:rPr>
          <w:lang w:val="en-US"/>
        </w:rPr>
      </w:pPr>
      <w:r w:rsidRPr="00F90D44">
        <w:t>Constraints evaluated individually for each member of such an array</w:t>
      </w:r>
      <w:r w:rsidR="00F90D44">
        <w:t>.  For example:</w:t>
      </w:r>
    </w:p>
    <w:p w:rsidR="00F90D44" w:rsidRPr="00F90D44" w:rsidRDefault="00F90D44" w:rsidP="00F90D44">
      <w:pPr>
        <w:pStyle w:val="ListParagraph"/>
        <w:numPr>
          <w:ilvl w:val="1"/>
          <w:numId w:val="12"/>
        </w:numPr>
        <w:rPr>
          <w:lang w:val="en-US"/>
        </w:rPr>
      </w:pPr>
      <w:r w:rsidRPr="00F90D44">
        <w:t xml:space="preserve">If my index in array is </w:t>
      </w:r>
      <w:r w:rsidRPr="00C86C2A">
        <w:rPr>
          <w:rStyle w:val="CodeTextChar"/>
          <w:rFonts w:eastAsiaTheme="minorEastAsia"/>
        </w:rPr>
        <w:t>&lt;5</w:t>
      </w:r>
      <w:r w:rsidRPr="00F90D44">
        <w:t xml:space="preserve"> then set my </w:t>
      </w:r>
      <w:r w:rsidRPr="00C86C2A">
        <w:rPr>
          <w:rStyle w:val="CodeTextChar"/>
          <w:rFonts w:eastAsiaTheme="minorEastAsia"/>
        </w:rPr>
        <w:t>foo:num</w:t>
      </w:r>
      <w:r w:rsidRPr="00F90D44">
        <w:t xml:space="preserve"> to </w:t>
      </w:r>
      <w:r w:rsidRPr="00C86C2A">
        <w:rPr>
          <w:rStyle w:val="CodeTextChar"/>
          <w:rFonts w:eastAsiaTheme="minorEastAsia"/>
        </w:rPr>
        <w:t>10</w:t>
      </w:r>
      <w:r w:rsidRPr="00F90D44">
        <w:t xml:space="preserve"> else to </w:t>
      </w:r>
      <w:r w:rsidRPr="00C86C2A">
        <w:rPr>
          <w:rStyle w:val="CodeTextChar"/>
          <w:rFonts w:eastAsiaTheme="minorEastAsia"/>
        </w:rPr>
        <w:t>20</w:t>
      </w:r>
      <w:r w:rsidRPr="00F90D44">
        <w:t xml:space="preserve"> </w:t>
      </w:r>
    </w:p>
    <w:p w:rsidR="00264FAB" w:rsidRPr="000D1539" w:rsidRDefault="00113831" w:rsidP="00F90D44">
      <w:pPr>
        <w:pStyle w:val="ListParagraph"/>
        <w:numPr>
          <w:ilvl w:val="0"/>
          <w:numId w:val="12"/>
        </w:numPr>
        <w:rPr>
          <w:lang w:val="en-US"/>
        </w:rPr>
      </w:pPr>
      <w:r>
        <w:t xml:space="preserve">Boolean, </w:t>
      </w:r>
      <w:r w:rsidR="004F7F32">
        <w:t>a</w:t>
      </w:r>
      <w:r>
        <w:t xml:space="preserve">rithmetic, and </w:t>
      </w:r>
      <w:r w:rsidR="004F7F32">
        <w:t>e</w:t>
      </w:r>
      <w:r>
        <w:t>numerated-type c</w:t>
      </w:r>
      <w:r w:rsidR="000D1539">
        <w:t xml:space="preserve">onstraints </w:t>
      </w:r>
      <w:r>
        <w:t xml:space="preserve">which </w:t>
      </w:r>
      <w:r w:rsidR="000D1539">
        <w:t>includ</w:t>
      </w:r>
      <w:r>
        <w:t>e</w:t>
      </w:r>
      <w:r w:rsidR="000A33C9" w:rsidRPr="00F90D44">
        <w:t xml:space="preserve"> specific arbitrary attribute values</w:t>
      </w:r>
      <w:r>
        <w:t xml:space="preserve"> as domain variables</w:t>
      </w:r>
      <w:r w:rsidR="000A33C9" w:rsidRPr="00F90D44">
        <w:t>:</w:t>
      </w:r>
    </w:p>
    <w:p w:rsidR="00113831" w:rsidRPr="009D382B" w:rsidRDefault="00113831" w:rsidP="000D1539">
      <w:pPr>
        <w:pStyle w:val="ListParagraph"/>
        <w:numPr>
          <w:ilvl w:val="1"/>
          <w:numId w:val="12"/>
        </w:numPr>
        <w:rPr>
          <w:lang w:val="en-US"/>
        </w:rPr>
      </w:pPr>
      <w:r w:rsidRPr="009D382B">
        <w:rPr>
          <w:lang w:val="en-US"/>
        </w:rPr>
        <w:t>Boolean constraints</w:t>
      </w:r>
      <w:r w:rsidR="00852E39" w:rsidRPr="009D382B">
        <w:rPr>
          <w:lang w:val="en-US"/>
        </w:rPr>
        <w:t>, using</w:t>
      </w:r>
      <w:r w:rsidRPr="009D382B">
        <w:rPr>
          <w:lang w:val="en-US"/>
        </w:rPr>
        <w:t>:</w:t>
      </w:r>
      <w:r w:rsidR="00852E39" w:rsidRPr="009D382B">
        <w:rPr>
          <w:lang w:val="en-US"/>
        </w:rPr>
        <w:t xml:space="preserve"> </w:t>
      </w:r>
      <w:r w:rsidR="002B3E2F" w:rsidRPr="002B3E2F">
        <w:rPr>
          <w:rStyle w:val="CodeTextChar"/>
          <w:rFonts w:eastAsiaTheme="minorEastAsia"/>
        </w:rPr>
        <w:t>nt</w:t>
      </w:r>
      <w:r w:rsidR="00852E39" w:rsidRPr="009D382B">
        <w:rPr>
          <w:i/>
          <w:lang w:val="en-US"/>
        </w:rPr>
        <w:t xml:space="preserve">, </w:t>
      </w:r>
      <w:r w:rsidR="002B3E2F" w:rsidRPr="002B3E2F">
        <w:rPr>
          <w:rStyle w:val="CodeTextChar"/>
          <w:rFonts w:eastAsiaTheme="minorEastAsia"/>
        </w:rPr>
        <w:t>or</w:t>
      </w:r>
      <w:r w:rsidR="00852E39" w:rsidRPr="009D382B">
        <w:rPr>
          <w:i/>
          <w:lang w:val="en-US"/>
        </w:rPr>
        <w:t xml:space="preserve">, </w:t>
      </w:r>
      <w:r w:rsidR="002B3E2F" w:rsidRPr="002B3E2F">
        <w:rPr>
          <w:rStyle w:val="CodeTextChar"/>
          <w:rFonts w:eastAsiaTheme="minorEastAsia"/>
        </w:rPr>
        <w:t>and</w:t>
      </w:r>
      <w:r w:rsidR="00852E39" w:rsidRPr="009D382B">
        <w:rPr>
          <w:i/>
          <w:lang w:val="en-US"/>
        </w:rPr>
        <w:t xml:space="preserve">, </w:t>
      </w:r>
      <w:r w:rsidR="002B3E2F" w:rsidRPr="002B3E2F">
        <w:rPr>
          <w:rStyle w:val="CodeTextChar"/>
          <w:rFonts w:eastAsiaTheme="minorEastAsia"/>
        </w:rPr>
        <w:t>if</w:t>
      </w:r>
      <w:r w:rsidR="00852E39" w:rsidRPr="009D382B">
        <w:rPr>
          <w:i/>
          <w:lang w:val="en-US"/>
        </w:rPr>
        <w:t xml:space="preserve">, </w:t>
      </w:r>
      <w:r w:rsidR="002B3E2F" w:rsidRPr="002B3E2F">
        <w:rPr>
          <w:rStyle w:val="CodeTextChar"/>
          <w:rFonts w:eastAsiaTheme="minorEastAsia"/>
        </w:rPr>
        <w:t>iff</w:t>
      </w:r>
      <w:r w:rsidR="00852E39" w:rsidRPr="009D382B">
        <w:rPr>
          <w:lang w:val="en-US"/>
        </w:rPr>
        <w:t xml:space="preserve">.  For instance, for boolean domain variables, </w:t>
      </w:r>
      <w:r w:rsidR="002B3E2F" w:rsidRPr="002B3E2F">
        <w:rPr>
          <w:rStyle w:val="CodeTextChar"/>
          <w:rFonts w:eastAsiaTheme="minorEastAsia"/>
        </w:rPr>
        <w:t>X</w:t>
      </w:r>
      <w:r w:rsidR="00852E39" w:rsidRPr="009D382B">
        <w:rPr>
          <w:lang w:val="en-US"/>
        </w:rPr>
        <w:t xml:space="preserve"> and </w:t>
      </w:r>
      <w:r w:rsidR="002B3E2F" w:rsidRPr="002B3E2F">
        <w:rPr>
          <w:rStyle w:val="CodeTextChar"/>
          <w:rFonts w:eastAsiaTheme="minorEastAsia"/>
        </w:rPr>
        <w:t>Y</w:t>
      </w:r>
      <w:r w:rsidR="00852E39" w:rsidRPr="009D382B">
        <w:rPr>
          <w:lang w:val="en-US"/>
        </w:rPr>
        <w:t>, the constraint string</w:t>
      </w:r>
      <w:r w:rsidRPr="009D382B">
        <w:rPr>
          <w:lang w:val="en-US"/>
        </w:rPr>
        <w:t xml:space="preserve"> </w:t>
      </w:r>
      <w:r w:rsidRPr="00C86C2A">
        <w:rPr>
          <w:rStyle w:val="CodeTextChar"/>
          <w:rFonts w:eastAsiaTheme="minorEastAsia"/>
        </w:rPr>
        <w:t>(X or Y), X=false</w:t>
      </w:r>
      <w:r w:rsidRPr="009D382B">
        <w:rPr>
          <w:lang w:val="en-US"/>
        </w:rPr>
        <w:t xml:space="preserve"> yields </w:t>
      </w:r>
      <w:r w:rsidRPr="00C86C2A">
        <w:rPr>
          <w:rStyle w:val="CodeTextChar"/>
          <w:rFonts w:eastAsiaTheme="minorEastAsia"/>
        </w:rPr>
        <w:t>Y=true</w:t>
      </w:r>
      <w:r w:rsidR="009D382B" w:rsidRPr="009D382B">
        <w:rPr>
          <w:lang w:val="en-US"/>
        </w:rPr>
        <w:t xml:space="preserve"> </w:t>
      </w:r>
      <w:r w:rsidR="009D382B" w:rsidRPr="009D382B">
        <w:rPr>
          <w:iCs/>
        </w:rPr>
        <w:t xml:space="preserve"> (through constraint propagation)</w:t>
      </w:r>
      <w:r w:rsidR="009D382B">
        <w:t xml:space="preserve"> </w:t>
      </w:r>
    </w:p>
    <w:p w:rsidR="000D1539" w:rsidRPr="00852E39" w:rsidRDefault="00852E39" w:rsidP="000D1539">
      <w:pPr>
        <w:pStyle w:val="ListParagraph"/>
        <w:numPr>
          <w:ilvl w:val="1"/>
          <w:numId w:val="12"/>
        </w:numPr>
        <w:rPr>
          <w:lang w:val="en-US"/>
        </w:rPr>
      </w:pPr>
      <w:r>
        <w:t xml:space="preserve">Integer constraints using: </w:t>
      </w:r>
      <w:r w:rsidR="002B3E2F" w:rsidRPr="002B3E2F">
        <w:rPr>
          <w:rStyle w:val="CodeTextChar"/>
          <w:rFonts w:eastAsiaTheme="minorEastAsia"/>
        </w:rPr>
        <w:t>eq</w:t>
      </w:r>
      <w:r w:rsidR="000A33C9" w:rsidRPr="00852E39">
        <w:rPr>
          <w:i/>
          <w:iCs/>
        </w:rPr>
        <w:t xml:space="preserve">, </w:t>
      </w:r>
      <w:r w:rsidR="002B3E2F" w:rsidRPr="002B3E2F">
        <w:rPr>
          <w:rStyle w:val="CodeTextChar"/>
          <w:rFonts w:eastAsiaTheme="minorEastAsia"/>
        </w:rPr>
        <w:t>neq</w:t>
      </w:r>
      <w:r w:rsidR="000A33C9" w:rsidRPr="00852E39">
        <w:rPr>
          <w:i/>
          <w:iCs/>
        </w:rPr>
        <w:t xml:space="preserve">, </w:t>
      </w:r>
      <w:r w:rsidR="002B3E2F" w:rsidRPr="002B3E2F">
        <w:rPr>
          <w:rStyle w:val="CodeTextChar"/>
          <w:rFonts w:eastAsiaTheme="minorEastAsia"/>
        </w:rPr>
        <w:t>lt</w:t>
      </w:r>
      <w:r w:rsidR="000A33C9" w:rsidRPr="00852E39">
        <w:rPr>
          <w:i/>
          <w:iCs/>
        </w:rPr>
        <w:t xml:space="preserve">, </w:t>
      </w:r>
      <w:r w:rsidR="002B3E2F" w:rsidRPr="002B3E2F">
        <w:rPr>
          <w:rStyle w:val="CodeTextChar"/>
          <w:rFonts w:eastAsiaTheme="minorEastAsia"/>
        </w:rPr>
        <w:t>lte</w:t>
      </w:r>
      <w:r w:rsidR="000A33C9" w:rsidRPr="00852E39">
        <w:rPr>
          <w:i/>
          <w:iCs/>
        </w:rPr>
        <w:t xml:space="preserve">, </w:t>
      </w:r>
      <w:r w:rsidR="002B3E2F" w:rsidRPr="002B3E2F">
        <w:rPr>
          <w:rStyle w:val="CodeTextChar"/>
          <w:rFonts w:eastAsiaTheme="minorEastAsia"/>
        </w:rPr>
        <w:t>gt</w:t>
      </w:r>
      <w:r w:rsidR="000A33C9" w:rsidRPr="00852E39">
        <w:rPr>
          <w:i/>
          <w:iCs/>
        </w:rPr>
        <w:t xml:space="preserve">, </w:t>
      </w:r>
      <w:r w:rsidR="002B3E2F" w:rsidRPr="002B3E2F">
        <w:rPr>
          <w:rStyle w:val="CodeTextChar"/>
          <w:rFonts w:eastAsiaTheme="minorEastAsia"/>
        </w:rPr>
        <w:t>gte</w:t>
      </w:r>
      <w:r>
        <w:rPr>
          <w:iCs/>
        </w:rPr>
        <w:t xml:space="preserve">. For instance, </w:t>
      </w:r>
      <w:r w:rsidR="00775795">
        <w:rPr>
          <w:iCs/>
        </w:rPr>
        <w:t xml:space="preserve">for integer domain variables, </w:t>
      </w:r>
      <w:r w:rsidR="002B3E2F" w:rsidRPr="002B3E2F">
        <w:rPr>
          <w:rStyle w:val="CodeTextChar"/>
          <w:rFonts w:eastAsiaTheme="minorEastAsia"/>
        </w:rPr>
        <w:t>X</w:t>
      </w:r>
      <w:r w:rsidR="00775795">
        <w:rPr>
          <w:iCs/>
        </w:rPr>
        <w:t xml:space="preserve"> and </w:t>
      </w:r>
      <w:r w:rsidR="002B3E2F" w:rsidRPr="002B3E2F">
        <w:rPr>
          <w:rStyle w:val="CodeTextChar"/>
          <w:rFonts w:eastAsiaTheme="minorEastAsia"/>
        </w:rPr>
        <w:t>Y</w:t>
      </w:r>
      <w:r w:rsidR="00775795">
        <w:rPr>
          <w:iCs/>
        </w:rPr>
        <w:t xml:space="preserve"> with ranges </w:t>
      </w:r>
      <w:r w:rsidR="00775795" w:rsidRPr="00822794">
        <w:rPr>
          <w:rStyle w:val="CodeTextChar"/>
          <w:rFonts w:eastAsiaTheme="minorEastAsia"/>
        </w:rPr>
        <w:t>[1..3]</w:t>
      </w:r>
      <w:r w:rsidR="00775795">
        <w:rPr>
          <w:iCs/>
        </w:rPr>
        <w:t xml:space="preserve">, the constraint string </w:t>
      </w:r>
      <w:r w:rsidR="00775795" w:rsidRPr="00C86C2A">
        <w:rPr>
          <w:rStyle w:val="CodeTextChar"/>
          <w:rFonts w:eastAsiaTheme="minorEastAsia"/>
        </w:rPr>
        <w:t>X*Y gt 8</w:t>
      </w:r>
      <w:r w:rsidR="00775795">
        <w:rPr>
          <w:iCs/>
        </w:rPr>
        <w:t xml:space="preserve"> yields </w:t>
      </w:r>
      <w:r w:rsidR="00775795" w:rsidRPr="00C86C2A">
        <w:rPr>
          <w:rStyle w:val="CodeTextChar"/>
          <w:rFonts w:eastAsiaTheme="minorEastAsia"/>
        </w:rPr>
        <w:t>X=3, Y=3</w:t>
      </w:r>
      <w:r w:rsidR="00775795">
        <w:rPr>
          <w:iCs/>
        </w:rPr>
        <w:t xml:space="preserve"> (through constraint propagation)</w:t>
      </w:r>
      <w:r w:rsidR="000D1539">
        <w:t xml:space="preserve"> </w:t>
      </w:r>
    </w:p>
    <w:p w:rsidR="00264FAB" w:rsidRPr="0013423B" w:rsidRDefault="0013423B" w:rsidP="0013423B">
      <w:pPr>
        <w:pStyle w:val="ListParagraph"/>
        <w:numPr>
          <w:ilvl w:val="1"/>
          <w:numId w:val="12"/>
        </w:numPr>
        <w:rPr>
          <w:lang w:val="en-US"/>
        </w:rPr>
      </w:pPr>
      <w:r>
        <w:t xml:space="preserve">Enumerated-type equality and disequality constraints using: </w:t>
      </w:r>
      <w:r w:rsidR="002B3E2F" w:rsidRPr="002B3E2F">
        <w:rPr>
          <w:rStyle w:val="CodeTextChar"/>
          <w:rFonts w:eastAsiaTheme="minorEastAsia"/>
        </w:rPr>
        <w:t>eq</w:t>
      </w:r>
      <w:r w:rsidR="000A33C9" w:rsidRPr="00F90D44">
        <w:rPr>
          <w:i/>
          <w:iCs/>
        </w:rPr>
        <w:t xml:space="preserve">, </w:t>
      </w:r>
      <w:r w:rsidR="002B3E2F" w:rsidRPr="002B3E2F">
        <w:rPr>
          <w:rStyle w:val="CodeTextChar"/>
          <w:rFonts w:eastAsiaTheme="minorEastAsia"/>
        </w:rPr>
        <w:t>neq</w:t>
      </w:r>
      <w:r>
        <w:rPr>
          <w:iCs/>
        </w:rPr>
        <w:t xml:space="preserve">.  For instance, </w:t>
      </w:r>
      <w:r w:rsidR="000A33C9" w:rsidRPr="00F90D44">
        <w:rPr>
          <w:i/>
          <w:iCs/>
        </w:rPr>
        <w:t xml:space="preserve"> </w:t>
      </w:r>
      <w:r>
        <w:rPr>
          <w:iCs/>
        </w:rPr>
        <w:t xml:space="preserve">for enumerated-type domain variables, </w:t>
      </w:r>
      <w:r w:rsidR="002B3E2F" w:rsidRPr="002B3E2F">
        <w:rPr>
          <w:rStyle w:val="CodeTextChar"/>
          <w:rFonts w:eastAsiaTheme="minorEastAsia"/>
        </w:rPr>
        <w:t>X</w:t>
      </w:r>
      <w:r>
        <w:rPr>
          <w:iCs/>
        </w:rPr>
        <w:t xml:space="preserve"> and </w:t>
      </w:r>
      <w:r w:rsidR="002B3E2F" w:rsidRPr="002B3E2F">
        <w:rPr>
          <w:rStyle w:val="CodeTextChar"/>
          <w:rFonts w:eastAsiaTheme="minorEastAsia"/>
        </w:rPr>
        <w:t>Y</w:t>
      </w:r>
      <w:r>
        <w:rPr>
          <w:iCs/>
        </w:rPr>
        <w:t xml:space="preserve"> with ranges </w:t>
      </w:r>
      <w:r w:rsidRPr="00C86C2A">
        <w:rPr>
          <w:rStyle w:val="CodeTextChar"/>
          <w:rFonts w:eastAsiaTheme="minorEastAsia"/>
        </w:rPr>
        <w:t>[</w:t>
      </w:r>
      <w:r w:rsidR="00D92589" w:rsidRPr="00C86C2A">
        <w:rPr>
          <w:rStyle w:val="CodeTextChar"/>
          <w:rFonts w:eastAsiaTheme="minorEastAsia"/>
        </w:rPr>
        <w:t>"</w:t>
      </w:r>
      <w:r w:rsidRPr="00C86C2A">
        <w:rPr>
          <w:rStyle w:val="CodeTextChar"/>
          <w:rFonts w:eastAsiaTheme="minorEastAsia"/>
        </w:rPr>
        <w:t>fred</w:t>
      </w:r>
      <w:r w:rsidR="00D92589" w:rsidRPr="00C86C2A">
        <w:rPr>
          <w:rStyle w:val="CodeTextChar"/>
          <w:rFonts w:eastAsiaTheme="minorEastAsia"/>
        </w:rPr>
        <w:t>"</w:t>
      </w:r>
      <w:r w:rsidRPr="00C86C2A">
        <w:rPr>
          <w:rStyle w:val="CodeTextChar"/>
          <w:rFonts w:eastAsiaTheme="minorEastAsia"/>
        </w:rPr>
        <w:t xml:space="preserve">, </w:t>
      </w:r>
      <w:r w:rsidR="00D92589" w:rsidRPr="00C86C2A">
        <w:rPr>
          <w:rStyle w:val="CodeTextChar"/>
          <w:rFonts w:eastAsiaTheme="minorEastAsia"/>
        </w:rPr>
        <w:t>"</w:t>
      </w:r>
      <w:r w:rsidRPr="00C86C2A">
        <w:rPr>
          <w:rStyle w:val="CodeTextChar"/>
          <w:rFonts w:eastAsiaTheme="minorEastAsia"/>
        </w:rPr>
        <w:t>bob</w:t>
      </w:r>
      <w:r w:rsidR="00D92589" w:rsidRPr="00C86C2A">
        <w:rPr>
          <w:rStyle w:val="CodeTextChar"/>
          <w:rFonts w:eastAsiaTheme="minorEastAsia"/>
        </w:rPr>
        <w:t>"</w:t>
      </w:r>
      <w:r w:rsidRPr="00C86C2A">
        <w:rPr>
          <w:rStyle w:val="CodeTextChar"/>
          <w:rFonts w:eastAsiaTheme="minorEastAsia"/>
        </w:rPr>
        <w:t>]</w:t>
      </w:r>
      <w:r>
        <w:rPr>
          <w:iCs/>
        </w:rPr>
        <w:t>, the constraint string</w:t>
      </w:r>
      <w:r w:rsidRPr="00F90D44">
        <w:t xml:space="preserve"> </w:t>
      </w:r>
      <w:r w:rsidRPr="00C86C2A">
        <w:rPr>
          <w:rStyle w:val="CodeTextChar"/>
          <w:rFonts w:eastAsiaTheme="minorEastAsia"/>
        </w:rPr>
        <w:t>X neq Y, X=fred</w:t>
      </w:r>
      <w:r>
        <w:t xml:space="preserve"> yields </w:t>
      </w:r>
      <w:r w:rsidRPr="00C86C2A">
        <w:rPr>
          <w:rStyle w:val="CodeTextChar"/>
          <w:rFonts w:eastAsiaTheme="minorEastAsia"/>
        </w:rPr>
        <w:t>Y=bob</w:t>
      </w:r>
      <w:r>
        <w:t xml:space="preserve"> </w:t>
      </w:r>
      <w:r>
        <w:rPr>
          <w:iCs/>
        </w:rPr>
        <w:t>(through constraint propagation)</w:t>
      </w:r>
      <w:r>
        <w:t xml:space="preserve"> </w:t>
      </w:r>
    </w:p>
    <w:p w:rsidR="00264FAB" w:rsidRPr="002B44E5" w:rsidRDefault="000A33C9" w:rsidP="002B44E5">
      <w:pPr>
        <w:pStyle w:val="ListParagraph"/>
        <w:numPr>
          <w:ilvl w:val="0"/>
          <w:numId w:val="12"/>
        </w:numPr>
        <w:rPr>
          <w:lang w:val="en-US"/>
        </w:rPr>
      </w:pPr>
      <w:r w:rsidRPr="002B44E5">
        <w:t>Sub-type constraints</w:t>
      </w:r>
      <w:r w:rsidR="002B44E5">
        <w:t xml:space="preserve">, for example: </w:t>
      </w:r>
      <w:r w:rsidRPr="00C86C2A">
        <w:rPr>
          <w:rStyle w:val="CodeTextChar"/>
          <w:rFonts w:eastAsiaTheme="minorEastAsia"/>
        </w:rPr>
        <w:t>foo</w:t>
      </w:r>
      <w:r w:rsidRPr="002B44E5">
        <w:t xml:space="preserve"> must be a sub-type of </w:t>
      </w:r>
      <w:r w:rsidRPr="00C86C2A">
        <w:rPr>
          <w:rStyle w:val="CodeTextChar"/>
          <w:rFonts w:eastAsiaTheme="minorEastAsia"/>
        </w:rPr>
        <w:t>bar</w:t>
      </w:r>
    </w:p>
    <w:p w:rsidR="00264FAB" w:rsidRPr="00B367D1" w:rsidRDefault="000A33C9" w:rsidP="002B44E5">
      <w:pPr>
        <w:pStyle w:val="ListParagraph"/>
        <w:numPr>
          <w:ilvl w:val="0"/>
          <w:numId w:val="12"/>
        </w:numPr>
        <w:rPr>
          <w:lang w:val="en-US"/>
        </w:rPr>
      </w:pPr>
      <w:r w:rsidRPr="002B44E5">
        <w:t>Association constraints</w:t>
      </w:r>
      <w:r w:rsidR="006678B1">
        <w:t xml:space="preserve">, for </w:t>
      </w:r>
      <w:r w:rsidR="00B367D1">
        <w:t>instance in the allocation of VMs to hosts, th</w:t>
      </w:r>
      <w:r w:rsidRPr="002B44E5">
        <w:t xml:space="preserve">e host specified in a VM’s record must have the VM in its list of hosted VMs; and </w:t>
      </w:r>
      <w:r w:rsidRPr="00B367D1">
        <w:rPr>
          <w:i/>
          <w:iCs/>
        </w:rPr>
        <w:t>vice versa</w:t>
      </w:r>
      <w:r w:rsidRPr="002B44E5">
        <w:t>.</w:t>
      </w:r>
    </w:p>
    <w:p w:rsidR="00B367D1" w:rsidRPr="00B367D1" w:rsidRDefault="00B367D1" w:rsidP="002B44E5">
      <w:pPr>
        <w:pStyle w:val="ListParagraph"/>
        <w:numPr>
          <w:ilvl w:val="0"/>
          <w:numId w:val="12"/>
        </w:numPr>
        <w:rPr>
          <w:lang w:val="en-US"/>
        </w:rPr>
      </w:pPr>
      <w:r>
        <w:rPr>
          <w:lang w:val="en-US"/>
        </w:rPr>
        <w:t>Default values for variables which do not get assigned during the course of constraint evaluation.</w:t>
      </w:r>
    </w:p>
    <w:p w:rsidR="00B367D1" w:rsidRPr="00B367D1" w:rsidRDefault="00B367D1" w:rsidP="002B44E5">
      <w:pPr>
        <w:pStyle w:val="ListParagraph"/>
        <w:numPr>
          <w:ilvl w:val="0"/>
          <w:numId w:val="12"/>
        </w:numPr>
        <w:rPr>
          <w:lang w:val="en-US"/>
        </w:rPr>
      </w:pPr>
      <w:r>
        <w:t>User-defined variables which require user input to provide assignments.</w:t>
      </w:r>
    </w:p>
    <w:p w:rsidR="00B367D1" w:rsidRPr="00B367D1" w:rsidRDefault="00B367D1" w:rsidP="002B44E5">
      <w:pPr>
        <w:pStyle w:val="ListParagraph"/>
        <w:numPr>
          <w:ilvl w:val="0"/>
          <w:numId w:val="12"/>
        </w:numPr>
        <w:rPr>
          <w:lang w:val="en-US"/>
        </w:rPr>
      </w:pPr>
      <w:r>
        <w:t>Automatic variables which are automatically assigned values from their ranges, instead of requiring assignments to be coded into models as part of constraint strings.</w:t>
      </w:r>
      <w:r w:rsidR="0091431F">
        <w:t xml:space="preserve">  We have seen an illustration of automatic variables already in the Su Doko example.</w:t>
      </w:r>
    </w:p>
    <w:p w:rsidR="002B44E5" w:rsidRDefault="002B44E5" w:rsidP="002B44E5">
      <w:pPr>
        <w:ind w:left="360"/>
        <w:rPr>
          <w:u w:val="single"/>
        </w:rPr>
      </w:pPr>
    </w:p>
    <w:p w:rsidR="00000000" w:rsidRDefault="002D7584">
      <w:pPr>
        <w:pPrChange w:id="713" w:author="anfarr" w:date="2009-02-09T21:02:00Z">
          <w:pPr>
            <w:ind w:firstLine="720"/>
          </w:pPr>
        </w:pPrChange>
      </w:pPr>
      <w:r>
        <w:t xml:space="preserve">The initial offering </w:t>
      </w:r>
      <w:r w:rsidR="000A33C9" w:rsidRPr="002B44E5">
        <w:t>support</w:t>
      </w:r>
      <w:r>
        <w:t>s</w:t>
      </w:r>
      <w:r w:rsidR="000A33C9" w:rsidRPr="002B44E5">
        <w:t xml:space="preserve"> </w:t>
      </w:r>
      <w:r w:rsidR="000A33C9" w:rsidRPr="0084235C">
        <w:t xml:space="preserve">all </w:t>
      </w:r>
      <w:r w:rsidR="000A33C9" w:rsidRPr="002B44E5">
        <w:t xml:space="preserve">of these </w:t>
      </w:r>
      <w:r>
        <w:t>requirements</w:t>
      </w:r>
      <w:r w:rsidR="000A33C9" w:rsidRPr="002B44E5">
        <w:t>, albeit some are more road-tested than others</w:t>
      </w:r>
      <w:r w:rsidR="00271C05">
        <w:t xml:space="preserve">.  </w:t>
      </w:r>
      <w:r w:rsidR="00DC610B">
        <w:t xml:space="preserve">For cardinality constraints, we support a number of function types used to express </w:t>
      </w:r>
      <w:r w:rsidR="00ED7E9D" w:rsidRPr="00ED7E9D">
        <w:t>them</w:t>
      </w:r>
      <w:r w:rsidR="00DC610B" w:rsidRPr="00ED7E9D">
        <w:t xml:space="preserve"> </w:t>
      </w:r>
      <w:r w:rsidR="00DC610B">
        <w:t>over arrays</w:t>
      </w:r>
      <w:r w:rsidR="006D16EC">
        <w:t xml:space="preserve">, notwithstanding some redundancy between them, </w:t>
      </w:r>
      <w:r w:rsidR="005E4784">
        <w:t xml:space="preserve">for convenience. </w:t>
      </w:r>
    </w:p>
    <w:p w:rsidR="00DC610B" w:rsidRDefault="00DC610B" w:rsidP="00DC610B">
      <w:pPr>
        <w:pStyle w:val="ListParagraph"/>
        <w:numPr>
          <w:ilvl w:val="0"/>
          <w:numId w:val="17"/>
        </w:numPr>
        <w:spacing w:after="200" w:line="276" w:lineRule="auto"/>
        <w:jc w:val="left"/>
      </w:pPr>
      <w:r w:rsidRPr="00ED7656">
        <w:rPr>
          <w:rStyle w:val="CodeTextChar"/>
          <w:rFonts w:eastAsiaTheme="minorEastAsia"/>
        </w:rPr>
        <w:lastRenderedPageBreak/>
        <w:t>Forall</w:t>
      </w:r>
      <w:r w:rsidRPr="00ED7656">
        <w:rPr>
          <w:rStyle w:val="CodeTextChar"/>
          <w:rFonts w:eastAsiaTheme="minorEastAsia"/>
          <w:vertAlign w:val="subscript"/>
        </w:rPr>
        <w:t xml:space="preserve">x in Array </w:t>
      </w:r>
      <w:r w:rsidRPr="00ED7656">
        <w:rPr>
          <w:rStyle w:val="CodeTextChar"/>
          <w:rFonts w:eastAsiaTheme="minorEastAsia"/>
        </w:rPr>
        <w:t>p</w:t>
      </w:r>
      <w:r>
        <w:rPr>
          <w:i/>
        </w:rPr>
        <w:t xml:space="preserve"> </w:t>
      </w:r>
      <w:r>
        <w:t xml:space="preserve">– all members </w:t>
      </w:r>
      <w:r w:rsidRPr="00ED7656">
        <w:rPr>
          <w:rStyle w:val="CodeTextChar"/>
          <w:rFonts w:eastAsiaTheme="minorEastAsia"/>
        </w:rPr>
        <w:t>x</w:t>
      </w:r>
      <w:r>
        <w:t xml:space="preserve"> of </w:t>
      </w:r>
      <w:r w:rsidRPr="00ED7656">
        <w:rPr>
          <w:rStyle w:val="CodeTextChar"/>
          <w:rFonts w:eastAsiaTheme="minorEastAsia"/>
        </w:rPr>
        <w:t>Array</w:t>
      </w:r>
      <w:r>
        <w:t xml:space="preserve"> must satisfy proposition </w:t>
      </w:r>
      <w:r w:rsidRPr="00ED7656">
        <w:rPr>
          <w:rStyle w:val="CodeTextChar"/>
          <w:rFonts w:eastAsiaTheme="minorEastAsia"/>
        </w:rPr>
        <w:t>p</w:t>
      </w:r>
      <w:r w:rsidR="00090CC0">
        <w:t xml:space="preserve"> – same as </w:t>
      </w:r>
      <w:r w:rsidR="00090CC0" w:rsidRPr="00ED7656">
        <w:rPr>
          <w:rStyle w:val="CodeTextChar"/>
          <w:rFonts w:eastAsiaTheme="minorEastAsia"/>
        </w:rPr>
        <w:t>MoreThan(n-1)</w:t>
      </w:r>
      <w:r w:rsidR="00090CC0">
        <w:t xml:space="preserve">, where </w:t>
      </w:r>
      <w:r w:rsidR="00090CC0" w:rsidRPr="00ED7656">
        <w:rPr>
          <w:rStyle w:val="CodeTextChar"/>
          <w:rFonts w:eastAsiaTheme="minorEastAsia"/>
        </w:rPr>
        <w:t>n</w:t>
      </w:r>
      <w:r w:rsidR="00090CC0">
        <w:rPr>
          <w:i/>
        </w:rPr>
        <w:t xml:space="preserve"> </w:t>
      </w:r>
      <w:r w:rsidR="00090CC0">
        <w:t xml:space="preserve">is the size of </w:t>
      </w:r>
      <w:r w:rsidR="00090CC0" w:rsidRPr="00ED7656">
        <w:rPr>
          <w:rStyle w:val="CodeTextChar"/>
          <w:rFonts w:eastAsiaTheme="minorEastAsia"/>
        </w:rPr>
        <w:t>Array</w:t>
      </w:r>
    </w:p>
    <w:p w:rsidR="00DC610B" w:rsidRDefault="00DC610B" w:rsidP="00DC610B">
      <w:pPr>
        <w:pStyle w:val="ListParagraph"/>
        <w:numPr>
          <w:ilvl w:val="0"/>
          <w:numId w:val="17"/>
        </w:numPr>
        <w:spacing w:after="200" w:line="276" w:lineRule="auto"/>
        <w:jc w:val="left"/>
      </w:pPr>
      <w:r w:rsidRPr="00ED7656">
        <w:rPr>
          <w:rStyle w:val="CodeTextChar"/>
          <w:rFonts w:eastAsiaTheme="minorEastAsia"/>
        </w:rPr>
        <w:t>Exists</w:t>
      </w:r>
      <w:r w:rsidRPr="00ED7656">
        <w:rPr>
          <w:rStyle w:val="CodeTextChar"/>
          <w:rFonts w:eastAsiaTheme="minorEastAsia"/>
          <w:vertAlign w:val="subscript"/>
        </w:rPr>
        <w:t xml:space="preserve">x in Array </w:t>
      </w:r>
      <w:r w:rsidRPr="00ED7656">
        <w:rPr>
          <w:rStyle w:val="CodeTextChar"/>
          <w:rFonts w:eastAsiaTheme="minorEastAsia"/>
        </w:rPr>
        <w:t>p</w:t>
      </w:r>
      <w:r>
        <w:rPr>
          <w:i/>
        </w:rPr>
        <w:t xml:space="preserve"> </w:t>
      </w:r>
      <w:r>
        <w:t xml:space="preserve">– at least one member </w:t>
      </w:r>
      <w:r w:rsidRPr="00ED7656">
        <w:rPr>
          <w:rStyle w:val="CodeTextChar"/>
          <w:rFonts w:eastAsiaTheme="minorEastAsia"/>
        </w:rPr>
        <w:t>x</w:t>
      </w:r>
      <w:r>
        <w:t xml:space="preserve"> must satisfy </w:t>
      </w:r>
      <w:r w:rsidRPr="00ED7656">
        <w:rPr>
          <w:rStyle w:val="CodeTextChar"/>
          <w:rFonts w:eastAsiaTheme="minorEastAsia"/>
        </w:rPr>
        <w:t>p</w:t>
      </w:r>
      <w:r>
        <w:rPr>
          <w:i/>
        </w:rPr>
        <w:t xml:space="preserve">  </w:t>
      </w:r>
      <w:r>
        <w:t xml:space="preserve">– same as </w:t>
      </w:r>
      <w:r w:rsidRPr="00ED7656">
        <w:rPr>
          <w:rStyle w:val="CodeTextChar"/>
          <w:rFonts w:eastAsiaTheme="minorEastAsia"/>
        </w:rPr>
        <w:t>MoreThan(0)</w:t>
      </w:r>
    </w:p>
    <w:p w:rsidR="00DC610B" w:rsidRPr="00BD201F" w:rsidRDefault="00DC610B" w:rsidP="00DC610B">
      <w:pPr>
        <w:pStyle w:val="ListParagraph"/>
        <w:numPr>
          <w:ilvl w:val="0"/>
          <w:numId w:val="17"/>
        </w:numPr>
        <w:spacing w:after="200" w:line="276" w:lineRule="auto"/>
        <w:jc w:val="left"/>
      </w:pPr>
      <w:r w:rsidRPr="00ED7656">
        <w:rPr>
          <w:rStyle w:val="CodeTextChar"/>
          <w:rFonts w:eastAsiaTheme="minorEastAsia"/>
        </w:rPr>
        <w:t>MoreThan(N)</w:t>
      </w:r>
      <w:r w:rsidRPr="00ED7656">
        <w:rPr>
          <w:rStyle w:val="CodeTextChar"/>
          <w:rFonts w:eastAsiaTheme="minorEastAsia"/>
          <w:vertAlign w:val="subscript"/>
        </w:rPr>
        <w:t>x in Array</w:t>
      </w:r>
      <w:r w:rsidRPr="00ED7656">
        <w:rPr>
          <w:rStyle w:val="CodeTextChar"/>
          <w:rFonts w:eastAsiaTheme="minorEastAsia"/>
        </w:rPr>
        <w:t xml:space="preserve"> p</w:t>
      </w:r>
      <w:r>
        <w:rPr>
          <w:i/>
        </w:rPr>
        <w:t xml:space="preserve"> </w:t>
      </w:r>
      <w:r>
        <w:t xml:space="preserve">– more than </w:t>
      </w:r>
      <w:r w:rsidRPr="00ED7656">
        <w:rPr>
          <w:rStyle w:val="CodeTextChar"/>
          <w:rFonts w:eastAsiaTheme="minorEastAsia"/>
        </w:rPr>
        <w:t>N</w:t>
      </w:r>
      <w:r>
        <w:rPr>
          <w:i/>
        </w:rPr>
        <w:t xml:space="preserve"> </w:t>
      </w:r>
      <w:r>
        <w:t xml:space="preserve">members </w:t>
      </w:r>
      <w:r w:rsidRPr="00ED7656">
        <w:rPr>
          <w:rStyle w:val="CodeTextChar"/>
          <w:rFonts w:eastAsiaTheme="minorEastAsia"/>
        </w:rPr>
        <w:t>x</w:t>
      </w:r>
      <w:r>
        <w:t xml:space="preserve"> must satisfy</w:t>
      </w:r>
      <w:r w:rsidR="00E96FF4">
        <w:rPr>
          <w:rStyle w:val="CodeTextChar"/>
          <w:rFonts w:eastAsiaTheme="minorEastAsia"/>
        </w:rPr>
        <w:t xml:space="preserve"> </w:t>
      </w:r>
      <w:r w:rsidRPr="00ED7656">
        <w:rPr>
          <w:rStyle w:val="CodeTextChar"/>
          <w:rFonts w:eastAsiaTheme="minorEastAsia"/>
        </w:rPr>
        <w:t>p</w:t>
      </w:r>
      <w:r>
        <w:rPr>
          <w:i/>
        </w:rPr>
        <w:t xml:space="preserve">  </w:t>
      </w:r>
    </w:p>
    <w:p w:rsidR="00DC610B" w:rsidRPr="00BD201F" w:rsidRDefault="00DC610B" w:rsidP="00DC610B">
      <w:pPr>
        <w:pStyle w:val="ListParagraph"/>
        <w:numPr>
          <w:ilvl w:val="0"/>
          <w:numId w:val="17"/>
        </w:numPr>
        <w:spacing w:after="200" w:line="276" w:lineRule="auto"/>
        <w:jc w:val="left"/>
      </w:pPr>
      <w:r w:rsidRPr="00ED7656">
        <w:rPr>
          <w:rStyle w:val="CodeTextChar"/>
          <w:rFonts w:eastAsiaTheme="minorEastAsia"/>
        </w:rPr>
        <w:t>FewerThan(N)</w:t>
      </w:r>
      <w:r w:rsidRPr="00ED7656">
        <w:rPr>
          <w:rStyle w:val="CodeTextChar"/>
          <w:rFonts w:eastAsiaTheme="minorEastAsia"/>
          <w:vertAlign w:val="subscript"/>
        </w:rPr>
        <w:t xml:space="preserve">x in Array </w:t>
      </w:r>
      <w:r w:rsidRPr="00ED7656">
        <w:rPr>
          <w:rStyle w:val="CodeTextChar"/>
          <w:rFonts w:eastAsiaTheme="minorEastAsia"/>
        </w:rPr>
        <w:t>p</w:t>
      </w:r>
      <w:r>
        <w:rPr>
          <w:i/>
        </w:rPr>
        <w:t xml:space="preserve"> </w:t>
      </w:r>
      <w:r>
        <w:t xml:space="preserve">– fewer than </w:t>
      </w:r>
      <w:r w:rsidRPr="00ED7656">
        <w:rPr>
          <w:rStyle w:val="CodeTextChar"/>
          <w:rFonts w:eastAsiaTheme="minorEastAsia"/>
        </w:rPr>
        <w:t>N</w:t>
      </w:r>
      <w:r>
        <w:rPr>
          <w:i/>
        </w:rPr>
        <w:t xml:space="preserve"> </w:t>
      </w:r>
      <w:r>
        <w:t xml:space="preserve">members </w:t>
      </w:r>
      <w:r w:rsidRPr="00ED7656">
        <w:rPr>
          <w:rStyle w:val="CodeTextChar"/>
          <w:rFonts w:eastAsiaTheme="minorEastAsia"/>
        </w:rPr>
        <w:t>x</w:t>
      </w:r>
      <w:r>
        <w:t xml:space="preserve"> must satisfy </w:t>
      </w:r>
      <w:r w:rsidRPr="00ED7656">
        <w:rPr>
          <w:rStyle w:val="CodeTextChar"/>
          <w:rFonts w:eastAsiaTheme="minorEastAsia"/>
        </w:rPr>
        <w:t>p</w:t>
      </w:r>
      <w:r>
        <w:rPr>
          <w:i/>
        </w:rPr>
        <w:t xml:space="preserve">  </w:t>
      </w:r>
    </w:p>
    <w:p w:rsidR="00DC610B" w:rsidRPr="005C4B10" w:rsidRDefault="00DC610B" w:rsidP="00DC610B">
      <w:pPr>
        <w:pStyle w:val="ListParagraph"/>
        <w:numPr>
          <w:ilvl w:val="0"/>
          <w:numId w:val="17"/>
        </w:numPr>
        <w:spacing w:after="200" w:line="276" w:lineRule="auto"/>
        <w:jc w:val="left"/>
      </w:pPr>
      <w:r w:rsidRPr="00ED7656">
        <w:rPr>
          <w:rStyle w:val="CodeTextChar"/>
          <w:rFonts w:eastAsiaTheme="minorEastAsia"/>
        </w:rPr>
        <w:t>Exactly(N)</w:t>
      </w:r>
      <w:r w:rsidRPr="00ED7656">
        <w:rPr>
          <w:rStyle w:val="CodeTextChar"/>
          <w:rFonts w:eastAsiaTheme="minorEastAsia"/>
          <w:vertAlign w:val="subscript"/>
        </w:rPr>
        <w:t>x in Array</w:t>
      </w:r>
      <w:r w:rsidRPr="00ED7656">
        <w:rPr>
          <w:rStyle w:val="CodeTextChar"/>
          <w:rFonts w:eastAsiaTheme="minorEastAsia"/>
        </w:rPr>
        <w:t xml:space="preserve"> p</w:t>
      </w:r>
      <w:r>
        <w:t xml:space="preserve"> – exactly </w:t>
      </w:r>
      <w:r w:rsidRPr="00ED7656">
        <w:rPr>
          <w:rStyle w:val="CodeTextChar"/>
          <w:rFonts w:eastAsiaTheme="minorEastAsia"/>
        </w:rPr>
        <w:t>N</w:t>
      </w:r>
      <w:r>
        <w:rPr>
          <w:i/>
        </w:rPr>
        <w:t xml:space="preserve"> </w:t>
      </w:r>
      <w:r>
        <w:t xml:space="preserve">members </w:t>
      </w:r>
      <w:r w:rsidRPr="00ED7656">
        <w:rPr>
          <w:rStyle w:val="CodeTextChar"/>
          <w:rFonts w:eastAsiaTheme="minorEastAsia"/>
        </w:rPr>
        <w:t>x</w:t>
      </w:r>
      <w:r>
        <w:t xml:space="preserve"> must satisfy </w:t>
      </w:r>
      <w:r w:rsidRPr="00ED7656">
        <w:rPr>
          <w:rStyle w:val="CodeTextChar"/>
          <w:rFonts w:eastAsiaTheme="minorEastAsia"/>
        </w:rPr>
        <w:t>p</w:t>
      </w:r>
      <w:r w:rsidR="00517E0E" w:rsidRPr="00ED7656">
        <w:rPr>
          <w:rStyle w:val="CodeTextChar"/>
          <w:rFonts w:eastAsiaTheme="minorEastAsia"/>
        </w:rPr>
        <w:t xml:space="preserve"> </w:t>
      </w:r>
      <w:r w:rsidR="00517E0E">
        <w:t xml:space="preserve">– same as </w:t>
      </w:r>
      <w:r w:rsidR="000C125A" w:rsidRPr="00ED7656">
        <w:rPr>
          <w:rStyle w:val="CodeTextChar"/>
          <w:rFonts w:eastAsiaTheme="minorEastAsia"/>
        </w:rPr>
        <w:t>MoreThan(N-1) AND FewerThan(N+1)</w:t>
      </w:r>
    </w:p>
    <w:p w:rsidR="00FE7F9A" w:rsidRDefault="00DC610B">
      <w:pPr>
        <w:ind w:firstLine="720"/>
      </w:pPr>
      <w:r>
        <w:t xml:space="preserve">For cardinality constraints, the proposition </w:t>
      </w:r>
      <w:r w:rsidR="002B3E2F" w:rsidRPr="002B3E2F">
        <w:rPr>
          <w:rStyle w:val="CodeTextChar"/>
          <w:rFonts w:eastAsiaTheme="minorEastAsia"/>
        </w:rPr>
        <w:t>p</w:t>
      </w:r>
      <w:r>
        <w:rPr>
          <w:i/>
        </w:rPr>
        <w:t xml:space="preserve"> </w:t>
      </w:r>
      <w:r>
        <w:t xml:space="preserve">over which a constraint is expressed may be one of the foregoing cardinality function types or one of the following </w:t>
      </w:r>
      <w:r w:rsidRPr="008277D4">
        <w:rPr>
          <w:i/>
        </w:rPr>
        <w:t>basic proposition</w:t>
      </w:r>
      <w:r>
        <w:t xml:space="preserve"> types:</w:t>
      </w:r>
    </w:p>
    <w:p w:rsidR="00DC610B" w:rsidRDefault="00DC610B" w:rsidP="00DC610B">
      <w:pPr>
        <w:pStyle w:val="ListParagraph"/>
        <w:numPr>
          <w:ilvl w:val="0"/>
          <w:numId w:val="18"/>
        </w:numPr>
        <w:spacing w:after="200" w:line="276" w:lineRule="auto"/>
        <w:jc w:val="left"/>
      </w:pPr>
      <w:r w:rsidRPr="00ED7656">
        <w:rPr>
          <w:rStyle w:val="CodeTextChar"/>
          <w:rFonts w:eastAsiaTheme="minorEastAsia"/>
        </w:rPr>
        <w:t>AndProposition(p0,...pn)</w:t>
      </w:r>
      <w:r>
        <w:t xml:space="preserve"> – all propositions </w:t>
      </w:r>
      <w:r w:rsidRPr="00ED7656">
        <w:rPr>
          <w:rStyle w:val="CodeTextChar"/>
          <w:rFonts w:eastAsiaTheme="minorEastAsia"/>
        </w:rPr>
        <w:t>p0,...pn</w:t>
      </w:r>
      <w:r>
        <w:rPr>
          <w:i/>
          <w:vertAlign w:val="superscript"/>
        </w:rPr>
        <w:t xml:space="preserve"> </w:t>
      </w:r>
      <w:r>
        <w:t>are satisfied in the evaluation context (which is an array member)</w:t>
      </w:r>
    </w:p>
    <w:p w:rsidR="00DC610B" w:rsidRDefault="00DC610B" w:rsidP="00DC610B">
      <w:pPr>
        <w:pStyle w:val="ListParagraph"/>
        <w:numPr>
          <w:ilvl w:val="0"/>
          <w:numId w:val="18"/>
        </w:numPr>
        <w:spacing w:after="200" w:line="276" w:lineRule="auto"/>
        <w:jc w:val="left"/>
      </w:pPr>
      <w:r w:rsidRPr="00ED7656">
        <w:rPr>
          <w:rStyle w:val="CodeTextChar"/>
          <w:rFonts w:eastAsiaTheme="minorEastAsia"/>
        </w:rPr>
        <w:t>OrProposition(p0,...pn)</w:t>
      </w:r>
      <w:r>
        <w:t xml:space="preserve"> – at least one proposition </w:t>
      </w:r>
      <w:r w:rsidRPr="00ED7656">
        <w:rPr>
          <w:rStyle w:val="CodeTextChar"/>
          <w:rFonts w:eastAsiaTheme="minorEastAsia"/>
        </w:rPr>
        <w:t>p0,...pn</w:t>
      </w:r>
      <w:r>
        <w:rPr>
          <w:i/>
          <w:vertAlign w:val="superscript"/>
        </w:rPr>
        <w:t xml:space="preserve"> </w:t>
      </w:r>
      <w:r>
        <w:t xml:space="preserve"> is satisfied in the evaluation context</w:t>
      </w:r>
    </w:p>
    <w:p w:rsidR="00DC610B" w:rsidRDefault="00DC610B" w:rsidP="00DC610B">
      <w:pPr>
        <w:pStyle w:val="ListParagraph"/>
        <w:numPr>
          <w:ilvl w:val="0"/>
          <w:numId w:val="18"/>
        </w:numPr>
        <w:spacing w:after="200" w:line="276" w:lineRule="auto"/>
        <w:jc w:val="left"/>
      </w:pPr>
      <w:r w:rsidRPr="00ED7656">
        <w:rPr>
          <w:rStyle w:val="CodeTextChar"/>
          <w:rFonts w:eastAsiaTheme="minorEastAsia"/>
        </w:rPr>
        <w:t>NotProposition(p)</w:t>
      </w:r>
      <w:r>
        <w:t xml:space="preserve"> – </w:t>
      </w:r>
      <w:r w:rsidRPr="00ED7656">
        <w:rPr>
          <w:rStyle w:val="CodeTextChar"/>
          <w:rFonts w:eastAsiaTheme="minorEastAsia"/>
        </w:rPr>
        <w:t>p</w:t>
      </w:r>
      <w:r>
        <w:rPr>
          <w:i/>
        </w:rPr>
        <w:t xml:space="preserve"> </w:t>
      </w:r>
      <w:r>
        <w:t>is not satisfied in the evaluation context</w:t>
      </w:r>
    </w:p>
    <w:p w:rsidR="00DC610B" w:rsidRPr="00EF080E" w:rsidRDefault="005640C1" w:rsidP="00DC610B">
      <w:pPr>
        <w:pStyle w:val="ListParagraph"/>
        <w:numPr>
          <w:ilvl w:val="0"/>
          <w:numId w:val="18"/>
        </w:numPr>
        <w:spacing w:before="240" w:after="200" w:line="276" w:lineRule="auto"/>
        <w:jc w:val="left"/>
      </w:pPr>
      <w:r w:rsidRPr="00ED7656">
        <w:rPr>
          <w:rStyle w:val="CodeTextChar"/>
          <w:rFonts w:eastAsiaTheme="minorEastAsia"/>
        </w:rPr>
        <w:t>If</w:t>
      </w:r>
      <w:r w:rsidR="00DC610B" w:rsidRPr="00ED7656">
        <w:rPr>
          <w:rStyle w:val="CodeTextChar"/>
          <w:rFonts w:eastAsiaTheme="minorEastAsia"/>
        </w:rPr>
        <w:t>Proposition(p0, p1)</w:t>
      </w:r>
      <w:r w:rsidR="00DC610B">
        <w:t xml:space="preserve"> – if </w:t>
      </w:r>
      <w:r w:rsidR="00DC610B" w:rsidRPr="00ED7656">
        <w:rPr>
          <w:rStyle w:val="CodeTextChar"/>
          <w:rFonts w:eastAsiaTheme="minorEastAsia"/>
        </w:rPr>
        <w:t>p</w:t>
      </w:r>
      <w:r w:rsidR="00B65B44">
        <w:rPr>
          <w:rStyle w:val="CodeTextChar"/>
          <w:rFonts w:eastAsiaTheme="minorEastAsia"/>
        </w:rPr>
        <w:t>0</w:t>
      </w:r>
      <w:r w:rsidR="00DC610B">
        <w:rPr>
          <w:i/>
        </w:rPr>
        <w:t xml:space="preserve"> </w:t>
      </w:r>
      <w:r w:rsidR="00DC610B">
        <w:t>is satisfied in the evaluation context then so is</w:t>
      </w:r>
      <w:r w:rsidR="00DC610B" w:rsidRPr="00EF080E">
        <w:rPr>
          <w:i/>
        </w:rPr>
        <w:t xml:space="preserve"> </w:t>
      </w:r>
      <w:r w:rsidR="00DC610B" w:rsidRPr="00ED7656">
        <w:rPr>
          <w:rStyle w:val="CodeTextChar"/>
          <w:rFonts w:eastAsiaTheme="minorEastAsia"/>
        </w:rPr>
        <w:t>p</w:t>
      </w:r>
      <w:r w:rsidR="00B65B44">
        <w:rPr>
          <w:rStyle w:val="CodeTextChar"/>
          <w:rFonts w:eastAsiaTheme="minorEastAsia"/>
        </w:rPr>
        <w:t>1</w:t>
      </w:r>
      <w:r w:rsidR="00DC610B">
        <w:t>. (I</w:t>
      </w:r>
      <w:r w:rsidR="00DC610B" w:rsidRPr="00EF080E">
        <w:t xml:space="preserve">f </w:t>
      </w:r>
      <w:r w:rsidR="00E067FC" w:rsidRPr="00ED7656">
        <w:rPr>
          <w:rStyle w:val="CodeTextChar"/>
          <w:rFonts w:eastAsiaTheme="minorEastAsia"/>
        </w:rPr>
        <w:t>p</w:t>
      </w:r>
      <w:r w:rsidR="00C2746F">
        <w:rPr>
          <w:rStyle w:val="CodeTextChar"/>
          <w:rFonts w:eastAsiaTheme="minorEastAsia"/>
        </w:rPr>
        <w:t>0</w:t>
      </w:r>
      <w:r w:rsidR="00DC610B" w:rsidRPr="00EF080E">
        <w:rPr>
          <w:vertAlign w:val="superscript"/>
        </w:rPr>
        <w:t xml:space="preserve"> </w:t>
      </w:r>
      <w:r w:rsidR="00E067FC">
        <w:rPr>
          <w:vertAlign w:val="superscript"/>
        </w:rPr>
        <w:t xml:space="preserve"> </w:t>
      </w:r>
      <w:r w:rsidR="00DC610B" w:rsidRPr="00EF080E">
        <w:t xml:space="preserve">is </w:t>
      </w:r>
      <w:r w:rsidR="00DC610B">
        <w:t xml:space="preserve">not </w:t>
      </w:r>
      <w:r w:rsidR="00DC610B" w:rsidRPr="00EF080E">
        <w:t xml:space="preserve">satisfied in the </w:t>
      </w:r>
      <w:r w:rsidR="00DC610B">
        <w:t>evaluation</w:t>
      </w:r>
      <w:r w:rsidR="00DC610B" w:rsidRPr="00EF080E">
        <w:t xml:space="preserve"> context the</w:t>
      </w:r>
      <w:r w:rsidR="00DC610B">
        <w:t xml:space="preserve">n the proposition is satisfied irrespective of the value of </w:t>
      </w:r>
      <w:r w:rsidR="00E067FC" w:rsidRPr="00ED7656">
        <w:rPr>
          <w:rStyle w:val="CodeTextChar"/>
          <w:rFonts w:eastAsiaTheme="minorEastAsia"/>
        </w:rPr>
        <w:t>p</w:t>
      </w:r>
      <w:r w:rsidR="00C2746F">
        <w:rPr>
          <w:rStyle w:val="CodeTextChar"/>
          <w:rFonts w:eastAsiaTheme="minorEastAsia"/>
        </w:rPr>
        <w:t>1</w:t>
      </w:r>
      <w:r w:rsidR="00DC610B">
        <w:t>).</w:t>
      </w:r>
    </w:p>
    <w:p w:rsidR="00DC610B" w:rsidRDefault="00DC610B" w:rsidP="00DC610B">
      <w:pPr>
        <w:pStyle w:val="ListParagraph"/>
        <w:numPr>
          <w:ilvl w:val="0"/>
          <w:numId w:val="18"/>
        </w:numPr>
        <w:spacing w:before="240" w:after="200" w:line="276" w:lineRule="auto"/>
        <w:jc w:val="left"/>
      </w:pPr>
      <w:r w:rsidRPr="00ED7656">
        <w:rPr>
          <w:rStyle w:val="CodeTextChar"/>
          <w:rFonts w:eastAsiaTheme="minorEastAsia"/>
        </w:rPr>
        <w:t>IffProposition(p0, p1)</w:t>
      </w:r>
      <w:r>
        <w:t xml:space="preserve"> – if </w:t>
      </w:r>
      <w:r w:rsidRPr="00ED7656">
        <w:rPr>
          <w:rStyle w:val="CodeTextChar"/>
          <w:rFonts w:eastAsiaTheme="minorEastAsia"/>
        </w:rPr>
        <w:t>p0</w:t>
      </w:r>
      <w:r>
        <w:rPr>
          <w:i/>
        </w:rPr>
        <w:t xml:space="preserve"> </w:t>
      </w:r>
      <w:r>
        <w:t>is satisfied in the evaluation context then so is</w:t>
      </w:r>
      <w:r w:rsidRPr="00EF080E">
        <w:rPr>
          <w:i/>
        </w:rPr>
        <w:t xml:space="preserve"> </w:t>
      </w:r>
      <w:r w:rsidRPr="00ED7656">
        <w:rPr>
          <w:rStyle w:val="CodeTextChar"/>
          <w:rFonts w:eastAsiaTheme="minorEastAsia"/>
        </w:rPr>
        <w:t>p1</w:t>
      </w:r>
      <w:r>
        <w:t>.  I</w:t>
      </w:r>
      <w:r w:rsidRPr="00EF080E">
        <w:t xml:space="preserve">f </w:t>
      </w:r>
      <w:r w:rsidRPr="00ED7656">
        <w:rPr>
          <w:rStyle w:val="CodeTextChar"/>
          <w:rFonts w:eastAsiaTheme="minorEastAsia"/>
        </w:rPr>
        <w:t>p0</w:t>
      </w:r>
      <w:r w:rsidRPr="00EF080E">
        <w:rPr>
          <w:vertAlign w:val="superscript"/>
        </w:rPr>
        <w:t xml:space="preserve"> </w:t>
      </w:r>
      <w:r w:rsidRPr="00EF080E">
        <w:t xml:space="preserve">is </w:t>
      </w:r>
      <w:r>
        <w:t xml:space="preserve">not </w:t>
      </w:r>
      <w:r w:rsidRPr="00EF080E">
        <w:t xml:space="preserve">satisfied in the </w:t>
      </w:r>
      <w:r>
        <w:t>evaluation</w:t>
      </w:r>
      <w:r w:rsidRPr="00EF080E">
        <w:t xml:space="preserve"> context then </w:t>
      </w:r>
      <w:r>
        <w:t>neither</w:t>
      </w:r>
      <w:r w:rsidRPr="00EF080E">
        <w:t xml:space="preserve"> is </w:t>
      </w:r>
      <w:r w:rsidRPr="00ED7656">
        <w:rPr>
          <w:rStyle w:val="CodeTextChar"/>
          <w:rFonts w:eastAsiaTheme="minorEastAsia"/>
        </w:rPr>
        <w:t>p1</w:t>
      </w:r>
      <w:r>
        <w:t>.</w:t>
      </w:r>
    </w:p>
    <w:p w:rsidR="00DC610B" w:rsidRDefault="00DC610B" w:rsidP="00DC610B">
      <w:pPr>
        <w:pStyle w:val="ListParagraph"/>
        <w:numPr>
          <w:ilvl w:val="0"/>
          <w:numId w:val="18"/>
        </w:numPr>
        <w:spacing w:before="240" w:after="200" w:line="276" w:lineRule="auto"/>
        <w:jc w:val="left"/>
      </w:pPr>
      <w:r w:rsidRPr="00ED7656">
        <w:rPr>
          <w:rStyle w:val="CodeTextChar"/>
          <w:rFonts w:eastAsiaTheme="minorEastAsia"/>
        </w:rPr>
        <w:t>Atomic(p)</w:t>
      </w:r>
      <w:r>
        <w:t xml:space="preserve"> – </w:t>
      </w:r>
      <w:r w:rsidRPr="00ED7656">
        <w:rPr>
          <w:rStyle w:val="CodeTextChar"/>
          <w:rFonts w:eastAsiaTheme="minorEastAsia"/>
        </w:rPr>
        <w:t>p</w:t>
      </w:r>
      <w:r>
        <w:rPr>
          <w:i/>
        </w:rPr>
        <w:t xml:space="preserve"> </w:t>
      </w:r>
      <w:r>
        <w:t xml:space="preserve"> is an atomic proposition; that is, it is a boolean expression over the values of attributes relative to the array member evaluation context.</w:t>
      </w:r>
    </w:p>
    <w:p w:rsidR="00FE7F9A" w:rsidRDefault="00DC610B">
      <w:pPr>
        <w:spacing w:before="240"/>
        <w:ind w:firstLine="720"/>
      </w:pPr>
      <w:r>
        <w:t xml:space="preserve">It is possible to specify cardinality constraints to an arbitrary level of nesting, where individual cardinality constraints may refer to different arrays.  A cardinality constraint </w:t>
      </w:r>
      <w:r w:rsidRPr="00ED7656">
        <w:rPr>
          <w:rStyle w:val="CodeTextChar"/>
          <w:rFonts w:eastAsiaTheme="minorEastAsia"/>
        </w:rPr>
        <w:t>c0</w:t>
      </w:r>
      <w:r w:rsidRPr="00851232">
        <w:rPr>
          <w:vertAlign w:val="superscript"/>
        </w:rPr>
        <w:t xml:space="preserve"> </w:t>
      </w:r>
      <w:r>
        <w:t xml:space="preserve">which contains a cardinality constraint </w:t>
      </w:r>
      <w:r w:rsidRPr="00ED7656">
        <w:rPr>
          <w:rStyle w:val="CodeTextChar"/>
          <w:rFonts w:eastAsiaTheme="minorEastAsia"/>
        </w:rPr>
        <w:t>c1</w:t>
      </w:r>
      <w:r>
        <w:rPr>
          <w:i/>
          <w:vertAlign w:val="superscript"/>
        </w:rPr>
        <w:t xml:space="preserve"> </w:t>
      </w:r>
      <w:r>
        <w:t xml:space="preserve">prescribes the set of evaluation contexts for </w:t>
      </w:r>
      <w:r w:rsidRPr="00ED7656">
        <w:rPr>
          <w:rStyle w:val="CodeTextChar"/>
          <w:rFonts w:eastAsiaTheme="minorEastAsia"/>
        </w:rPr>
        <w:t>c1</w:t>
      </w:r>
      <w:r>
        <w:t xml:space="preserve">, as is the case in quantified formulas in predicate logic.  For instance, the cardinality constraint: </w:t>
      </w:r>
    </w:p>
    <w:p w:rsidR="00ED7656" w:rsidRDefault="00ED7656" w:rsidP="00DC610B">
      <w:pPr>
        <w:spacing w:before="240"/>
      </w:pPr>
    </w:p>
    <w:p w:rsidR="00DC610B" w:rsidRDefault="00DC610B" w:rsidP="00DC610B">
      <w:pPr>
        <w:pStyle w:val="Code1"/>
      </w:pPr>
      <w:r>
        <w:t>ForAll</w:t>
      </w:r>
      <w:r>
        <w:rPr>
          <w:vertAlign w:val="subscript"/>
        </w:rPr>
        <w:t>x in foo</w:t>
      </w:r>
      <w:r>
        <w:t>(Exists</w:t>
      </w:r>
      <w:r>
        <w:rPr>
          <w:vertAlign w:val="subscript"/>
        </w:rPr>
        <w:t xml:space="preserve">y in foo2 </w:t>
      </w:r>
      <w:r>
        <w:t xml:space="preserve">( LAZY x:val == LAZY y:bal)) </w:t>
      </w:r>
    </w:p>
    <w:p w:rsidR="00DC610B" w:rsidRPr="00D0400A" w:rsidRDefault="00DC610B" w:rsidP="00DC610B">
      <w:pPr>
        <w:spacing w:before="240"/>
      </w:pPr>
      <w:r>
        <w:t xml:space="preserve">says that for each member </w:t>
      </w:r>
      <w:r w:rsidRPr="00ED7656">
        <w:rPr>
          <w:rStyle w:val="CodeTextChar"/>
          <w:rFonts w:eastAsiaTheme="minorEastAsia"/>
        </w:rPr>
        <w:t>x</w:t>
      </w:r>
      <w:r>
        <w:t xml:space="preserve"> of </w:t>
      </w:r>
      <w:r w:rsidRPr="00ED7656">
        <w:rPr>
          <w:rStyle w:val="CodeTextChar"/>
          <w:rFonts w:eastAsiaTheme="minorEastAsia"/>
        </w:rPr>
        <w:t>foo</w:t>
      </w:r>
      <w:r>
        <w:t xml:space="preserve">, </w:t>
      </w:r>
      <w:r w:rsidRPr="00ED7656">
        <w:rPr>
          <w:rStyle w:val="CodeTextChar"/>
          <w:rFonts w:eastAsiaTheme="minorEastAsia"/>
        </w:rPr>
        <w:t>val</w:t>
      </w:r>
      <w:r>
        <w:t xml:space="preserve"> in </w:t>
      </w:r>
      <w:r w:rsidRPr="00ED7656">
        <w:rPr>
          <w:rStyle w:val="CodeTextChar"/>
          <w:rFonts w:eastAsiaTheme="minorEastAsia"/>
        </w:rPr>
        <w:t>x</w:t>
      </w:r>
      <w:r>
        <w:t xml:space="preserve"> is equal to the value of </w:t>
      </w:r>
      <w:r w:rsidRPr="00ED7656">
        <w:rPr>
          <w:rStyle w:val="CodeTextChar"/>
          <w:rFonts w:eastAsiaTheme="minorEastAsia"/>
        </w:rPr>
        <w:t>bal</w:t>
      </w:r>
      <w:r>
        <w:t xml:space="preserve"> in some member </w:t>
      </w:r>
      <w:r w:rsidRPr="00ED7656">
        <w:rPr>
          <w:rStyle w:val="CodeTextChar"/>
          <w:rFonts w:eastAsiaTheme="minorEastAsia"/>
        </w:rPr>
        <w:t>y</w:t>
      </w:r>
      <w:r>
        <w:rPr>
          <w:i/>
        </w:rPr>
        <w:t xml:space="preserve"> </w:t>
      </w:r>
      <w:r>
        <w:t xml:space="preserve">of </w:t>
      </w:r>
      <w:r w:rsidR="00C705B2" w:rsidRPr="00ED7656">
        <w:rPr>
          <w:rStyle w:val="CodeTextChar"/>
          <w:rFonts w:eastAsiaTheme="minorEastAsia"/>
        </w:rPr>
        <w:t>foo2</w:t>
      </w:r>
      <w:r>
        <w:t xml:space="preserve">.  </w:t>
      </w:r>
    </w:p>
    <w:p w:rsidR="00DC610B" w:rsidRDefault="00DC610B" w:rsidP="00DC610B">
      <w:pPr>
        <w:pStyle w:val="ListParagraph"/>
        <w:ind w:left="0"/>
      </w:pPr>
    </w:p>
    <w:p w:rsidR="00503CAD" w:rsidRDefault="00503CAD" w:rsidP="00503CAD">
      <w:pPr>
        <w:pStyle w:val="ListParagraph"/>
        <w:ind w:left="0"/>
      </w:pPr>
      <w:r>
        <w:t>An example:</w:t>
      </w:r>
    </w:p>
    <w:p w:rsidR="00ED7656" w:rsidRDefault="00ED7656">
      <w:pPr>
        <w:spacing w:after="200" w:line="276" w:lineRule="auto"/>
        <w:jc w:val="left"/>
      </w:pPr>
      <w:r>
        <w:br w:type="page"/>
      </w:r>
    </w:p>
    <w:p w:rsidR="00000000" w:rsidRDefault="005208D1">
      <w:pPr>
        <w:pStyle w:val="PresCode"/>
        <w:rPr>
          <w:ins w:id="714" w:author="anfarr" w:date="2009-02-09T18:01:00Z"/>
        </w:rPr>
        <w:pPrChange w:id="715" w:author="anfarr" w:date="2009-02-09T21:00:00Z">
          <w:pPr>
            <w:spacing w:after="200" w:line="276" w:lineRule="auto"/>
            <w:jc w:val="left"/>
          </w:pPr>
        </w:pPrChange>
      </w:pPr>
      <w:ins w:id="716" w:author="anfarr" w:date="2009-02-09T18:01:00Z">
        <w:r w:rsidRPr="005208D1">
          <w:lastRenderedPageBreak/>
          <w:t>#include "/org/smartfrog/functions.sf"</w:t>
        </w:r>
      </w:ins>
    </w:p>
    <w:p w:rsidR="00000000" w:rsidRDefault="005208D1">
      <w:pPr>
        <w:pStyle w:val="PresCode"/>
        <w:rPr>
          <w:ins w:id="717" w:author="anfarr" w:date="2009-02-09T18:01:00Z"/>
        </w:rPr>
        <w:pPrChange w:id="718" w:author="anfarr" w:date="2009-02-09T21:00:00Z">
          <w:pPr>
            <w:spacing w:after="200" w:line="276" w:lineRule="auto"/>
            <w:jc w:val="left"/>
          </w:pPr>
        </w:pPrChange>
      </w:pPr>
      <w:ins w:id="719" w:author="anfarr" w:date="2009-02-09T18:01:00Z">
        <w:r w:rsidRPr="005208D1">
          <w:t>#include "/org/smartfrog/sfcore/languages/sf/constraints/propositions/components.sf"</w:t>
        </w:r>
      </w:ins>
    </w:p>
    <w:p w:rsidR="00000000" w:rsidRDefault="002F1FC7">
      <w:pPr>
        <w:pStyle w:val="PresCode"/>
        <w:rPr>
          <w:ins w:id="720" w:author="anfarr" w:date="2009-02-09T18:01:00Z"/>
        </w:rPr>
        <w:pPrChange w:id="721" w:author="anfarr" w:date="2009-02-09T21:00:00Z">
          <w:pPr>
            <w:spacing w:after="200" w:line="276" w:lineRule="auto"/>
            <w:jc w:val="left"/>
          </w:pPr>
        </w:pPrChange>
      </w:pPr>
    </w:p>
    <w:p w:rsidR="00000000" w:rsidRDefault="002F1FC7">
      <w:pPr>
        <w:pStyle w:val="PresCode"/>
        <w:rPr>
          <w:ins w:id="722" w:author="anfarr" w:date="2009-02-09T18:01:00Z"/>
        </w:rPr>
        <w:pPrChange w:id="723" w:author="anfarr" w:date="2009-02-09T21:00:00Z">
          <w:pPr>
            <w:spacing w:after="200" w:line="276" w:lineRule="auto"/>
            <w:jc w:val="left"/>
          </w:pPr>
        </w:pPrChange>
      </w:pPr>
    </w:p>
    <w:p w:rsidR="00000000" w:rsidRDefault="005208D1">
      <w:pPr>
        <w:pStyle w:val="PresCode"/>
        <w:rPr>
          <w:ins w:id="724" w:author="anfarr" w:date="2009-02-09T18:01:00Z"/>
        </w:rPr>
        <w:pPrChange w:id="725" w:author="anfarr" w:date="2009-02-09T21:00:00Z">
          <w:pPr>
            <w:spacing w:after="200" w:line="276" w:lineRule="auto"/>
            <w:jc w:val="left"/>
          </w:pPr>
        </w:pPrChange>
      </w:pPr>
      <w:ins w:id="726" w:author="anfarr" w:date="2009-02-09T18:01:00Z">
        <w:r w:rsidRPr="005208D1">
          <w:t>sfConfig extends {</w:t>
        </w:r>
      </w:ins>
    </w:p>
    <w:p w:rsidR="00000000" w:rsidRDefault="005208D1">
      <w:pPr>
        <w:pStyle w:val="PresCode"/>
        <w:rPr>
          <w:ins w:id="727" w:author="anfarr" w:date="2009-02-09T18:01:00Z"/>
        </w:rPr>
        <w:pPrChange w:id="728" w:author="anfarr" w:date="2009-02-09T21:00:00Z">
          <w:pPr>
            <w:spacing w:after="200" w:line="276" w:lineRule="auto"/>
            <w:jc w:val="left"/>
          </w:pPr>
        </w:pPrChange>
      </w:pPr>
      <w:ins w:id="729" w:author="anfarr" w:date="2009-02-09T18:01:00Z">
        <w:r w:rsidRPr="005208D1">
          <w:t xml:space="preserve">  boo0 extends MoreThan {</w:t>
        </w:r>
      </w:ins>
    </w:p>
    <w:p w:rsidR="00000000" w:rsidRDefault="005208D1">
      <w:pPr>
        <w:pStyle w:val="PresCode"/>
        <w:rPr>
          <w:ins w:id="730" w:author="anfarr" w:date="2009-02-09T18:01:00Z"/>
        </w:rPr>
        <w:pPrChange w:id="731" w:author="anfarr" w:date="2009-02-09T21:00:00Z">
          <w:pPr>
            <w:spacing w:after="200" w:line="276" w:lineRule="auto"/>
            <w:jc w:val="left"/>
          </w:pPr>
        </w:pPrChange>
      </w:pPr>
      <w:ins w:id="732" w:author="anfarr" w:date="2009-02-09T18:01:00Z">
        <w:r w:rsidRPr="005208D1">
          <w:t xml:space="preserve">        tag "x";</w:t>
        </w:r>
      </w:ins>
    </w:p>
    <w:p w:rsidR="00000000" w:rsidRDefault="005208D1">
      <w:pPr>
        <w:pStyle w:val="PresCode"/>
        <w:rPr>
          <w:ins w:id="733" w:author="anfarr" w:date="2009-02-09T18:01:00Z"/>
        </w:rPr>
        <w:pPrChange w:id="734" w:author="anfarr" w:date="2009-02-09T21:00:00Z">
          <w:pPr>
            <w:spacing w:after="200" w:line="276" w:lineRule="auto"/>
            <w:jc w:val="left"/>
          </w:pPr>
        </w:pPrChange>
      </w:pPr>
      <w:ins w:id="735" w:author="anfarr" w:date="2009-02-09T18:01:00Z">
        <w:r w:rsidRPr="005208D1">
          <w:t xml:space="preserve">        array LAZY boo1;</w:t>
        </w:r>
      </w:ins>
    </w:p>
    <w:p w:rsidR="00000000" w:rsidRDefault="005208D1">
      <w:pPr>
        <w:pStyle w:val="PresCode"/>
        <w:rPr>
          <w:ins w:id="736" w:author="anfarr" w:date="2009-02-09T18:01:00Z"/>
        </w:rPr>
        <w:pPrChange w:id="737" w:author="anfarr" w:date="2009-02-09T21:00:00Z">
          <w:pPr>
            <w:spacing w:after="200" w:line="276" w:lineRule="auto"/>
            <w:jc w:val="left"/>
          </w:pPr>
        </w:pPrChange>
      </w:pPr>
      <w:ins w:id="738" w:author="anfarr" w:date="2009-02-09T18:01:00Z">
        <w:r w:rsidRPr="005208D1">
          <w:t xml:space="preserve">        prefix "foo";</w:t>
        </w:r>
      </w:ins>
    </w:p>
    <w:p w:rsidR="00000000" w:rsidRDefault="005208D1">
      <w:pPr>
        <w:pStyle w:val="PresCode"/>
        <w:rPr>
          <w:ins w:id="739" w:author="anfarr" w:date="2009-02-09T18:01:00Z"/>
        </w:rPr>
        <w:pPrChange w:id="740" w:author="anfarr" w:date="2009-02-09T21:00:00Z">
          <w:pPr>
            <w:spacing w:after="200" w:line="276" w:lineRule="auto"/>
            <w:jc w:val="left"/>
          </w:pPr>
        </w:pPrChange>
      </w:pPr>
      <w:ins w:id="741" w:author="anfarr" w:date="2009-02-09T18:01:00Z">
        <w:r w:rsidRPr="005208D1">
          <w:t xml:space="preserve">        card 1;</w:t>
        </w:r>
      </w:ins>
    </w:p>
    <w:p w:rsidR="00000000" w:rsidRDefault="005208D1">
      <w:pPr>
        <w:pStyle w:val="PresCode"/>
        <w:rPr>
          <w:ins w:id="742" w:author="anfarr" w:date="2009-02-09T18:01:00Z"/>
        </w:rPr>
        <w:pPrChange w:id="743" w:author="anfarr" w:date="2009-02-09T21:00:00Z">
          <w:pPr>
            <w:spacing w:after="200" w:line="276" w:lineRule="auto"/>
            <w:jc w:val="left"/>
          </w:pPr>
        </w:pPrChange>
      </w:pPr>
      <w:ins w:id="744" w:author="anfarr" w:date="2009-02-09T18:01:00Z">
        <w:r w:rsidRPr="005208D1">
          <w:t xml:space="preserve">        pred extends Atomic {</w:t>
        </w:r>
      </w:ins>
    </w:p>
    <w:p w:rsidR="00000000" w:rsidRDefault="005208D1">
      <w:pPr>
        <w:pStyle w:val="PresCode"/>
        <w:rPr>
          <w:ins w:id="745" w:author="anfarr" w:date="2009-02-09T18:01:00Z"/>
        </w:rPr>
        <w:pPrChange w:id="746" w:author="anfarr" w:date="2009-02-09T21:00:00Z">
          <w:pPr>
            <w:spacing w:after="200" w:line="276" w:lineRule="auto"/>
            <w:jc w:val="left"/>
          </w:pPr>
        </w:pPrChange>
      </w:pPr>
      <w:ins w:id="747" w:author="anfarr" w:date="2009-02-09T18:01:00Z">
        <w:r w:rsidRPr="005208D1">
          <w:tab/>
          <w:t xml:space="preserve">   pred (LAZY x:help == 1); </w:t>
        </w:r>
      </w:ins>
    </w:p>
    <w:p w:rsidR="00000000" w:rsidRDefault="005208D1">
      <w:pPr>
        <w:pStyle w:val="PresCode"/>
        <w:rPr>
          <w:ins w:id="748" w:author="anfarr" w:date="2009-02-09T18:01:00Z"/>
        </w:rPr>
        <w:pPrChange w:id="749" w:author="anfarr" w:date="2009-02-09T21:00:00Z">
          <w:pPr>
            <w:spacing w:after="200" w:line="276" w:lineRule="auto"/>
            <w:jc w:val="left"/>
          </w:pPr>
        </w:pPrChange>
      </w:pPr>
      <w:ins w:id="750" w:author="anfarr" w:date="2009-02-09T18:01:00Z">
        <w:r w:rsidRPr="005208D1">
          <w:tab/>
          <w:t>}</w:t>
        </w:r>
      </w:ins>
    </w:p>
    <w:p w:rsidR="00000000" w:rsidRDefault="005208D1">
      <w:pPr>
        <w:pStyle w:val="PresCode"/>
        <w:rPr>
          <w:ins w:id="751" w:author="anfarr" w:date="2009-02-09T18:01:00Z"/>
        </w:rPr>
        <w:pPrChange w:id="752" w:author="anfarr" w:date="2009-02-09T21:00:00Z">
          <w:pPr>
            <w:spacing w:after="200" w:line="276" w:lineRule="auto"/>
            <w:jc w:val="left"/>
          </w:pPr>
        </w:pPrChange>
      </w:pPr>
      <w:ins w:id="753" w:author="anfarr" w:date="2009-02-09T18:01:00Z">
        <w:r w:rsidRPr="005208D1">
          <w:t xml:space="preserve">  }</w:t>
        </w:r>
      </w:ins>
    </w:p>
    <w:p w:rsidR="00000000" w:rsidRDefault="002F1FC7">
      <w:pPr>
        <w:pStyle w:val="PresCode"/>
        <w:rPr>
          <w:ins w:id="754" w:author="anfarr" w:date="2009-02-09T18:01:00Z"/>
        </w:rPr>
        <w:pPrChange w:id="755" w:author="anfarr" w:date="2009-02-09T21:00:00Z">
          <w:pPr>
            <w:spacing w:after="200" w:line="276" w:lineRule="auto"/>
            <w:jc w:val="left"/>
          </w:pPr>
        </w:pPrChange>
      </w:pPr>
    </w:p>
    <w:p w:rsidR="00000000" w:rsidRDefault="005208D1">
      <w:pPr>
        <w:pStyle w:val="PresCode"/>
        <w:rPr>
          <w:ins w:id="756" w:author="anfarr" w:date="2009-02-09T18:01:00Z"/>
        </w:rPr>
        <w:pPrChange w:id="757" w:author="anfarr" w:date="2009-02-09T21:00:00Z">
          <w:pPr>
            <w:spacing w:after="200" w:line="276" w:lineRule="auto"/>
            <w:jc w:val="left"/>
          </w:pPr>
        </w:pPrChange>
      </w:pPr>
      <w:ins w:id="758" w:author="anfarr" w:date="2009-02-09T18:01:00Z">
        <w:r w:rsidRPr="005208D1">
          <w:t xml:space="preserve">  boo1 extends Array {</w:t>
        </w:r>
      </w:ins>
    </w:p>
    <w:p w:rsidR="00000000" w:rsidRDefault="005208D1">
      <w:pPr>
        <w:pStyle w:val="PresCode"/>
        <w:rPr>
          <w:ins w:id="759" w:author="anfarr" w:date="2009-02-09T18:01:00Z"/>
        </w:rPr>
        <w:pPrChange w:id="760" w:author="anfarr" w:date="2009-02-09T21:00:00Z">
          <w:pPr>
            <w:spacing w:after="200" w:line="276" w:lineRule="auto"/>
            <w:jc w:val="left"/>
          </w:pPr>
        </w:pPrChange>
      </w:pPr>
      <w:ins w:id="761" w:author="anfarr" w:date="2009-02-09T18:01:00Z">
        <w:r w:rsidRPr="005208D1">
          <w:t xml:space="preserve">     prefix "foo";</w:t>
        </w:r>
      </w:ins>
    </w:p>
    <w:p w:rsidR="00000000" w:rsidRDefault="005208D1">
      <w:pPr>
        <w:pStyle w:val="PresCode"/>
        <w:rPr>
          <w:ins w:id="762" w:author="anfarr" w:date="2009-02-09T18:01:00Z"/>
        </w:rPr>
        <w:pPrChange w:id="763" w:author="anfarr" w:date="2009-02-09T21:00:00Z">
          <w:pPr>
            <w:spacing w:after="200" w:line="276" w:lineRule="auto"/>
            <w:jc w:val="left"/>
          </w:pPr>
        </w:pPrChange>
      </w:pPr>
      <w:ins w:id="764" w:author="anfarr" w:date="2009-02-09T18:01:00Z">
        <w:r w:rsidRPr="005208D1">
          <w:t xml:space="preserve">     extent 3;</w:t>
        </w:r>
      </w:ins>
    </w:p>
    <w:p w:rsidR="00000000" w:rsidRDefault="005208D1">
      <w:pPr>
        <w:pStyle w:val="PresCode"/>
        <w:rPr>
          <w:ins w:id="765" w:author="anfarr" w:date="2009-02-09T18:01:00Z"/>
        </w:rPr>
        <w:pPrChange w:id="766" w:author="anfarr" w:date="2009-02-09T21:00:00Z">
          <w:pPr>
            <w:spacing w:after="200" w:line="276" w:lineRule="auto"/>
            <w:jc w:val="left"/>
          </w:pPr>
        </w:pPrChange>
      </w:pPr>
      <w:ins w:id="767" w:author="anfarr" w:date="2009-02-09T18:01:00Z">
        <w:r w:rsidRPr="005208D1">
          <w:t xml:space="preserve">     generator extends ArrayGenerator, Constraint {</w:t>
        </w:r>
      </w:ins>
    </w:p>
    <w:p w:rsidR="00000000" w:rsidRDefault="005208D1">
      <w:pPr>
        <w:pStyle w:val="PresCode"/>
        <w:rPr>
          <w:ins w:id="768" w:author="anfarr" w:date="2009-02-09T18:01:00Z"/>
        </w:rPr>
        <w:pPrChange w:id="769" w:author="anfarr" w:date="2009-02-09T21:00:00Z">
          <w:pPr>
            <w:spacing w:after="200" w:line="276" w:lineRule="auto"/>
            <w:jc w:val="left"/>
          </w:pPr>
        </w:pPrChange>
      </w:pPr>
      <w:ins w:id="770" w:author="anfarr" w:date="2009-02-09T18:01:00Z">
        <w:r w:rsidRPr="005208D1">
          <w:t xml:space="preserve">           help extends AutoVar {</w:t>
        </w:r>
      </w:ins>
    </w:p>
    <w:p w:rsidR="00000000" w:rsidRDefault="005208D1">
      <w:pPr>
        <w:pStyle w:val="PresCode"/>
        <w:rPr>
          <w:ins w:id="771" w:author="anfarr" w:date="2009-02-09T18:01:00Z"/>
        </w:rPr>
        <w:pPrChange w:id="772" w:author="anfarr" w:date="2009-02-09T21:00:00Z">
          <w:pPr>
            <w:spacing w:after="200" w:line="276" w:lineRule="auto"/>
            <w:jc w:val="left"/>
          </w:pPr>
        </w:pPrChange>
      </w:pPr>
      <w:ins w:id="773" w:author="anfarr" w:date="2009-02-09T18:01:00Z">
        <w:r w:rsidRPr="005208D1">
          <w:tab/>
        </w:r>
        <w:r w:rsidRPr="005208D1">
          <w:tab/>
          <w:t>range "[0..1]";</w:t>
        </w:r>
      </w:ins>
    </w:p>
    <w:p w:rsidR="00000000" w:rsidRDefault="005208D1">
      <w:pPr>
        <w:pStyle w:val="PresCode"/>
        <w:rPr>
          <w:ins w:id="774" w:author="anfarr" w:date="2009-02-09T18:01:00Z"/>
        </w:rPr>
        <w:pPrChange w:id="775" w:author="anfarr" w:date="2009-02-09T21:00:00Z">
          <w:pPr>
            <w:spacing w:after="200" w:line="276" w:lineRule="auto"/>
            <w:jc w:val="left"/>
          </w:pPr>
        </w:pPrChange>
      </w:pPr>
      <w:ins w:id="776" w:author="anfarr" w:date="2009-02-09T18:01:00Z">
        <w:r w:rsidRPr="005208D1">
          <w:t xml:space="preserve">           }</w:t>
        </w:r>
      </w:ins>
    </w:p>
    <w:p w:rsidR="00000000" w:rsidRDefault="005208D1">
      <w:pPr>
        <w:pStyle w:val="PresCode"/>
        <w:rPr>
          <w:ins w:id="777" w:author="anfarr" w:date="2009-02-09T18:01:00Z"/>
        </w:rPr>
        <w:pPrChange w:id="778" w:author="anfarr" w:date="2009-02-09T21:00:00Z">
          <w:pPr>
            <w:spacing w:after="200" w:line="276" w:lineRule="auto"/>
            <w:jc w:val="left"/>
          </w:pPr>
        </w:pPrChange>
      </w:pPr>
      <w:ins w:id="779" w:author="anfarr" w:date="2009-02-09T18:01:00Z">
        <w:r w:rsidRPr="005208D1">
          <w:t xml:space="preserve">     }</w:t>
        </w:r>
      </w:ins>
    </w:p>
    <w:p w:rsidR="00000000" w:rsidRDefault="005208D1">
      <w:pPr>
        <w:pStyle w:val="PresCode"/>
        <w:rPr>
          <w:ins w:id="780" w:author="anfarr" w:date="2009-02-09T18:01:00Z"/>
        </w:rPr>
        <w:pPrChange w:id="781" w:author="anfarr" w:date="2009-02-09T21:00:00Z">
          <w:pPr>
            <w:spacing w:after="200" w:line="276" w:lineRule="auto"/>
            <w:jc w:val="left"/>
          </w:pPr>
        </w:pPrChange>
      </w:pPr>
      <w:ins w:id="782" w:author="anfarr" w:date="2009-02-09T18:01:00Z">
        <w:r w:rsidRPr="005208D1">
          <w:t xml:space="preserve">  }  </w:t>
        </w:r>
      </w:ins>
    </w:p>
    <w:p w:rsidR="00000000" w:rsidRDefault="005208D1">
      <w:pPr>
        <w:pStyle w:val="PresCode"/>
        <w:rPr>
          <w:del w:id="783" w:author="anfarr" w:date="2009-02-09T18:01:00Z"/>
        </w:rPr>
        <w:pPrChange w:id="784" w:author="anfarr" w:date="2009-02-09T21:00:00Z">
          <w:pPr>
            <w:pStyle w:val="Code1"/>
          </w:pPr>
        </w:pPrChange>
      </w:pPr>
      <w:ins w:id="785" w:author="anfarr" w:date="2009-02-09T18:01:00Z">
        <w:r w:rsidRPr="005208D1">
          <w:t>}</w:t>
        </w:r>
        <w:r w:rsidRPr="005208D1" w:rsidDel="005208D1">
          <w:t xml:space="preserve"> </w:t>
        </w:r>
      </w:ins>
      <w:del w:id="786" w:author="anfarr" w:date="2009-02-09T18:01:00Z">
        <w:r w:rsidR="0021650D" w:rsidDel="005208D1">
          <w:delText>#include "/org/smartfrog/functions.sf"</w:delText>
        </w:r>
      </w:del>
    </w:p>
    <w:p w:rsidR="00000000" w:rsidRDefault="0021650D">
      <w:pPr>
        <w:pStyle w:val="PresCode"/>
        <w:rPr>
          <w:del w:id="787" w:author="anfarr" w:date="2009-02-09T18:01:00Z"/>
        </w:rPr>
        <w:pPrChange w:id="788" w:author="anfarr" w:date="2009-02-09T21:00:00Z">
          <w:pPr>
            <w:pStyle w:val="Code1"/>
          </w:pPr>
        </w:pPrChange>
      </w:pPr>
      <w:del w:id="789" w:author="anfarr" w:date="2009-02-09T18:01:00Z">
        <w:r w:rsidDel="005208D1">
          <w:delText>#include "/org/smartfrog/sfcore/languages/sf/constraints/propositions/components.sf"</w:delText>
        </w:r>
      </w:del>
    </w:p>
    <w:p w:rsidR="00000000" w:rsidRDefault="002F1FC7">
      <w:pPr>
        <w:pStyle w:val="PresCode"/>
        <w:rPr>
          <w:del w:id="790" w:author="anfarr" w:date="2009-02-09T18:01:00Z"/>
        </w:rPr>
        <w:pPrChange w:id="791" w:author="anfarr" w:date="2009-02-09T21:00:00Z">
          <w:pPr>
            <w:pStyle w:val="Code1"/>
          </w:pPr>
        </w:pPrChange>
      </w:pPr>
    </w:p>
    <w:p w:rsidR="00000000" w:rsidRDefault="002F1FC7">
      <w:pPr>
        <w:pStyle w:val="PresCode"/>
        <w:rPr>
          <w:del w:id="792" w:author="anfarr" w:date="2009-02-09T18:01:00Z"/>
        </w:rPr>
        <w:pPrChange w:id="793" w:author="anfarr" w:date="2009-02-09T21:00:00Z">
          <w:pPr>
            <w:pStyle w:val="Code1"/>
          </w:pPr>
        </w:pPrChange>
      </w:pPr>
    </w:p>
    <w:p w:rsidR="00000000" w:rsidRDefault="0021650D">
      <w:pPr>
        <w:pStyle w:val="PresCode"/>
        <w:rPr>
          <w:del w:id="794" w:author="anfarr" w:date="2009-02-09T18:01:00Z"/>
        </w:rPr>
        <w:pPrChange w:id="795" w:author="anfarr" w:date="2009-02-09T21:00:00Z">
          <w:pPr>
            <w:pStyle w:val="Code1"/>
          </w:pPr>
        </w:pPrChange>
      </w:pPr>
      <w:del w:id="796" w:author="anfarr" w:date="2009-02-09T18:01:00Z">
        <w:r w:rsidDel="005208D1">
          <w:delText>sfConfig extends {</w:delText>
        </w:r>
      </w:del>
    </w:p>
    <w:p w:rsidR="00000000" w:rsidRDefault="0021650D">
      <w:pPr>
        <w:pStyle w:val="PresCode"/>
        <w:rPr>
          <w:del w:id="797" w:author="anfarr" w:date="2009-02-09T18:01:00Z"/>
        </w:rPr>
        <w:pPrChange w:id="798" w:author="anfarr" w:date="2009-02-09T21:00:00Z">
          <w:pPr>
            <w:pStyle w:val="Code1"/>
          </w:pPr>
        </w:pPrChange>
      </w:pPr>
      <w:del w:id="799" w:author="anfarr" w:date="2009-02-09T18:01:00Z">
        <w:r w:rsidDel="005208D1">
          <w:delText xml:space="preserve">  boo0 extends MoreThan {</w:delText>
        </w:r>
      </w:del>
    </w:p>
    <w:p w:rsidR="00000000" w:rsidRDefault="0021650D">
      <w:pPr>
        <w:pStyle w:val="PresCode"/>
        <w:rPr>
          <w:del w:id="800" w:author="anfarr" w:date="2009-02-09T18:01:00Z"/>
        </w:rPr>
        <w:pPrChange w:id="801" w:author="anfarr" w:date="2009-02-09T21:00:00Z">
          <w:pPr>
            <w:pStyle w:val="Code1"/>
          </w:pPr>
        </w:pPrChange>
      </w:pPr>
      <w:del w:id="802" w:author="anfarr" w:date="2009-02-09T18:01:00Z">
        <w:r w:rsidDel="005208D1">
          <w:delText xml:space="preserve">     [sfTag] -- "x";</w:delText>
        </w:r>
      </w:del>
    </w:p>
    <w:p w:rsidR="00000000" w:rsidRDefault="0021650D">
      <w:pPr>
        <w:pStyle w:val="PresCode"/>
        <w:rPr>
          <w:del w:id="803" w:author="anfarr" w:date="2009-02-09T18:01:00Z"/>
        </w:rPr>
        <w:pPrChange w:id="804" w:author="anfarr" w:date="2009-02-09T21:00:00Z">
          <w:pPr>
            <w:pStyle w:val="Code1"/>
          </w:pPr>
        </w:pPrChange>
      </w:pPr>
      <w:del w:id="805" w:author="anfarr" w:date="2009-02-09T18:01:00Z">
        <w:r w:rsidDel="005208D1">
          <w:delText xml:space="preserve">     [sfSource] -- LAZY boo1;</w:delText>
        </w:r>
      </w:del>
    </w:p>
    <w:p w:rsidR="00000000" w:rsidRDefault="0021650D">
      <w:pPr>
        <w:pStyle w:val="PresCode"/>
        <w:rPr>
          <w:del w:id="806" w:author="anfarr" w:date="2009-02-09T18:01:00Z"/>
        </w:rPr>
        <w:pPrChange w:id="807" w:author="anfarr" w:date="2009-02-09T21:00:00Z">
          <w:pPr>
            <w:pStyle w:val="Code1"/>
          </w:pPr>
        </w:pPrChange>
      </w:pPr>
      <w:del w:id="808" w:author="anfarr" w:date="2009-02-09T18:01:00Z">
        <w:r w:rsidDel="005208D1">
          <w:delText xml:space="preserve">     [sfPrefix] -- "foo";</w:delText>
        </w:r>
      </w:del>
    </w:p>
    <w:p w:rsidR="00000000" w:rsidRDefault="0021650D">
      <w:pPr>
        <w:pStyle w:val="PresCode"/>
        <w:rPr>
          <w:del w:id="809" w:author="anfarr" w:date="2009-02-09T18:01:00Z"/>
        </w:rPr>
        <w:pPrChange w:id="810" w:author="anfarr" w:date="2009-02-09T21:00:00Z">
          <w:pPr>
            <w:pStyle w:val="Code1"/>
          </w:pPr>
        </w:pPrChange>
      </w:pPr>
      <w:del w:id="811" w:author="anfarr" w:date="2009-02-09T18:01:00Z">
        <w:r w:rsidDel="005208D1">
          <w:delText xml:space="preserve">     [sfCard] -- 1;</w:delText>
        </w:r>
      </w:del>
    </w:p>
    <w:p w:rsidR="00000000" w:rsidRDefault="0021650D">
      <w:pPr>
        <w:pStyle w:val="PresCode"/>
        <w:rPr>
          <w:del w:id="812" w:author="anfarr" w:date="2009-02-09T18:01:00Z"/>
        </w:rPr>
        <w:pPrChange w:id="813" w:author="anfarr" w:date="2009-02-09T21:00:00Z">
          <w:pPr>
            <w:pStyle w:val="Code1"/>
          </w:pPr>
        </w:pPrChange>
      </w:pPr>
      <w:del w:id="814" w:author="anfarr" w:date="2009-02-09T18:01:00Z">
        <w:r w:rsidDel="005208D1">
          <w:delText xml:space="preserve">     [sfProp] -- extends Atomic {</w:delText>
        </w:r>
      </w:del>
    </w:p>
    <w:p w:rsidR="00000000" w:rsidRDefault="0021650D">
      <w:pPr>
        <w:pStyle w:val="PresCode"/>
        <w:rPr>
          <w:del w:id="815" w:author="anfarr" w:date="2009-02-09T18:01:00Z"/>
        </w:rPr>
        <w:pPrChange w:id="816" w:author="anfarr" w:date="2009-02-09T21:00:00Z">
          <w:pPr>
            <w:pStyle w:val="Code1"/>
          </w:pPr>
        </w:pPrChange>
      </w:pPr>
      <w:del w:id="817" w:author="anfarr" w:date="2009-02-09T18:01:00Z">
        <w:r w:rsidDel="005208D1">
          <w:delText xml:space="preserve">         [sfProp] -- (LAZY x:help == 1); </w:delText>
        </w:r>
      </w:del>
    </w:p>
    <w:p w:rsidR="00000000" w:rsidRDefault="0021650D">
      <w:pPr>
        <w:pStyle w:val="PresCode"/>
        <w:rPr>
          <w:del w:id="818" w:author="anfarr" w:date="2009-02-09T18:01:00Z"/>
        </w:rPr>
        <w:pPrChange w:id="819" w:author="anfarr" w:date="2009-02-09T21:00:00Z">
          <w:pPr>
            <w:pStyle w:val="Code1"/>
          </w:pPr>
        </w:pPrChange>
      </w:pPr>
      <w:del w:id="820" w:author="anfarr" w:date="2009-02-09T18:01:00Z">
        <w:r w:rsidDel="005208D1">
          <w:delText xml:space="preserve">     }</w:delText>
        </w:r>
      </w:del>
    </w:p>
    <w:p w:rsidR="00000000" w:rsidRDefault="0021650D">
      <w:pPr>
        <w:pStyle w:val="PresCode"/>
        <w:rPr>
          <w:del w:id="821" w:author="anfarr" w:date="2009-02-09T18:01:00Z"/>
        </w:rPr>
        <w:pPrChange w:id="822" w:author="anfarr" w:date="2009-02-09T21:00:00Z">
          <w:pPr>
            <w:pStyle w:val="Code1"/>
          </w:pPr>
        </w:pPrChange>
      </w:pPr>
      <w:del w:id="823" w:author="anfarr" w:date="2009-02-09T18:01:00Z">
        <w:r w:rsidDel="005208D1">
          <w:delText xml:space="preserve">  }</w:delText>
        </w:r>
      </w:del>
    </w:p>
    <w:p w:rsidR="00000000" w:rsidRDefault="002F1FC7">
      <w:pPr>
        <w:pStyle w:val="PresCode"/>
        <w:rPr>
          <w:del w:id="824" w:author="anfarr" w:date="2009-02-09T18:01:00Z"/>
        </w:rPr>
        <w:pPrChange w:id="825" w:author="anfarr" w:date="2009-02-09T21:00:00Z">
          <w:pPr>
            <w:pStyle w:val="Code1"/>
          </w:pPr>
        </w:pPrChange>
      </w:pPr>
    </w:p>
    <w:p w:rsidR="00000000" w:rsidRDefault="0021650D">
      <w:pPr>
        <w:pStyle w:val="PresCode"/>
        <w:rPr>
          <w:del w:id="826" w:author="anfarr" w:date="2009-02-09T18:01:00Z"/>
        </w:rPr>
        <w:pPrChange w:id="827" w:author="anfarr" w:date="2009-02-09T21:00:00Z">
          <w:pPr>
            <w:pStyle w:val="Code1"/>
          </w:pPr>
        </w:pPrChange>
      </w:pPr>
      <w:del w:id="828" w:author="anfarr" w:date="2009-02-09T18:01:00Z">
        <w:r w:rsidDel="005208D1">
          <w:delText xml:space="preserve">  boo1 extends Array {</w:delText>
        </w:r>
      </w:del>
    </w:p>
    <w:p w:rsidR="00000000" w:rsidRDefault="0021650D">
      <w:pPr>
        <w:pStyle w:val="PresCode"/>
        <w:rPr>
          <w:del w:id="829" w:author="anfarr" w:date="2009-02-09T18:01:00Z"/>
        </w:rPr>
        <w:pPrChange w:id="830" w:author="anfarr" w:date="2009-02-09T21:00:00Z">
          <w:pPr>
            <w:pStyle w:val="Code1"/>
          </w:pPr>
        </w:pPrChange>
      </w:pPr>
      <w:del w:id="831" w:author="anfarr" w:date="2009-02-09T18:01:00Z">
        <w:r w:rsidDel="005208D1">
          <w:delText xml:space="preserve">     prefix "foo";</w:delText>
        </w:r>
      </w:del>
    </w:p>
    <w:p w:rsidR="00000000" w:rsidRDefault="0021650D">
      <w:pPr>
        <w:pStyle w:val="PresCode"/>
        <w:rPr>
          <w:del w:id="832" w:author="anfarr" w:date="2009-02-09T18:01:00Z"/>
        </w:rPr>
        <w:pPrChange w:id="833" w:author="anfarr" w:date="2009-02-09T21:00:00Z">
          <w:pPr>
            <w:pStyle w:val="Code1"/>
          </w:pPr>
        </w:pPrChange>
      </w:pPr>
      <w:del w:id="834" w:author="anfarr" w:date="2009-02-09T18:01:00Z">
        <w:r w:rsidDel="005208D1">
          <w:delText xml:space="preserve">     extent 3;</w:delText>
        </w:r>
      </w:del>
    </w:p>
    <w:p w:rsidR="00000000" w:rsidRDefault="0021650D">
      <w:pPr>
        <w:pStyle w:val="PresCode"/>
        <w:rPr>
          <w:del w:id="835" w:author="anfarr" w:date="2009-02-09T18:01:00Z"/>
        </w:rPr>
        <w:pPrChange w:id="836" w:author="anfarr" w:date="2009-02-09T21:00:00Z">
          <w:pPr>
            <w:pStyle w:val="Code1"/>
          </w:pPr>
        </w:pPrChange>
      </w:pPr>
      <w:del w:id="837" w:author="anfarr" w:date="2009-02-09T18:01:00Z">
        <w:r w:rsidDel="005208D1">
          <w:delText xml:space="preserve">     generator extends ArrayGenerator, Constraint {</w:delText>
        </w:r>
      </w:del>
    </w:p>
    <w:p w:rsidR="00000000" w:rsidRDefault="0021650D">
      <w:pPr>
        <w:pStyle w:val="PresCode"/>
        <w:rPr>
          <w:del w:id="838" w:author="anfarr" w:date="2009-02-09T18:01:00Z"/>
        </w:rPr>
        <w:pPrChange w:id="839" w:author="anfarr" w:date="2009-02-09T21:00:00Z">
          <w:pPr>
            <w:pStyle w:val="Code1"/>
          </w:pPr>
        </w:pPrChange>
      </w:pPr>
      <w:del w:id="840" w:author="anfarr" w:date="2009-02-09T18:01:00Z">
        <w:r w:rsidDel="005208D1">
          <w:delText xml:space="preserve">           help extends AutoVar {</w:delText>
        </w:r>
      </w:del>
    </w:p>
    <w:p w:rsidR="00000000" w:rsidRDefault="0021650D">
      <w:pPr>
        <w:pStyle w:val="PresCode"/>
        <w:rPr>
          <w:del w:id="841" w:author="anfarr" w:date="2009-02-09T18:01:00Z"/>
        </w:rPr>
        <w:pPrChange w:id="842" w:author="anfarr" w:date="2009-02-09T21:00:00Z">
          <w:pPr>
            <w:pStyle w:val="Code1"/>
          </w:pPr>
        </w:pPrChange>
      </w:pPr>
      <w:del w:id="843" w:author="anfarr" w:date="2009-02-09T18:01:00Z">
        <w:r w:rsidDel="005208D1">
          <w:tab/>
        </w:r>
        <w:r w:rsidDel="005208D1">
          <w:tab/>
          <w:delText>range "[0..1]";</w:delText>
        </w:r>
      </w:del>
    </w:p>
    <w:p w:rsidR="00000000" w:rsidRDefault="0021650D">
      <w:pPr>
        <w:pStyle w:val="PresCode"/>
        <w:rPr>
          <w:del w:id="844" w:author="anfarr" w:date="2009-02-09T18:01:00Z"/>
        </w:rPr>
        <w:pPrChange w:id="845" w:author="anfarr" w:date="2009-02-09T21:00:00Z">
          <w:pPr>
            <w:pStyle w:val="Code1"/>
          </w:pPr>
        </w:pPrChange>
      </w:pPr>
      <w:del w:id="846" w:author="anfarr" w:date="2009-02-09T18:01:00Z">
        <w:r w:rsidDel="005208D1">
          <w:delText xml:space="preserve">           }</w:delText>
        </w:r>
      </w:del>
    </w:p>
    <w:p w:rsidR="00000000" w:rsidRDefault="0021650D">
      <w:pPr>
        <w:pStyle w:val="PresCode"/>
        <w:rPr>
          <w:del w:id="847" w:author="anfarr" w:date="2009-02-09T18:01:00Z"/>
        </w:rPr>
        <w:pPrChange w:id="848" w:author="anfarr" w:date="2009-02-09T21:00:00Z">
          <w:pPr>
            <w:pStyle w:val="Code1"/>
          </w:pPr>
        </w:pPrChange>
      </w:pPr>
      <w:del w:id="849" w:author="anfarr" w:date="2009-02-09T18:01:00Z">
        <w:r w:rsidDel="005208D1">
          <w:delText xml:space="preserve">     }</w:delText>
        </w:r>
      </w:del>
    </w:p>
    <w:p w:rsidR="00000000" w:rsidRDefault="0021650D">
      <w:pPr>
        <w:pStyle w:val="PresCode"/>
        <w:rPr>
          <w:del w:id="850" w:author="anfarr" w:date="2009-02-09T18:01:00Z"/>
        </w:rPr>
        <w:pPrChange w:id="851" w:author="anfarr" w:date="2009-02-09T21:00:00Z">
          <w:pPr>
            <w:pStyle w:val="Code1"/>
          </w:pPr>
        </w:pPrChange>
      </w:pPr>
      <w:del w:id="852" w:author="anfarr" w:date="2009-02-09T18:01:00Z">
        <w:r w:rsidDel="005208D1">
          <w:delText xml:space="preserve">  }  </w:delText>
        </w:r>
      </w:del>
    </w:p>
    <w:p w:rsidR="00000000" w:rsidRDefault="0021650D">
      <w:pPr>
        <w:pStyle w:val="PresCode"/>
        <w:rPr>
          <w:del w:id="853" w:author="anfarr" w:date="2009-02-09T18:01:00Z"/>
        </w:rPr>
        <w:pPrChange w:id="854" w:author="anfarr" w:date="2009-02-09T21:00:00Z">
          <w:pPr>
            <w:pStyle w:val="Code1"/>
          </w:pPr>
        </w:pPrChange>
      </w:pPr>
      <w:del w:id="855" w:author="anfarr" w:date="2009-02-09T18:01:00Z">
        <w:r w:rsidDel="005208D1">
          <w:delText>}</w:delText>
        </w:r>
      </w:del>
    </w:p>
    <w:p w:rsidR="00000000" w:rsidRDefault="002F1FC7">
      <w:pPr>
        <w:pStyle w:val="PresCode"/>
        <w:pPrChange w:id="856" w:author="anfarr" w:date="2009-02-09T21:00:00Z">
          <w:pPr>
            <w:pStyle w:val="ListParagraph"/>
            <w:ind w:left="0"/>
          </w:pPr>
        </w:pPrChange>
      </w:pPr>
    </w:p>
    <w:p w:rsidR="005208D1" w:rsidRDefault="005208D1">
      <w:pPr>
        <w:pStyle w:val="ListParagraph"/>
        <w:ind w:left="0" w:firstLine="720"/>
        <w:rPr>
          <w:ins w:id="857" w:author="anfarr" w:date="2009-02-09T18:02:00Z"/>
        </w:rPr>
      </w:pPr>
    </w:p>
    <w:p w:rsidR="00FE7F9A" w:rsidDel="00ED7B59" w:rsidRDefault="00DC610B">
      <w:pPr>
        <w:pStyle w:val="ListParagraph"/>
        <w:ind w:left="0" w:firstLine="720"/>
        <w:rPr>
          <w:del w:id="858" w:author="anfarr" w:date="2009-02-09T21:03:00Z"/>
        </w:rPr>
      </w:pPr>
      <w:r>
        <w:t xml:space="preserve">Cardinality constraints may appear anywhere in a model and are evaluated whenever a </w:t>
      </w:r>
      <w:r w:rsidR="002B3E2F" w:rsidRPr="002B3E2F">
        <w:rPr>
          <w:rStyle w:val="CodeTextChar"/>
          <w:rFonts w:eastAsiaTheme="minorEastAsia"/>
        </w:rPr>
        <w:t>Constraint</w:t>
      </w:r>
      <w:r>
        <w:t xml:space="preserve"> type is evaluated (until their validity</w:t>
      </w:r>
      <w:r w:rsidR="00E80001">
        <w:t xml:space="preserve"> is individually established</w:t>
      </w:r>
      <w:r>
        <w:t xml:space="preserve">).  Here we say simply that the values assigned automatically to </w:t>
      </w:r>
      <w:r w:rsidR="00AC1FA6" w:rsidRPr="00ED7656">
        <w:rPr>
          <w:rStyle w:val="CodeTextChar"/>
          <w:rFonts w:eastAsiaTheme="minorEastAsia"/>
        </w:rPr>
        <w:t>help</w:t>
      </w:r>
      <w:r>
        <w:t xml:space="preserve"> within </w:t>
      </w:r>
      <w:r w:rsidRPr="00ED7656">
        <w:rPr>
          <w:rStyle w:val="CodeTextChar"/>
          <w:rFonts w:eastAsiaTheme="minorEastAsia"/>
        </w:rPr>
        <w:t>foo</w:t>
      </w:r>
      <w:r>
        <w:t xml:space="preserve">-prefixed members of the array </w:t>
      </w:r>
      <w:r w:rsidRPr="00ED7656">
        <w:rPr>
          <w:rStyle w:val="CodeTextChar"/>
          <w:rFonts w:eastAsiaTheme="minorEastAsia"/>
        </w:rPr>
        <w:t>boo1</w:t>
      </w:r>
      <w:r>
        <w:t xml:space="preserve"> must be such that more than one of them has the value </w:t>
      </w:r>
      <w:r w:rsidR="00AC1FA6">
        <w:t>one</w:t>
      </w:r>
      <w:r>
        <w:t xml:space="preserve">.  As the engine will assign values to variables in ascending order from their ranges, and backtracks the last-assigned value first, the proposition will be satisfied once the engine assigns </w:t>
      </w:r>
      <w:r w:rsidRPr="00ED7656">
        <w:rPr>
          <w:rStyle w:val="CodeTextChar"/>
          <w:rFonts w:eastAsiaTheme="minorEastAsia"/>
        </w:rPr>
        <w:t>boo1:foo2:help</w:t>
      </w:r>
      <w:r>
        <w:t xml:space="preserve"> to one having previously backtracked and assigned </w:t>
      </w:r>
      <w:r w:rsidRPr="00ED7656">
        <w:rPr>
          <w:rStyle w:val="CodeTextChar"/>
          <w:rFonts w:eastAsiaTheme="minorEastAsia"/>
        </w:rPr>
        <w:t>boo1:foo1:help</w:t>
      </w:r>
      <w:r>
        <w:t xml:space="preserve"> to one and having assigned </w:t>
      </w:r>
      <w:r w:rsidRPr="00ED7656">
        <w:rPr>
          <w:rStyle w:val="CodeTextChar"/>
          <w:rFonts w:eastAsiaTheme="minorEastAsia"/>
        </w:rPr>
        <w:t>boo1:foo0:help</w:t>
      </w:r>
      <w:r>
        <w:t xml:space="preserve"> to zero which is not backtracked.  The output confirms as much:</w:t>
      </w:r>
    </w:p>
    <w:p w:rsidR="00000000" w:rsidRDefault="002F1FC7">
      <w:pPr>
        <w:pStyle w:val="ListParagraph"/>
        <w:ind w:left="0" w:firstLine="720"/>
        <w:pPrChange w:id="859" w:author="anfarr" w:date="2009-02-09T21:03:00Z">
          <w:pPr>
            <w:pStyle w:val="ListParagraph"/>
            <w:ind w:left="0"/>
          </w:pPr>
        </w:pPrChange>
      </w:pPr>
    </w:p>
    <w:p w:rsidR="00000000" w:rsidRDefault="003938A7">
      <w:pPr>
        <w:pStyle w:val="PresCode"/>
        <w:pPrChange w:id="860" w:author="anfarr" w:date="2009-02-09T21:03:00Z">
          <w:pPr>
            <w:pStyle w:val="Code1"/>
          </w:pPr>
        </w:pPrChange>
      </w:pPr>
      <w:r w:rsidRPr="003938A7">
        <w:t>boo0 extends  {</w:t>
      </w:r>
    </w:p>
    <w:p w:rsidR="00000000" w:rsidRDefault="00235002">
      <w:pPr>
        <w:pStyle w:val="PresCode"/>
        <w:pPrChange w:id="861" w:author="anfarr" w:date="2009-02-09T21:03:00Z">
          <w:pPr>
            <w:pStyle w:val="Code1"/>
          </w:pPr>
        </w:pPrChange>
      </w:pPr>
      <w:r>
        <w:t>...</w:t>
      </w:r>
      <w:r w:rsidR="005E66A4">
        <w:t>snip...</w:t>
      </w:r>
    </w:p>
    <w:p w:rsidR="00000000" w:rsidRDefault="003938A7">
      <w:pPr>
        <w:pStyle w:val="PresCode"/>
        <w:pPrChange w:id="862" w:author="anfarr" w:date="2009-02-09T21:03:00Z">
          <w:pPr>
            <w:pStyle w:val="Code1"/>
          </w:pPr>
        </w:pPrChange>
      </w:pPr>
      <w:r w:rsidRPr="003938A7">
        <w:t>}</w:t>
      </w:r>
    </w:p>
    <w:p w:rsidR="00000000" w:rsidRDefault="003938A7">
      <w:pPr>
        <w:pStyle w:val="PresCode"/>
        <w:pPrChange w:id="863" w:author="anfarr" w:date="2009-02-09T21:03:00Z">
          <w:pPr>
            <w:pStyle w:val="Code1"/>
          </w:pPr>
        </w:pPrChange>
      </w:pPr>
      <w:r w:rsidRPr="003938A7">
        <w:t>boo1 extends DATA  {</w:t>
      </w:r>
    </w:p>
    <w:p w:rsidR="00000000" w:rsidRDefault="003C6B20">
      <w:pPr>
        <w:pStyle w:val="PresCode"/>
        <w:rPr>
          <w:ins w:id="864" w:author="anfarr" w:date="2009-02-09T18:01:00Z"/>
        </w:rPr>
        <w:pPrChange w:id="865" w:author="anfarr" w:date="2009-02-09T21:03:00Z">
          <w:pPr>
            <w:pStyle w:val="Code1"/>
          </w:pPr>
        </w:pPrChange>
      </w:pPr>
      <w:ins w:id="866" w:author="anfarr" w:date="2009-02-09T18:01:00Z">
        <w:r>
          <w:t xml:space="preserve">  foo0 extends DATA  {</w:t>
        </w:r>
      </w:ins>
    </w:p>
    <w:p w:rsidR="00000000" w:rsidRDefault="003C6B20">
      <w:pPr>
        <w:pStyle w:val="PresCode"/>
        <w:rPr>
          <w:ins w:id="867" w:author="anfarr" w:date="2009-02-09T18:01:00Z"/>
        </w:rPr>
        <w:pPrChange w:id="868" w:author="anfarr" w:date="2009-02-09T21:03:00Z">
          <w:pPr>
            <w:pStyle w:val="Code1"/>
          </w:pPr>
        </w:pPrChange>
      </w:pPr>
      <w:ins w:id="869" w:author="anfarr" w:date="2009-02-09T18:01:00Z">
        <w:r>
          <w:t xml:space="preserve">    help 0;</w:t>
        </w:r>
      </w:ins>
    </w:p>
    <w:p w:rsidR="00000000" w:rsidRDefault="003C6B20">
      <w:pPr>
        <w:pStyle w:val="PresCode"/>
        <w:rPr>
          <w:ins w:id="870" w:author="anfarr" w:date="2009-02-09T18:01:00Z"/>
        </w:rPr>
        <w:pPrChange w:id="871" w:author="anfarr" w:date="2009-02-09T21:03:00Z">
          <w:pPr>
            <w:pStyle w:val="Code1"/>
          </w:pPr>
        </w:pPrChange>
      </w:pPr>
      <w:ins w:id="872" w:author="anfarr" w:date="2009-02-09T18:01:00Z">
        <w:r>
          <w:t xml:space="preserve">    sfIndex 0;</w:t>
        </w:r>
      </w:ins>
    </w:p>
    <w:p w:rsidR="00000000" w:rsidRDefault="003C6B20">
      <w:pPr>
        <w:pStyle w:val="PresCode"/>
        <w:rPr>
          <w:ins w:id="873" w:author="anfarr" w:date="2009-02-09T18:01:00Z"/>
        </w:rPr>
        <w:pPrChange w:id="874" w:author="anfarr" w:date="2009-02-09T21:03:00Z">
          <w:pPr>
            <w:pStyle w:val="Code1"/>
          </w:pPr>
        </w:pPrChange>
      </w:pPr>
      <w:ins w:id="875" w:author="anfarr" w:date="2009-02-09T18:01:00Z">
        <w:r>
          <w:t xml:space="preserve">    sfTag "foo0";</w:t>
        </w:r>
      </w:ins>
    </w:p>
    <w:p w:rsidR="00000000" w:rsidRDefault="003C6B20">
      <w:pPr>
        <w:pStyle w:val="PresCode"/>
        <w:rPr>
          <w:ins w:id="876" w:author="anfarr" w:date="2009-02-09T18:01:00Z"/>
        </w:rPr>
        <w:pPrChange w:id="877" w:author="anfarr" w:date="2009-02-09T21:03:00Z">
          <w:pPr>
            <w:pStyle w:val="Code1"/>
          </w:pPr>
        </w:pPrChange>
      </w:pPr>
      <w:ins w:id="878" w:author="anfarr" w:date="2009-02-09T18:01:00Z">
        <w:r>
          <w:t xml:space="preserve">  }</w:t>
        </w:r>
      </w:ins>
    </w:p>
    <w:p w:rsidR="00000000" w:rsidRDefault="003C6B20">
      <w:pPr>
        <w:pStyle w:val="PresCode"/>
        <w:rPr>
          <w:ins w:id="879" w:author="anfarr" w:date="2009-02-09T18:01:00Z"/>
        </w:rPr>
        <w:pPrChange w:id="880" w:author="anfarr" w:date="2009-02-09T21:03:00Z">
          <w:pPr>
            <w:pStyle w:val="Code1"/>
          </w:pPr>
        </w:pPrChange>
      </w:pPr>
      <w:ins w:id="881" w:author="anfarr" w:date="2009-02-09T18:01:00Z">
        <w:r>
          <w:t xml:space="preserve">  foo1 extends DATA  {</w:t>
        </w:r>
      </w:ins>
    </w:p>
    <w:p w:rsidR="00000000" w:rsidRDefault="003C6B20">
      <w:pPr>
        <w:pStyle w:val="PresCode"/>
        <w:rPr>
          <w:ins w:id="882" w:author="anfarr" w:date="2009-02-09T18:01:00Z"/>
        </w:rPr>
        <w:pPrChange w:id="883" w:author="anfarr" w:date="2009-02-09T21:03:00Z">
          <w:pPr>
            <w:pStyle w:val="Code1"/>
          </w:pPr>
        </w:pPrChange>
      </w:pPr>
      <w:ins w:id="884" w:author="anfarr" w:date="2009-02-09T18:01:00Z">
        <w:r>
          <w:t xml:space="preserve">    help 1;</w:t>
        </w:r>
      </w:ins>
    </w:p>
    <w:p w:rsidR="00000000" w:rsidRDefault="003C6B20">
      <w:pPr>
        <w:pStyle w:val="PresCode"/>
        <w:rPr>
          <w:ins w:id="885" w:author="anfarr" w:date="2009-02-09T18:01:00Z"/>
        </w:rPr>
        <w:pPrChange w:id="886" w:author="anfarr" w:date="2009-02-09T21:03:00Z">
          <w:pPr>
            <w:pStyle w:val="Code1"/>
          </w:pPr>
        </w:pPrChange>
      </w:pPr>
      <w:ins w:id="887" w:author="anfarr" w:date="2009-02-09T18:01:00Z">
        <w:r>
          <w:t xml:space="preserve">    sfIndex 1;</w:t>
        </w:r>
      </w:ins>
    </w:p>
    <w:p w:rsidR="00000000" w:rsidRDefault="003C6B20">
      <w:pPr>
        <w:pStyle w:val="PresCode"/>
        <w:rPr>
          <w:ins w:id="888" w:author="anfarr" w:date="2009-02-09T18:01:00Z"/>
        </w:rPr>
        <w:pPrChange w:id="889" w:author="anfarr" w:date="2009-02-09T21:03:00Z">
          <w:pPr>
            <w:pStyle w:val="Code1"/>
          </w:pPr>
        </w:pPrChange>
      </w:pPr>
      <w:ins w:id="890" w:author="anfarr" w:date="2009-02-09T18:01:00Z">
        <w:r>
          <w:t xml:space="preserve">    sfTag "foo1";</w:t>
        </w:r>
      </w:ins>
    </w:p>
    <w:p w:rsidR="00000000" w:rsidRDefault="003C6B20">
      <w:pPr>
        <w:pStyle w:val="PresCode"/>
        <w:rPr>
          <w:ins w:id="891" w:author="anfarr" w:date="2009-02-09T18:01:00Z"/>
        </w:rPr>
        <w:pPrChange w:id="892" w:author="anfarr" w:date="2009-02-09T21:03:00Z">
          <w:pPr>
            <w:pStyle w:val="Code1"/>
          </w:pPr>
        </w:pPrChange>
      </w:pPr>
      <w:ins w:id="893" w:author="anfarr" w:date="2009-02-09T18:01:00Z">
        <w:r>
          <w:t xml:space="preserve">  }</w:t>
        </w:r>
      </w:ins>
    </w:p>
    <w:p w:rsidR="00000000" w:rsidRDefault="003C6B20">
      <w:pPr>
        <w:pStyle w:val="PresCode"/>
        <w:rPr>
          <w:ins w:id="894" w:author="anfarr" w:date="2009-02-09T18:01:00Z"/>
        </w:rPr>
        <w:pPrChange w:id="895" w:author="anfarr" w:date="2009-02-09T21:03:00Z">
          <w:pPr>
            <w:pStyle w:val="Code1"/>
          </w:pPr>
        </w:pPrChange>
      </w:pPr>
      <w:ins w:id="896" w:author="anfarr" w:date="2009-02-09T18:01:00Z">
        <w:r>
          <w:t xml:space="preserve">  foo2 extends DATA  {</w:t>
        </w:r>
      </w:ins>
    </w:p>
    <w:p w:rsidR="00000000" w:rsidRDefault="003C6B20">
      <w:pPr>
        <w:pStyle w:val="PresCode"/>
        <w:rPr>
          <w:ins w:id="897" w:author="anfarr" w:date="2009-02-09T18:01:00Z"/>
        </w:rPr>
        <w:pPrChange w:id="898" w:author="anfarr" w:date="2009-02-09T21:03:00Z">
          <w:pPr>
            <w:pStyle w:val="Code1"/>
          </w:pPr>
        </w:pPrChange>
      </w:pPr>
      <w:ins w:id="899" w:author="anfarr" w:date="2009-02-09T18:01:00Z">
        <w:r>
          <w:t xml:space="preserve">    help 1;</w:t>
        </w:r>
      </w:ins>
    </w:p>
    <w:p w:rsidR="00000000" w:rsidRDefault="003C6B20">
      <w:pPr>
        <w:pStyle w:val="PresCode"/>
        <w:rPr>
          <w:ins w:id="900" w:author="anfarr" w:date="2009-02-09T18:01:00Z"/>
        </w:rPr>
        <w:pPrChange w:id="901" w:author="anfarr" w:date="2009-02-09T21:03:00Z">
          <w:pPr>
            <w:pStyle w:val="Code1"/>
          </w:pPr>
        </w:pPrChange>
      </w:pPr>
      <w:ins w:id="902" w:author="anfarr" w:date="2009-02-09T18:01:00Z">
        <w:r>
          <w:t xml:space="preserve">    sfIndex 2;</w:t>
        </w:r>
      </w:ins>
    </w:p>
    <w:p w:rsidR="00000000" w:rsidRDefault="003C6B20">
      <w:pPr>
        <w:pStyle w:val="PresCode"/>
        <w:rPr>
          <w:ins w:id="903" w:author="anfarr" w:date="2009-02-09T18:01:00Z"/>
        </w:rPr>
        <w:pPrChange w:id="904" w:author="anfarr" w:date="2009-02-09T21:03:00Z">
          <w:pPr>
            <w:pStyle w:val="Code1"/>
          </w:pPr>
        </w:pPrChange>
      </w:pPr>
      <w:ins w:id="905" w:author="anfarr" w:date="2009-02-09T18:01:00Z">
        <w:r>
          <w:t xml:space="preserve">    sfTag "foo2";</w:t>
        </w:r>
      </w:ins>
    </w:p>
    <w:p w:rsidR="00000000" w:rsidRDefault="003C6B20">
      <w:pPr>
        <w:pStyle w:val="PresCode"/>
        <w:rPr>
          <w:ins w:id="906" w:author="anfarr" w:date="2009-02-09T18:01:00Z"/>
        </w:rPr>
        <w:pPrChange w:id="907" w:author="anfarr" w:date="2009-02-09T21:03:00Z">
          <w:pPr>
            <w:pStyle w:val="Code1"/>
          </w:pPr>
        </w:pPrChange>
      </w:pPr>
      <w:ins w:id="908" w:author="anfarr" w:date="2009-02-09T18:01:00Z">
        <w:r>
          <w:t xml:space="preserve">  }</w:t>
        </w:r>
        <w:r w:rsidRPr="003938A7" w:rsidDel="003C6B20">
          <w:t xml:space="preserve"> </w:t>
        </w:r>
      </w:ins>
    </w:p>
    <w:p w:rsidR="00000000" w:rsidRDefault="003938A7">
      <w:pPr>
        <w:pStyle w:val="PresCode"/>
        <w:rPr>
          <w:del w:id="909" w:author="anfarr" w:date="2009-02-09T18:01:00Z"/>
        </w:rPr>
        <w:pPrChange w:id="910" w:author="anfarr" w:date="2009-02-09T21:03:00Z">
          <w:pPr>
            <w:pStyle w:val="Code1"/>
          </w:pPr>
        </w:pPrChange>
      </w:pPr>
      <w:del w:id="911" w:author="anfarr" w:date="2009-02-09T18:01:00Z">
        <w:r w:rsidRPr="003938A7" w:rsidDel="003C6B20">
          <w:delText xml:space="preserve">  foo0 extends DATA  {</w:delText>
        </w:r>
      </w:del>
    </w:p>
    <w:p w:rsidR="00000000" w:rsidRDefault="003938A7">
      <w:pPr>
        <w:pStyle w:val="PresCode"/>
        <w:rPr>
          <w:del w:id="912" w:author="anfarr" w:date="2009-02-09T18:01:00Z"/>
        </w:rPr>
        <w:pPrChange w:id="913" w:author="anfarr" w:date="2009-02-09T21:03:00Z">
          <w:pPr>
            <w:pStyle w:val="Code1"/>
          </w:pPr>
        </w:pPrChange>
      </w:pPr>
      <w:del w:id="914" w:author="anfarr" w:date="2009-02-09T18:01:00Z">
        <w:r w:rsidRPr="003938A7" w:rsidDel="003C6B20">
          <w:delText xml:space="preserve">    help 0;</w:delText>
        </w:r>
      </w:del>
    </w:p>
    <w:p w:rsidR="00000000" w:rsidRDefault="003938A7">
      <w:pPr>
        <w:pStyle w:val="PresCode"/>
        <w:rPr>
          <w:del w:id="915" w:author="anfarr" w:date="2009-02-09T18:01:00Z"/>
        </w:rPr>
        <w:pPrChange w:id="916" w:author="anfarr" w:date="2009-02-09T21:03:00Z">
          <w:pPr>
            <w:pStyle w:val="Code1"/>
          </w:pPr>
        </w:pPrChange>
      </w:pPr>
      <w:del w:id="917" w:author="anfarr" w:date="2009-02-09T18:01:00Z">
        <w:r w:rsidRPr="003938A7" w:rsidDel="003C6B20">
          <w:delText xml:space="preserve">    sfIndex 0;</w:delText>
        </w:r>
      </w:del>
    </w:p>
    <w:p w:rsidR="00000000" w:rsidRDefault="003938A7">
      <w:pPr>
        <w:pStyle w:val="PresCode"/>
        <w:rPr>
          <w:del w:id="918" w:author="anfarr" w:date="2009-02-09T18:01:00Z"/>
        </w:rPr>
        <w:pPrChange w:id="919" w:author="anfarr" w:date="2009-02-09T21:03:00Z">
          <w:pPr>
            <w:pStyle w:val="Code1"/>
          </w:pPr>
        </w:pPrChange>
      </w:pPr>
      <w:del w:id="920" w:author="anfarr" w:date="2009-02-09T18:01:00Z">
        <w:r w:rsidRPr="003938A7" w:rsidDel="003C6B20">
          <w:delText xml:space="preserve">    sfTag "foo0";</w:delText>
        </w:r>
      </w:del>
    </w:p>
    <w:p w:rsidR="00000000" w:rsidRDefault="003938A7">
      <w:pPr>
        <w:pStyle w:val="PresCode"/>
        <w:rPr>
          <w:del w:id="921" w:author="anfarr" w:date="2009-02-09T18:01:00Z"/>
        </w:rPr>
        <w:pPrChange w:id="922" w:author="anfarr" w:date="2009-02-09T21:03:00Z">
          <w:pPr>
            <w:pStyle w:val="Code1"/>
          </w:pPr>
        </w:pPrChange>
      </w:pPr>
      <w:del w:id="923" w:author="anfarr" w:date="2009-02-09T18:01:00Z">
        <w:r w:rsidRPr="003938A7" w:rsidDel="003C6B20">
          <w:delText xml:space="preserve">  }</w:delText>
        </w:r>
      </w:del>
    </w:p>
    <w:p w:rsidR="00000000" w:rsidRDefault="003938A7">
      <w:pPr>
        <w:pStyle w:val="PresCode"/>
        <w:rPr>
          <w:del w:id="924" w:author="anfarr" w:date="2009-02-09T18:01:00Z"/>
        </w:rPr>
        <w:pPrChange w:id="925" w:author="anfarr" w:date="2009-02-09T21:03:00Z">
          <w:pPr>
            <w:pStyle w:val="Code1"/>
          </w:pPr>
        </w:pPrChange>
      </w:pPr>
      <w:del w:id="926" w:author="anfarr" w:date="2009-02-09T18:01:00Z">
        <w:r w:rsidRPr="003938A7" w:rsidDel="003C6B20">
          <w:delText xml:space="preserve">  foo1 extends DATA  {</w:delText>
        </w:r>
      </w:del>
    </w:p>
    <w:p w:rsidR="00000000" w:rsidRDefault="003938A7">
      <w:pPr>
        <w:pStyle w:val="PresCode"/>
        <w:rPr>
          <w:del w:id="927" w:author="anfarr" w:date="2009-02-09T18:01:00Z"/>
        </w:rPr>
        <w:pPrChange w:id="928" w:author="anfarr" w:date="2009-02-09T21:03:00Z">
          <w:pPr>
            <w:pStyle w:val="Code1"/>
          </w:pPr>
        </w:pPrChange>
      </w:pPr>
      <w:del w:id="929" w:author="anfarr" w:date="2009-02-09T18:01:00Z">
        <w:r w:rsidRPr="003938A7" w:rsidDel="003C6B20">
          <w:delText xml:space="preserve">    help 1;</w:delText>
        </w:r>
      </w:del>
    </w:p>
    <w:p w:rsidR="00000000" w:rsidRDefault="003938A7">
      <w:pPr>
        <w:pStyle w:val="PresCode"/>
        <w:rPr>
          <w:del w:id="930" w:author="anfarr" w:date="2009-02-09T18:01:00Z"/>
        </w:rPr>
        <w:pPrChange w:id="931" w:author="anfarr" w:date="2009-02-09T21:03:00Z">
          <w:pPr>
            <w:pStyle w:val="Code1"/>
          </w:pPr>
        </w:pPrChange>
      </w:pPr>
      <w:del w:id="932" w:author="anfarr" w:date="2009-02-09T18:01:00Z">
        <w:r w:rsidRPr="003938A7" w:rsidDel="003C6B20">
          <w:delText xml:space="preserve">    sfIndex 1;</w:delText>
        </w:r>
      </w:del>
    </w:p>
    <w:p w:rsidR="00000000" w:rsidRDefault="003938A7">
      <w:pPr>
        <w:pStyle w:val="PresCode"/>
        <w:rPr>
          <w:del w:id="933" w:author="anfarr" w:date="2009-02-09T18:01:00Z"/>
        </w:rPr>
        <w:pPrChange w:id="934" w:author="anfarr" w:date="2009-02-09T21:03:00Z">
          <w:pPr>
            <w:pStyle w:val="Code1"/>
          </w:pPr>
        </w:pPrChange>
      </w:pPr>
      <w:del w:id="935" w:author="anfarr" w:date="2009-02-09T18:01:00Z">
        <w:r w:rsidRPr="003938A7" w:rsidDel="003C6B20">
          <w:delText xml:space="preserve">    sfTag "foo1";</w:delText>
        </w:r>
      </w:del>
    </w:p>
    <w:p w:rsidR="00000000" w:rsidRDefault="003938A7">
      <w:pPr>
        <w:pStyle w:val="PresCode"/>
        <w:rPr>
          <w:del w:id="936" w:author="anfarr" w:date="2009-02-09T18:01:00Z"/>
        </w:rPr>
        <w:pPrChange w:id="937" w:author="anfarr" w:date="2009-02-09T21:03:00Z">
          <w:pPr>
            <w:pStyle w:val="Code1"/>
          </w:pPr>
        </w:pPrChange>
      </w:pPr>
      <w:del w:id="938" w:author="anfarr" w:date="2009-02-09T18:01:00Z">
        <w:r w:rsidRPr="003938A7" w:rsidDel="003C6B20">
          <w:delText xml:space="preserve">  }</w:delText>
        </w:r>
      </w:del>
    </w:p>
    <w:p w:rsidR="00000000" w:rsidRDefault="003938A7">
      <w:pPr>
        <w:pStyle w:val="PresCode"/>
        <w:rPr>
          <w:del w:id="939" w:author="anfarr" w:date="2009-02-09T18:01:00Z"/>
        </w:rPr>
        <w:pPrChange w:id="940" w:author="anfarr" w:date="2009-02-09T21:03:00Z">
          <w:pPr>
            <w:pStyle w:val="Code1"/>
          </w:pPr>
        </w:pPrChange>
      </w:pPr>
      <w:del w:id="941" w:author="anfarr" w:date="2009-02-09T18:01:00Z">
        <w:r w:rsidRPr="003938A7" w:rsidDel="003C6B20">
          <w:delText xml:space="preserve">  foo2 extends DATA  {</w:delText>
        </w:r>
      </w:del>
    </w:p>
    <w:p w:rsidR="00000000" w:rsidRDefault="003938A7">
      <w:pPr>
        <w:pStyle w:val="PresCode"/>
        <w:rPr>
          <w:del w:id="942" w:author="anfarr" w:date="2009-02-09T18:01:00Z"/>
        </w:rPr>
        <w:pPrChange w:id="943" w:author="anfarr" w:date="2009-02-09T21:03:00Z">
          <w:pPr>
            <w:pStyle w:val="Code1"/>
          </w:pPr>
        </w:pPrChange>
      </w:pPr>
      <w:del w:id="944" w:author="anfarr" w:date="2009-02-09T18:01:00Z">
        <w:r w:rsidRPr="003938A7" w:rsidDel="003C6B20">
          <w:delText xml:space="preserve">    help 1;</w:delText>
        </w:r>
      </w:del>
    </w:p>
    <w:p w:rsidR="00000000" w:rsidRDefault="003938A7">
      <w:pPr>
        <w:pStyle w:val="PresCode"/>
        <w:rPr>
          <w:del w:id="945" w:author="anfarr" w:date="2009-02-09T18:01:00Z"/>
        </w:rPr>
        <w:pPrChange w:id="946" w:author="anfarr" w:date="2009-02-09T21:03:00Z">
          <w:pPr>
            <w:pStyle w:val="Code1"/>
          </w:pPr>
        </w:pPrChange>
      </w:pPr>
      <w:del w:id="947" w:author="anfarr" w:date="2009-02-09T18:01:00Z">
        <w:r w:rsidRPr="003938A7" w:rsidDel="003C6B20">
          <w:delText xml:space="preserve">    sfIndex 2;</w:delText>
        </w:r>
      </w:del>
    </w:p>
    <w:p w:rsidR="00000000" w:rsidRDefault="003938A7">
      <w:pPr>
        <w:pStyle w:val="PresCode"/>
        <w:rPr>
          <w:del w:id="948" w:author="anfarr" w:date="2009-02-09T18:01:00Z"/>
        </w:rPr>
        <w:pPrChange w:id="949" w:author="anfarr" w:date="2009-02-09T21:03:00Z">
          <w:pPr>
            <w:pStyle w:val="Code1"/>
          </w:pPr>
        </w:pPrChange>
      </w:pPr>
      <w:del w:id="950" w:author="anfarr" w:date="2009-02-09T18:01:00Z">
        <w:r w:rsidRPr="003938A7" w:rsidDel="003C6B20">
          <w:delText xml:space="preserve">    sfTag "foo2";</w:delText>
        </w:r>
      </w:del>
    </w:p>
    <w:p w:rsidR="00000000" w:rsidRDefault="003938A7">
      <w:pPr>
        <w:pStyle w:val="PresCode"/>
        <w:rPr>
          <w:del w:id="951" w:author="anfarr" w:date="2009-02-09T18:01:00Z"/>
        </w:rPr>
        <w:pPrChange w:id="952" w:author="anfarr" w:date="2009-02-09T21:03:00Z">
          <w:pPr>
            <w:pStyle w:val="Code1"/>
          </w:pPr>
        </w:pPrChange>
      </w:pPr>
      <w:del w:id="953" w:author="anfarr" w:date="2009-02-09T18:01:00Z">
        <w:r w:rsidRPr="003938A7" w:rsidDel="003C6B20">
          <w:delText xml:space="preserve">  }</w:delText>
        </w:r>
      </w:del>
    </w:p>
    <w:p w:rsidR="00000000" w:rsidRDefault="003938A7">
      <w:pPr>
        <w:pStyle w:val="PresCode"/>
        <w:pPrChange w:id="954" w:author="anfarr" w:date="2009-02-09T21:03:00Z">
          <w:pPr>
            <w:pStyle w:val="Code1"/>
          </w:pPr>
        </w:pPrChange>
      </w:pPr>
      <w:r w:rsidRPr="003938A7">
        <w:t>}</w:t>
      </w:r>
    </w:p>
    <w:p w:rsidR="00FE7F9A" w:rsidDel="00ED7B59" w:rsidRDefault="00FE7F9A">
      <w:pPr>
        <w:ind w:firstLine="720"/>
        <w:rPr>
          <w:del w:id="955" w:author="anfarr" w:date="2009-02-09T21:03:00Z"/>
          <w:lang w:val="en-US"/>
        </w:rPr>
      </w:pPr>
    </w:p>
    <w:p w:rsidR="00FE7F9A" w:rsidRDefault="00BB1716">
      <w:pPr>
        <w:ind w:firstLine="720"/>
        <w:rPr>
          <w:lang w:val="en-US"/>
        </w:rPr>
      </w:pPr>
      <w:r>
        <w:rPr>
          <w:lang w:val="en-US"/>
        </w:rPr>
        <w:t>A</w:t>
      </w:r>
      <w:r w:rsidR="005E2E6D">
        <w:rPr>
          <w:lang w:val="en-US"/>
        </w:rPr>
        <w:t xml:space="preserve"> principal feature of Cauldron</w:t>
      </w:r>
      <w:r>
        <w:rPr>
          <w:lang w:val="en-US"/>
        </w:rPr>
        <w:t>/Quartermaster [10,15] i</w:t>
      </w:r>
      <w:r w:rsidR="005E2E6D">
        <w:rPr>
          <w:lang w:val="en-US"/>
        </w:rPr>
        <w:t xml:space="preserve">s the ability to specify </w:t>
      </w:r>
      <w:r w:rsidR="002B3E2F" w:rsidRPr="002B3E2F">
        <w:rPr>
          <w:i/>
        </w:rPr>
        <w:t>forall</w:t>
      </w:r>
      <w:r w:rsidR="00F91921">
        <w:t>-</w:t>
      </w:r>
      <w:r w:rsidR="005E2E6D">
        <w:rPr>
          <w:lang w:val="en-US"/>
        </w:rPr>
        <w:t xml:space="preserve"> and </w:t>
      </w:r>
      <w:r w:rsidR="002B3E2F" w:rsidRPr="002B3E2F">
        <w:rPr>
          <w:i/>
          <w:lang w:val="en-US"/>
        </w:rPr>
        <w:t>exists</w:t>
      </w:r>
      <w:r w:rsidR="005E2E6D">
        <w:rPr>
          <w:lang w:val="en-US"/>
        </w:rPr>
        <w:t>-type cardinality constraints</w:t>
      </w:r>
      <w:r w:rsidR="003D6F4F">
        <w:rPr>
          <w:lang w:val="en-US"/>
        </w:rPr>
        <w:t xml:space="preserve">, which </w:t>
      </w:r>
      <w:r w:rsidR="005B259F">
        <w:rPr>
          <w:lang w:val="en-US"/>
        </w:rPr>
        <w:t>are</w:t>
      </w:r>
      <w:r w:rsidR="003D6F4F">
        <w:rPr>
          <w:lang w:val="en-US"/>
        </w:rPr>
        <w:t xml:space="preserve"> called </w:t>
      </w:r>
      <w:r w:rsidR="002B3E2F" w:rsidRPr="002B3E2F">
        <w:rPr>
          <w:rStyle w:val="CodeTextChar"/>
          <w:rFonts w:eastAsiaTheme="minorEastAsia"/>
        </w:rPr>
        <w:t>gand</w:t>
      </w:r>
      <w:r w:rsidR="003D6F4F">
        <w:rPr>
          <w:lang w:val="en-US"/>
        </w:rPr>
        <w:t xml:space="preserve"> (for </w:t>
      </w:r>
      <w:r w:rsidR="006842FA">
        <w:rPr>
          <w:lang w:val="en-US"/>
        </w:rPr>
        <w:t>‘</w:t>
      </w:r>
      <w:r w:rsidR="003D6F4F">
        <w:rPr>
          <w:lang w:val="en-US"/>
        </w:rPr>
        <w:t>group and</w:t>
      </w:r>
      <w:r w:rsidR="006842FA">
        <w:rPr>
          <w:lang w:val="en-US"/>
        </w:rPr>
        <w:t>’</w:t>
      </w:r>
      <w:r w:rsidR="003D6F4F">
        <w:rPr>
          <w:lang w:val="en-US"/>
        </w:rPr>
        <w:t xml:space="preserve">) and </w:t>
      </w:r>
      <w:r w:rsidR="002B3E2F" w:rsidRPr="002B3E2F">
        <w:rPr>
          <w:rStyle w:val="CodeTextChar"/>
          <w:rFonts w:eastAsiaTheme="minorEastAsia"/>
        </w:rPr>
        <w:t>gor</w:t>
      </w:r>
      <w:r w:rsidR="003D6F4F">
        <w:rPr>
          <w:lang w:val="en-US"/>
        </w:rPr>
        <w:t xml:space="preserve"> (for </w:t>
      </w:r>
      <w:r w:rsidR="006842FA">
        <w:rPr>
          <w:lang w:val="en-US"/>
        </w:rPr>
        <w:t>‘</w:t>
      </w:r>
      <w:r w:rsidR="003D6F4F">
        <w:rPr>
          <w:lang w:val="en-US"/>
        </w:rPr>
        <w:t>group or</w:t>
      </w:r>
      <w:r w:rsidR="006842FA">
        <w:rPr>
          <w:lang w:val="en-US"/>
        </w:rPr>
        <w:t>’</w:t>
      </w:r>
      <w:r w:rsidR="003D6F4F">
        <w:rPr>
          <w:lang w:val="en-US"/>
        </w:rPr>
        <w:t>).</w:t>
      </w:r>
      <w:r w:rsidR="005E2E6D">
        <w:rPr>
          <w:lang w:val="en-US"/>
        </w:rPr>
        <w:t xml:space="preserve"> </w:t>
      </w:r>
      <w:r w:rsidR="003D6F4F">
        <w:rPr>
          <w:lang w:val="en-US"/>
        </w:rPr>
        <w:t xml:space="preserve">  </w:t>
      </w:r>
      <w:r w:rsidR="00D26468">
        <w:rPr>
          <w:lang w:val="en-US"/>
        </w:rPr>
        <w:t xml:space="preserve">Also provided is </w:t>
      </w:r>
      <w:r w:rsidR="002B3E2F" w:rsidRPr="002B3E2F">
        <w:rPr>
          <w:rStyle w:val="CodeTextChar"/>
          <w:rFonts w:eastAsiaTheme="minorEastAsia"/>
        </w:rPr>
        <w:t>gadd</w:t>
      </w:r>
      <w:r w:rsidR="00CA06C9">
        <w:rPr>
          <w:lang w:val="en-US"/>
        </w:rPr>
        <w:t xml:space="preserve">, for </w:t>
      </w:r>
      <w:r w:rsidR="006842FA">
        <w:rPr>
          <w:lang w:val="en-US"/>
        </w:rPr>
        <w:t>‘</w:t>
      </w:r>
      <w:r w:rsidR="00CA06C9">
        <w:rPr>
          <w:lang w:val="en-US"/>
        </w:rPr>
        <w:t>group add</w:t>
      </w:r>
      <w:r w:rsidR="006842FA">
        <w:rPr>
          <w:lang w:val="en-US"/>
        </w:rPr>
        <w:t>’</w:t>
      </w:r>
      <w:r w:rsidR="00CA06C9">
        <w:rPr>
          <w:lang w:val="en-US"/>
        </w:rPr>
        <w:t xml:space="preserve">. </w:t>
      </w:r>
      <w:r w:rsidR="00E85C0E">
        <w:rPr>
          <w:lang w:val="en-US"/>
        </w:rPr>
        <w:t xml:space="preserve">Using these, it is possible to specify association </w:t>
      </w:r>
      <w:r w:rsidR="006842FA">
        <w:rPr>
          <w:lang w:val="en-US"/>
        </w:rPr>
        <w:t xml:space="preserve">and ‘all different’ </w:t>
      </w:r>
      <w:r w:rsidR="00E85C0E">
        <w:rPr>
          <w:lang w:val="en-US"/>
        </w:rPr>
        <w:t>constraints</w:t>
      </w:r>
      <w:r w:rsidR="00820B5C">
        <w:rPr>
          <w:lang w:val="en-US"/>
        </w:rPr>
        <w:t xml:space="preserve"> for instance</w:t>
      </w:r>
      <w:r w:rsidR="00E85C0E">
        <w:rPr>
          <w:lang w:val="en-US"/>
        </w:rPr>
        <w:t xml:space="preserve">.  </w:t>
      </w:r>
      <w:r w:rsidR="00760B67">
        <w:rPr>
          <w:lang w:val="en-US"/>
        </w:rPr>
        <w:t>We present some examples, comparing Cauldron/Quartermaster and SmartFrog.</w:t>
      </w:r>
    </w:p>
    <w:p w:rsidR="00FE7F9A" w:rsidRDefault="00FE7F9A">
      <w:pPr>
        <w:ind w:firstLine="720"/>
        <w:rPr>
          <w:lang w:val="en-US"/>
        </w:rPr>
      </w:pPr>
    </w:p>
    <w:p w:rsidR="00760B67" w:rsidRDefault="006842FA" w:rsidP="00760B67">
      <w:pPr>
        <w:pStyle w:val="ListParagraph"/>
        <w:numPr>
          <w:ilvl w:val="0"/>
          <w:numId w:val="20"/>
        </w:numPr>
        <w:rPr>
          <w:lang w:val="en-US"/>
        </w:rPr>
      </w:pPr>
      <w:r>
        <w:rPr>
          <w:lang w:val="en-US"/>
        </w:rPr>
        <w:t xml:space="preserve">For </w:t>
      </w:r>
      <w:r w:rsidR="002B3E2F" w:rsidRPr="002B3E2F">
        <w:rPr>
          <w:i/>
          <w:lang w:val="en-US"/>
        </w:rPr>
        <w:t>a group of servers, the cost of each server is constrained to be less than $1750</w:t>
      </w:r>
      <w:r w:rsidR="00453E78">
        <w:rPr>
          <w:lang w:val="en-US"/>
        </w:rPr>
        <w:t xml:space="preserve">.  </w:t>
      </w:r>
      <w:r w:rsidR="00061ED8">
        <w:rPr>
          <w:lang w:val="en-US"/>
        </w:rPr>
        <w:t>For both Cauldron/Quartermaster</w:t>
      </w:r>
      <w:r w:rsidR="003F5F58">
        <w:rPr>
          <w:lang w:val="en-US"/>
        </w:rPr>
        <w:t xml:space="preserve"> and SmartFrog model fragments shown</w:t>
      </w:r>
      <w:r w:rsidR="00061ED8">
        <w:rPr>
          <w:lang w:val="en-US"/>
        </w:rPr>
        <w:t xml:space="preserve">, </w:t>
      </w:r>
      <w:r w:rsidR="00453E78">
        <w:rPr>
          <w:lang w:val="en-US"/>
        </w:rPr>
        <w:t>there is a constraint specified for each server which prescribes its maximum cost, derived from the sum of application and computer costs.</w:t>
      </w:r>
    </w:p>
    <w:p w:rsidR="004311BA" w:rsidRDefault="004311BA" w:rsidP="004D30F3">
      <w:pPr>
        <w:pStyle w:val="ListParagraph"/>
        <w:ind w:left="1080"/>
        <w:rPr>
          <w:u w:val="single"/>
          <w:lang w:val="en-US"/>
        </w:rPr>
      </w:pPr>
    </w:p>
    <w:p w:rsidR="004D30F3" w:rsidRPr="007C3C42" w:rsidRDefault="004D30F3" w:rsidP="004D30F3">
      <w:pPr>
        <w:pStyle w:val="ListParagraph"/>
        <w:ind w:left="1080"/>
        <w:rPr>
          <w:u w:val="single"/>
          <w:lang w:val="en-US"/>
        </w:rPr>
      </w:pPr>
      <w:r w:rsidRPr="007C3C42">
        <w:rPr>
          <w:u w:val="single"/>
          <w:lang w:val="en-US"/>
        </w:rPr>
        <w:t>Cauldron/Quartermaster:</w:t>
      </w:r>
    </w:p>
    <w:p w:rsidR="00000000" w:rsidRDefault="002B5562">
      <w:pPr>
        <w:pStyle w:val="PresCode"/>
        <w:ind w:left="1080"/>
        <w:rPr>
          <w:lang w:val="en-US"/>
        </w:rPr>
        <w:pPrChange w:id="956" w:author="anfarr" w:date="2009-02-09T21:03:00Z">
          <w:pPr>
            <w:pStyle w:val="Code1"/>
            <w:tabs>
              <w:tab w:val="left" w:pos="1170"/>
            </w:tabs>
            <w:ind w:left="1080"/>
          </w:pPr>
        </w:pPrChange>
      </w:pPr>
      <w:r>
        <w:rPr>
          <w:lang w:val="en-US"/>
        </w:rPr>
        <w:t>Server {</w:t>
      </w:r>
    </w:p>
    <w:p w:rsidR="00000000" w:rsidRDefault="002B5562">
      <w:pPr>
        <w:pStyle w:val="PresCode"/>
        <w:ind w:left="1080"/>
        <w:rPr>
          <w:lang w:val="en-US"/>
        </w:rPr>
        <w:pPrChange w:id="957" w:author="anfarr" w:date="2009-02-09T21:03:00Z">
          <w:pPr>
            <w:pStyle w:val="Code1"/>
            <w:tabs>
              <w:tab w:val="left" w:pos="1170"/>
            </w:tabs>
            <w:ind w:left="1080"/>
          </w:pPr>
        </w:pPrChange>
      </w:pPr>
      <w:r>
        <w:rPr>
          <w:lang w:val="en-US"/>
        </w:rPr>
        <w:t xml:space="preserve">   cost: float;</w:t>
      </w:r>
    </w:p>
    <w:p w:rsidR="00000000" w:rsidRDefault="002B5562">
      <w:pPr>
        <w:pStyle w:val="PresCode"/>
        <w:ind w:left="1080"/>
        <w:rPr>
          <w:lang w:val="en-US"/>
        </w:rPr>
        <w:pPrChange w:id="958" w:author="anfarr" w:date="2009-02-09T21:03:00Z">
          <w:pPr>
            <w:pStyle w:val="Code1"/>
            <w:tabs>
              <w:tab w:val="left" w:pos="1170"/>
            </w:tabs>
            <w:ind w:left="1080"/>
          </w:pPr>
        </w:pPrChange>
      </w:pPr>
      <w:r>
        <w:rPr>
          <w:lang w:val="en-US"/>
        </w:rPr>
        <w:t xml:space="preserve">   comp: Computer;</w:t>
      </w:r>
    </w:p>
    <w:p w:rsidR="00000000" w:rsidRDefault="002B5562">
      <w:pPr>
        <w:pStyle w:val="PresCode"/>
        <w:ind w:left="1080"/>
        <w:rPr>
          <w:lang w:val="en-US"/>
        </w:rPr>
        <w:pPrChange w:id="959" w:author="anfarr" w:date="2009-02-09T21:03:00Z">
          <w:pPr>
            <w:pStyle w:val="Code1"/>
            <w:tabs>
              <w:tab w:val="left" w:pos="1170"/>
            </w:tabs>
            <w:ind w:left="1080"/>
          </w:pPr>
        </w:pPrChange>
      </w:pPr>
      <w:r>
        <w:rPr>
          <w:lang w:val="en-US"/>
        </w:rPr>
        <w:t xml:space="preserve">   app: Application;</w:t>
      </w:r>
    </w:p>
    <w:p w:rsidR="00000000" w:rsidRDefault="002B5562">
      <w:pPr>
        <w:pStyle w:val="PresCode"/>
        <w:ind w:left="1080"/>
        <w:rPr>
          <w:lang w:val="en-US"/>
        </w:rPr>
        <w:pPrChange w:id="960" w:author="anfarr" w:date="2009-02-09T21:03:00Z">
          <w:pPr>
            <w:pStyle w:val="Code1"/>
            <w:tabs>
              <w:tab w:val="left" w:pos="1170"/>
            </w:tabs>
            <w:ind w:left="1080"/>
          </w:pPr>
        </w:pPrChange>
      </w:pPr>
      <w:r>
        <w:rPr>
          <w:lang w:val="en-US"/>
        </w:rPr>
        <w:t xml:space="preserve">   satisfy cost == comp.purchaseCost + app.licenceFee;</w:t>
      </w:r>
    </w:p>
    <w:p w:rsidR="00000000" w:rsidRDefault="00D54FA8">
      <w:pPr>
        <w:pStyle w:val="PresCode"/>
        <w:ind w:left="1080"/>
        <w:rPr>
          <w:lang w:val="en-US"/>
        </w:rPr>
        <w:pPrChange w:id="961" w:author="anfarr" w:date="2009-02-09T21:03:00Z">
          <w:pPr>
            <w:pStyle w:val="Code1"/>
            <w:tabs>
              <w:tab w:val="left" w:pos="1170"/>
            </w:tabs>
            <w:ind w:left="1080"/>
          </w:pPr>
        </w:pPrChange>
      </w:pPr>
      <w:r>
        <w:rPr>
          <w:lang w:val="en-US"/>
        </w:rPr>
        <w:t xml:space="preserve">   satisfy cost &lt;= 1750;</w:t>
      </w:r>
    </w:p>
    <w:p w:rsidR="00000000" w:rsidRDefault="002B5562">
      <w:pPr>
        <w:pStyle w:val="PresCode"/>
        <w:ind w:left="1080"/>
        <w:rPr>
          <w:lang w:val="en-US"/>
        </w:rPr>
        <w:pPrChange w:id="962" w:author="anfarr" w:date="2009-02-09T21:03:00Z">
          <w:pPr>
            <w:pStyle w:val="Code1"/>
            <w:tabs>
              <w:tab w:val="left" w:pos="1170"/>
            </w:tabs>
            <w:ind w:left="1080"/>
          </w:pPr>
        </w:pPrChange>
      </w:pPr>
      <w:r>
        <w:rPr>
          <w:lang w:val="en-US"/>
        </w:rPr>
        <w:t>}</w:t>
      </w:r>
    </w:p>
    <w:p w:rsidR="002B5562" w:rsidRDefault="002B5562" w:rsidP="004D30F3">
      <w:pPr>
        <w:pStyle w:val="Code1"/>
        <w:tabs>
          <w:tab w:val="left" w:pos="1170"/>
        </w:tabs>
        <w:ind w:left="1080"/>
        <w:rPr>
          <w:lang w:val="en-US"/>
        </w:rPr>
      </w:pPr>
    </w:p>
    <w:p w:rsidR="004D30F3" w:rsidRDefault="004D30F3" w:rsidP="007C3C42">
      <w:pPr>
        <w:pStyle w:val="ListParagraph"/>
        <w:ind w:left="1080"/>
        <w:rPr>
          <w:u w:val="single"/>
          <w:lang w:val="en-US"/>
        </w:rPr>
      </w:pPr>
    </w:p>
    <w:p w:rsidR="004D30F3" w:rsidRPr="004713CC" w:rsidRDefault="004D30F3" w:rsidP="004D30F3">
      <w:pPr>
        <w:pStyle w:val="ListParagraph"/>
        <w:ind w:left="1080"/>
        <w:rPr>
          <w:u w:val="single"/>
          <w:lang w:val="en-US"/>
        </w:rPr>
      </w:pPr>
      <w:r w:rsidRPr="004713CC">
        <w:rPr>
          <w:u w:val="single"/>
          <w:lang w:val="en-US"/>
        </w:rPr>
        <w:t>SmartFrog with constraints:</w:t>
      </w:r>
    </w:p>
    <w:p w:rsidR="00000000" w:rsidRDefault="00B366F1">
      <w:pPr>
        <w:pStyle w:val="PresCode"/>
        <w:ind w:left="1080"/>
        <w:pPrChange w:id="963" w:author="anfarr" w:date="2009-02-09T21:03:00Z">
          <w:pPr>
            <w:pStyle w:val="Code1"/>
            <w:ind w:left="1080"/>
          </w:pPr>
        </w:pPrChange>
      </w:pPr>
      <w:r w:rsidRPr="00A965A3">
        <w:t>Server extends Constraint {</w:t>
      </w:r>
    </w:p>
    <w:p w:rsidR="00000000" w:rsidRDefault="00B366F1">
      <w:pPr>
        <w:pStyle w:val="PresCode"/>
        <w:ind w:left="1080"/>
        <w:pPrChange w:id="964" w:author="anfarr" w:date="2009-02-09T21:03:00Z">
          <w:pPr>
            <w:pStyle w:val="Code1"/>
            <w:ind w:left="1080"/>
          </w:pPr>
        </w:pPrChange>
      </w:pPr>
      <w:r>
        <w:t xml:space="preserve">   cost </w:t>
      </w:r>
      <w:r w:rsidRPr="00A965A3">
        <w:t>VAR</w:t>
      </w:r>
      <w:r w:rsidR="00BA49E7">
        <w:t xml:space="preserve"> INTEGER</w:t>
      </w:r>
      <w:r w:rsidRPr="00A965A3">
        <w:t>;</w:t>
      </w:r>
    </w:p>
    <w:p w:rsidR="00000000" w:rsidRDefault="00B366F1">
      <w:pPr>
        <w:pStyle w:val="PresCode"/>
        <w:ind w:left="1080"/>
        <w:pPrChange w:id="965" w:author="anfarr" w:date="2009-02-09T21:03:00Z">
          <w:pPr>
            <w:pStyle w:val="Code1"/>
            <w:ind w:left="1080"/>
          </w:pPr>
        </w:pPrChange>
      </w:pPr>
      <w:r w:rsidRPr="00A965A3">
        <w:t xml:space="preserve">   comp extends Computer;</w:t>
      </w:r>
    </w:p>
    <w:p w:rsidR="00000000" w:rsidRDefault="00B366F1">
      <w:pPr>
        <w:pStyle w:val="PresCode"/>
        <w:ind w:left="1080"/>
        <w:pPrChange w:id="966" w:author="anfarr" w:date="2009-02-09T21:03:00Z">
          <w:pPr>
            <w:pStyle w:val="Code1"/>
            <w:ind w:left="1080"/>
          </w:pPr>
        </w:pPrChange>
      </w:pPr>
      <w:r w:rsidRPr="00A965A3">
        <w:t xml:space="preserve">   app extends Application;</w:t>
      </w:r>
    </w:p>
    <w:p w:rsidR="00000000" w:rsidRDefault="002F1FC7">
      <w:pPr>
        <w:pStyle w:val="PresCode"/>
        <w:ind w:left="1080"/>
        <w:pPrChange w:id="967" w:author="anfarr" w:date="2009-02-09T21:03:00Z">
          <w:pPr>
            <w:pStyle w:val="Code1"/>
            <w:ind w:left="1080"/>
          </w:pPr>
        </w:pPrChange>
      </w:pPr>
    </w:p>
    <w:p w:rsidR="00000000" w:rsidRDefault="00B366F1">
      <w:pPr>
        <w:pStyle w:val="PresCode"/>
        <w:ind w:left="1080"/>
        <w:pPrChange w:id="968" w:author="anfarr" w:date="2009-02-09T21:03:00Z">
          <w:pPr>
            <w:pStyle w:val="Code1"/>
            <w:ind w:left="1080"/>
          </w:pPr>
        </w:pPrChange>
      </w:pPr>
      <w:r w:rsidRPr="00A965A3">
        <w:t xml:space="preserve">   purchaseCost comp:purchaseCost;</w:t>
      </w:r>
    </w:p>
    <w:p w:rsidR="00000000" w:rsidRDefault="00B366F1">
      <w:pPr>
        <w:pStyle w:val="PresCode"/>
        <w:ind w:left="1080"/>
        <w:pPrChange w:id="969" w:author="anfarr" w:date="2009-02-09T21:03:00Z">
          <w:pPr>
            <w:pStyle w:val="Code1"/>
            <w:ind w:left="1080"/>
          </w:pPr>
        </w:pPrChange>
      </w:pPr>
      <w:r w:rsidRPr="00A965A3">
        <w:t xml:space="preserve">   licenceFee app:licenceFee;</w:t>
      </w:r>
    </w:p>
    <w:p w:rsidR="00000000" w:rsidRDefault="002F1FC7">
      <w:pPr>
        <w:pStyle w:val="PresCode"/>
        <w:ind w:left="1080"/>
        <w:pPrChange w:id="970" w:author="anfarr" w:date="2009-02-09T21:03:00Z">
          <w:pPr>
            <w:pStyle w:val="Code1"/>
            <w:ind w:left="1080"/>
          </w:pPr>
        </w:pPrChange>
      </w:pPr>
    </w:p>
    <w:p w:rsidR="00000000" w:rsidRDefault="00B366F1">
      <w:pPr>
        <w:pStyle w:val="PresCode"/>
        <w:ind w:left="1080"/>
        <w:pPrChange w:id="971" w:author="anfarr" w:date="2009-02-09T21:03:00Z">
          <w:pPr>
            <w:pStyle w:val="Code1"/>
            <w:ind w:left="1080"/>
          </w:pPr>
        </w:pPrChange>
      </w:pPr>
      <w:r w:rsidRPr="00A965A3">
        <w:t xml:space="preserve">   [sfConstraint] -- "</w:t>
      </w:r>
      <w:r w:rsidR="00A64C68">
        <w:t xml:space="preserve">cost lt 1750, </w:t>
      </w:r>
    </w:p>
    <w:p w:rsidR="00000000" w:rsidRDefault="00A64C68">
      <w:pPr>
        <w:pStyle w:val="PresCode"/>
        <w:ind w:left="1080"/>
        <w:pPrChange w:id="972" w:author="anfarr" w:date="2009-02-09T21:03:00Z">
          <w:pPr>
            <w:pStyle w:val="Code1"/>
            <w:ind w:left="1080"/>
          </w:pPr>
        </w:pPrChange>
      </w:pPr>
      <w:r>
        <w:t xml:space="preserve">                      </w:t>
      </w:r>
      <w:r w:rsidR="00217014">
        <w:t>c</w:t>
      </w:r>
      <w:r>
        <w:t xml:space="preserve">ost = </w:t>
      </w:r>
      <w:r w:rsidR="00B366F1" w:rsidRPr="00A965A3">
        <w:t>purchaseCost + licenceFee";</w:t>
      </w:r>
    </w:p>
    <w:p w:rsidR="00000000" w:rsidRDefault="00B366F1">
      <w:pPr>
        <w:pStyle w:val="PresCode"/>
        <w:ind w:left="1080"/>
        <w:pPrChange w:id="973" w:author="anfarr" w:date="2009-02-09T21:03:00Z">
          <w:pPr>
            <w:pStyle w:val="Code1"/>
            <w:ind w:left="1080"/>
          </w:pPr>
        </w:pPrChange>
      </w:pPr>
      <w:r w:rsidRPr="00A965A3">
        <w:t>}</w:t>
      </w:r>
    </w:p>
    <w:p w:rsidR="00190841" w:rsidRDefault="00190841" w:rsidP="007C3C42">
      <w:pPr>
        <w:pStyle w:val="ListParagraph"/>
        <w:ind w:left="1080"/>
        <w:rPr>
          <w:lang w:val="en-US"/>
        </w:rPr>
      </w:pPr>
    </w:p>
    <w:p w:rsidR="00FE7F9A" w:rsidRDefault="00AE1917">
      <w:pPr>
        <w:pStyle w:val="ListParagraph"/>
        <w:ind w:left="1080" w:firstLine="720"/>
        <w:rPr>
          <w:lang w:val="en-US"/>
        </w:rPr>
      </w:pPr>
      <w:r>
        <w:rPr>
          <w:lang w:val="en-US"/>
        </w:rPr>
        <w:t xml:space="preserve">This constraint could also be written using the </w:t>
      </w:r>
      <w:r w:rsidRPr="00AC2139">
        <w:rPr>
          <w:rStyle w:val="CodeTextChar"/>
          <w:rFonts w:eastAsiaTheme="minorEastAsia"/>
        </w:rPr>
        <w:t>ForAll</w:t>
      </w:r>
      <w:r>
        <w:rPr>
          <w:lang w:val="en-US"/>
        </w:rPr>
        <w:t xml:space="preserve"> cardinality constr</w:t>
      </w:r>
      <w:r w:rsidR="002860D5">
        <w:rPr>
          <w:lang w:val="en-US"/>
        </w:rPr>
        <w:t xml:space="preserve">aint construct in SmartFrog, and using a </w:t>
      </w:r>
      <w:r w:rsidR="002860D5" w:rsidRPr="00AC2139">
        <w:rPr>
          <w:rStyle w:val="CodeTextChar"/>
          <w:rFonts w:eastAsiaTheme="minorEastAsia"/>
        </w:rPr>
        <w:t>gand</w:t>
      </w:r>
      <w:r w:rsidR="002860D5">
        <w:rPr>
          <w:lang w:val="en-US"/>
        </w:rPr>
        <w:t xml:space="preserve"> (which effects a ‘for all’) in Cauldron. </w:t>
      </w:r>
    </w:p>
    <w:p w:rsidR="00AE1917" w:rsidRDefault="00AE1917" w:rsidP="00AE1917">
      <w:pPr>
        <w:pStyle w:val="ListParagraph"/>
        <w:ind w:left="1080"/>
        <w:rPr>
          <w:lang w:val="en-US"/>
        </w:rPr>
      </w:pPr>
    </w:p>
    <w:p w:rsidR="00760B67" w:rsidRPr="006842FA" w:rsidRDefault="002B3E2F" w:rsidP="00760B67">
      <w:pPr>
        <w:pStyle w:val="ListParagraph"/>
        <w:numPr>
          <w:ilvl w:val="0"/>
          <w:numId w:val="20"/>
        </w:numPr>
        <w:rPr>
          <w:i/>
          <w:lang w:val="en-US"/>
        </w:rPr>
      </w:pPr>
      <w:r w:rsidRPr="002B3E2F">
        <w:rPr>
          <w:i/>
          <w:lang w:val="en-US"/>
        </w:rPr>
        <w:t>The sum cost of the servers is less than $10000</w:t>
      </w:r>
      <w:r w:rsidR="006842FA">
        <w:rPr>
          <w:lang w:val="en-US"/>
        </w:rPr>
        <w:t>.</w:t>
      </w:r>
    </w:p>
    <w:p w:rsidR="004311BA" w:rsidRDefault="004311BA" w:rsidP="004D30F3">
      <w:pPr>
        <w:pStyle w:val="ListParagraph"/>
        <w:ind w:left="1080"/>
        <w:rPr>
          <w:u w:val="single"/>
          <w:lang w:val="en-US"/>
        </w:rPr>
      </w:pPr>
    </w:p>
    <w:p w:rsidR="004D30F3" w:rsidRPr="007C3C42" w:rsidRDefault="004D30F3" w:rsidP="004D30F3">
      <w:pPr>
        <w:pStyle w:val="ListParagraph"/>
        <w:ind w:left="1080"/>
        <w:rPr>
          <w:u w:val="single"/>
          <w:lang w:val="en-US"/>
        </w:rPr>
      </w:pPr>
      <w:r w:rsidRPr="007C3C42">
        <w:rPr>
          <w:u w:val="single"/>
          <w:lang w:val="en-US"/>
        </w:rPr>
        <w:t>Cauldron/Quartermaster:</w:t>
      </w:r>
    </w:p>
    <w:p w:rsidR="00000000" w:rsidRDefault="004D30F3">
      <w:pPr>
        <w:pStyle w:val="PresCode"/>
        <w:ind w:left="1134"/>
        <w:rPr>
          <w:lang w:val="en-US"/>
        </w:rPr>
        <w:pPrChange w:id="974" w:author="anfarr" w:date="2009-02-09T21:04:00Z">
          <w:pPr>
            <w:pStyle w:val="Code1"/>
            <w:tabs>
              <w:tab w:val="left" w:pos="1170"/>
            </w:tabs>
            <w:ind w:left="1080"/>
          </w:pPr>
        </w:pPrChange>
      </w:pPr>
      <w:r w:rsidRPr="004713CC">
        <w:rPr>
          <w:lang w:val="en-US"/>
        </w:rPr>
        <w:t xml:space="preserve">satisfy </w:t>
      </w:r>
      <w:r w:rsidR="00A56A16">
        <w:rPr>
          <w:lang w:val="en-US"/>
        </w:rPr>
        <w:t>gadd</w:t>
      </w:r>
      <w:r w:rsidRPr="004713CC">
        <w:rPr>
          <w:lang w:val="en-US"/>
        </w:rPr>
        <w:t>(I,</w:t>
      </w:r>
      <w:r w:rsidR="00CD14D1">
        <w:rPr>
          <w:lang w:val="en-US"/>
        </w:rPr>
        <w:t xml:space="preserve"> serv, serv[i].cost &lt;= 10000</w:t>
      </w:r>
      <w:r w:rsidRPr="004713CC">
        <w:rPr>
          <w:lang w:val="en-US"/>
        </w:rPr>
        <w:t>)</w:t>
      </w:r>
    </w:p>
    <w:p w:rsidR="004D30F3" w:rsidRDefault="004D30F3" w:rsidP="004D30F3">
      <w:pPr>
        <w:pStyle w:val="ListParagraph"/>
        <w:ind w:left="1080"/>
        <w:rPr>
          <w:lang w:val="en-US"/>
        </w:rPr>
      </w:pPr>
    </w:p>
    <w:p w:rsidR="00A504A0" w:rsidRDefault="00A504A0" w:rsidP="00A504A0">
      <w:pPr>
        <w:pStyle w:val="ListParagraph"/>
        <w:ind w:left="1080"/>
        <w:rPr>
          <w:u w:val="single"/>
          <w:lang w:val="en-US"/>
        </w:rPr>
      </w:pPr>
      <w:r w:rsidRPr="004713CC">
        <w:rPr>
          <w:u w:val="single"/>
          <w:lang w:val="en-US"/>
        </w:rPr>
        <w:t>SmartFrog with constraints:</w:t>
      </w:r>
    </w:p>
    <w:p w:rsidR="00000000" w:rsidRDefault="009A6296">
      <w:pPr>
        <w:pStyle w:val="PresCode"/>
        <w:ind w:left="1080"/>
        <w:pPrChange w:id="975" w:author="anfarr" w:date="2009-02-09T21:03:00Z">
          <w:pPr>
            <w:pStyle w:val="Code1"/>
            <w:ind w:left="1080"/>
          </w:pPr>
        </w:pPrChange>
      </w:pPr>
      <w:r>
        <w:t>ServersCost</w:t>
      </w:r>
      <w:r w:rsidRPr="00541527">
        <w:t xml:space="preserve"> extends Constraint {</w:t>
      </w:r>
    </w:p>
    <w:p w:rsidR="00000000" w:rsidRDefault="009A6296">
      <w:pPr>
        <w:pStyle w:val="PresCode"/>
        <w:ind w:left="1080"/>
        <w:pPrChange w:id="976" w:author="anfarr" w:date="2009-02-09T21:03:00Z">
          <w:pPr>
            <w:pStyle w:val="Code1"/>
            <w:ind w:left="1080"/>
          </w:pPr>
        </w:pPrChange>
      </w:pPr>
      <w:r>
        <w:t xml:space="preserve">   </w:t>
      </w:r>
      <w:ins w:id="977" w:author="anfarr" w:date="2009-02-09T21:06:00Z">
        <w:r w:rsidR="00C27E3E">
          <w:t>array</w:t>
        </w:r>
      </w:ins>
      <w:del w:id="978" w:author="anfarr" w:date="2009-02-09T21:06:00Z">
        <w:r w:rsidDel="00C27E3E">
          <w:delText>[sfSource] --</w:delText>
        </w:r>
      </w:del>
      <w:r>
        <w:t xml:space="preserve"> LAZY Servers</w:t>
      </w:r>
      <w:r w:rsidRPr="00541527">
        <w:t>;</w:t>
      </w:r>
    </w:p>
    <w:p w:rsidR="00000000" w:rsidRDefault="009A6296">
      <w:pPr>
        <w:pStyle w:val="PresCode"/>
        <w:ind w:left="1080"/>
        <w:pPrChange w:id="979" w:author="anfarr" w:date="2009-02-09T21:03:00Z">
          <w:pPr>
            <w:pStyle w:val="Code1"/>
            <w:ind w:left="1080"/>
          </w:pPr>
        </w:pPrChange>
      </w:pPr>
      <w:r>
        <w:t xml:space="preserve">   </w:t>
      </w:r>
      <w:ins w:id="980" w:author="anfarr" w:date="2009-02-09T21:06:00Z">
        <w:r w:rsidR="00C27E3E">
          <w:t>prefix</w:t>
        </w:r>
      </w:ins>
      <w:del w:id="981" w:author="anfarr" w:date="2009-02-09T21:06:00Z">
        <w:r w:rsidDel="00C27E3E">
          <w:delText>[sfPrefix] --</w:delText>
        </w:r>
      </w:del>
      <w:r>
        <w:t xml:space="preserve"> "server</w:t>
      </w:r>
      <w:r w:rsidRPr="00541527">
        <w:t>";</w:t>
      </w:r>
    </w:p>
    <w:p w:rsidR="00000000" w:rsidRDefault="0041437B">
      <w:pPr>
        <w:pStyle w:val="PresCode"/>
        <w:ind w:left="1080"/>
        <w:pPrChange w:id="982" w:author="anfarr" w:date="2009-02-09T21:03:00Z">
          <w:pPr>
            <w:pStyle w:val="Code1"/>
            <w:ind w:left="1080"/>
          </w:pPr>
        </w:pPrChange>
      </w:pPr>
      <w:r>
        <w:t xml:space="preserve">   </w:t>
      </w:r>
      <w:ins w:id="983" w:author="anfarr" w:date="2009-02-09T21:06:00Z">
        <w:r w:rsidR="00C27E3E">
          <w:t xml:space="preserve">path </w:t>
        </w:r>
      </w:ins>
      <w:del w:id="984" w:author="anfarr" w:date="2009-02-09T21:06:00Z">
        <w:r w:rsidDel="00C27E3E">
          <w:delText xml:space="preserve">[sfPath] -- </w:delText>
        </w:r>
      </w:del>
      <w:r>
        <w:t>LAZY cost</w:t>
      </w:r>
      <w:r w:rsidR="009A6296" w:rsidRPr="00541527">
        <w:t>;</w:t>
      </w:r>
    </w:p>
    <w:p w:rsidR="00000000" w:rsidRDefault="00C85C0C">
      <w:pPr>
        <w:pStyle w:val="PresCode"/>
        <w:ind w:left="1080"/>
        <w:pPrChange w:id="985" w:author="anfarr" w:date="2009-02-09T21:03:00Z">
          <w:pPr>
            <w:pStyle w:val="Code1"/>
            <w:ind w:left="1080"/>
          </w:pPr>
        </w:pPrChange>
      </w:pPr>
      <w:r>
        <w:t xml:space="preserve">   </w:t>
      </w:r>
      <w:del w:id="986" w:author="anfarr" w:date="2009-02-09T21:06:00Z">
        <w:r w:rsidDel="00C27E3E">
          <w:delText xml:space="preserve">[sfUpdate] </w:delText>
        </w:r>
      </w:del>
      <w:r>
        <w:t>cost</w:t>
      </w:r>
      <w:r w:rsidR="00B352AA">
        <w:t>list</w:t>
      </w:r>
      <w:ins w:id="987" w:author="anfarr" w:date="2009-02-09T21:06:00Z">
        <w:r w:rsidR="00C27E3E">
          <w:t xml:space="preserve"> extends AggregateSpecifier{}</w:t>
        </w:r>
      </w:ins>
      <w:del w:id="988" w:author="anfarr" w:date="2009-02-09T21:06:00Z">
        <w:r w:rsidR="009A6296" w:rsidRPr="00541527" w:rsidDel="00C27E3E">
          <w:delText>;</w:delText>
        </w:r>
      </w:del>
    </w:p>
    <w:p w:rsidR="00000000" w:rsidRDefault="009A6296">
      <w:pPr>
        <w:pStyle w:val="PresCode"/>
        <w:ind w:left="1080"/>
        <w:pPrChange w:id="989" w:author="anfarr" w:date="2009-02-09T21:03:00Z">
          <w:pPr>
            <w:pStyle w:val="Code1"/>
            <w:ind w:left="1080"/>
          </w:pPr>
        </w:pPrChange>
      </w:pPr>
      <w:r w:rsidRPr="00541527">
        <w:t xml:space="preserve">   [sfConstraint] </w:t>
      </w:r>
      <w:r w:rsidR="00847312">
        <w:t>--</w:t>
      </w:r>
      <w:r w:rsidRPr="00541527">
        <w:t xml:space="preserve"> "</w:t>
      </w:r>
      <w:r w:rsidR="00847312">
        <w:t>sum(cost</w:t>
      </w:r>
      <w:r w:rsidR="00B352AA">
        <w:t>list</w:t>
      </w:r>
      <w:r w:rsidR="00460398">
        <w:t>, Cost</w:t>
      </w:r>
      <w:r w:rsidR="00847312">
        <w:t>)</w:t>
      </w:r>
      <w:r w:rsidR="00F02F35">
        <w:t xml:space="preserve">, </w:t>
      </w:r>
      <w:r w:rsidR="00556361">
        <w:t>Cost lt 10000</w:t>
      </w:r>
      <w:r w:rsidRPr="00541527">
        <w:t xml:space="preserve">";  </w:t>
      </w:r>
    </w:p>
    <w:p w:rsidR="00000000" w:rsidRDefault="009A6296">
      <w:pPr>
        <w:pStyle w:val="PresCode"/>
        <w:ind w:left="1080"/>
        <w:pPrChange w:id="990" w:author="anfarr" w:date="2009-02-09T21:03:00Z">
          <w:pPr>
            <w:pStyle w:val="Code1"/>
            <w:ind w:left="1080"/>
          </w:pPr>
        </w:pPrChange>
      </w:pPr>
      <w:r w:rsidRPr="00541527">
        <w:t>}</w:t>
      </w:r>
    </w:p>
    <w:p w:rsidR="001F4202" w:rsidRDefault="001F4202" w:rsidP="004D30F3">
      <w:pPr>
        <w:pStyle w:val="ListParagraph"/>
        <w:ind w:left="1080"/>
        <w:rPr>
          <w:lang w:val="en-US"/>
        </w:rPr>
      </w:pPr>
    </w:p>
    <w:p w:rsidR="00FE7F9A" w:rsidRDefault="001F4202">
      <w:pPr>
        <w:pStyle w:val="ListParagraph"/>
        <w:ind w:left="1080" w:firstLine="720"/>
        <w:rPr>
          <w:lang w:val="en-US"/>
        </w:rPr>
      </w:pPr>
      <w:r>
        <w:rPr>
          <w:lang w:val="en-US"/>
        </w:rPr>
        <w:t xml:space="preserve">In the foregoing, we write attribute specifiers to aggregate the </w:t>
      </w:r>
      <w:r w:rsidRPr="00AC2139">
        <w:rPr>
          <w:rStyle w:val="CodeTextChar"/>
          <w:rFonts w:eastAsiaTheme="minorEastAsia"/>
        </w:rPr>
        <w:t>cost</w:t>
      </w:r>
      <w:r>
        <w:rPr>
          <w:lang w:val="en-US"/>
        </w:rPr>
        <w:t xml:space="preserve"> attribute from members of an array of servers.  </w:t>
      </w:r>
      <w:r w:rsidR="00546C18">
        <w:rPr>
          <w:lang w:val="en-US"/>
        </w:rPr>
        <w:t xml:space="preserve">We see from the previous model fragment that this attribute is declared as a </w:t>
      </w:r>
      <w:r w:rsidR="002B3E2F" w:rsidRPr="002B3E2F">
        <w:rPr>
          <w:rStyle w:val="CodeTextChar"/>
          <w:rFonts w:eastAsiaTheme="minorEastAsia"/>
        </w:rPr>
        <w:t>VAR</w:t>
      </w:r>
      <w:r w:rsidR="00546C18">
        <w:rPr>
          <w:lang w:val="en-US"/>
        </w:rPr>
        <w:t xml:space="preserve">, and it is these </w:t>
      </w:r>
      <w:r w:rsidR="002B3E2F" w:rsidRPr="002B3E2F">
        <w:rPr>
          <w:rStyle w:val="CodeTextChar"/>
          <w:rFonts w:eastAsiaTheme="minorEastAsia"/>
        </w:rPr>
        <w:t>VAR</w:t>
      </w:r>
      <w:r w:rsidR="00546C18">
        <w:rPr>
          <w:lang w:val="en-US"/>
        </w:rPr>
        <w:t xml:space="preserve">s that are aggregated.  </w:t>
      </w:r>
      <w:r>
        <w:rPr>
          <w:lang w:val="en-US"/>
        </w:rPr>
        <w:t xml:space="preserve">The </w:t>
      </w:r>
      <w:r w:rsidRPr="00AC2139">
        <w:rPr>
          <w:rStyle w:val="CodeTextChar"/>
          <w:rFonts w:eastAsiaTheme="minorEastAsia"/>
        </w:rPr>
        <w:t>sfSource</w:t>
      </w:r>
      <w:r>
        <w:rPr>
          <w:lang w:val="en-US"/>
        </w:rPr>
        <w:t xml:space="preserve">-tagged attribute </w:t>
      </w:r>
      <w:r>
        <w:rPr>
          <w:lang w:val="en-US"/>
        </w:rPr>
        <w:lastRenderedPageBreak/>
        <w:t xml:space="preserve">gives the source array, </w:t>
      </w:r>
      <w:r w:rsidR="002B3E2F" w:rsidRPr="002B3E2F">
        <w:rPr>
          <w:rStyle w:val="CodeTextChar"/>
          <w:rFonts w:eastAsiaTheme="minorEastAsia"/>
        </w:rPr>
        <w:t>Servers</w:t>
      </w:r>
      <w:r w:rsidR="00B352AA">
        <w:t>;</w:t>
      </w:r>
      <w:r w:rsidR="00546C18">
        <w:t xml:space="preserve"> </w:t>
      </w:r>
      <w:r>
        <w:rPr>
          <w:lang w:val="en-US"/>
        </w:rPr>
        <w:t xml:space="preserve">the </w:t>
      </w:r>
      <w:r w:rsidRPr="00AC2139">
        <w:rPr>
          <w:rStyle w:val="CodeTextChar"/>
          <w:rFonts w:eastAsiaTheme="minorEastAsia"/>
        </w:rPr>
        <w:t>sfPrefix</w:t>
      </w:r>
      <w:r>
        <w:rPr>
          <w:lang w:val="en-US"/>
        </w:rPr>
        <w:t xml:space="preserve">-tagged attribute gives the prefix of array members, </w:t>
      </w:r>
      <w:r w:rsidR="002B3E2F" w:rsidRPr="002B3E2F">
        <w:rPr>
          <w:rStyle w:val="CodeTextChar"/>
          <w:rFonts w:eastAsiaTheme="minorEastAsia"/>
        </w:rPr>
        <w:t>server</w:t>
      </w:r>
      <w:r w:rsidR="00B352AA">
        <w:rPr>
          <w:lang w:val="en-US"/>
        </w:rPr>
        <w:t>;</w:t>
      </w:r>
      <w:r w:rsidR="00082213">
        <w:rPr>
          <w:lang w:val="en-US"/>
        </w:rPr>
        <w:t xml:space="preserve"> </w:t>
      </w:r>
      <w:r>
        <w:rPr>
          <w:lang w:val="en-US"/>
        </w:rPr>
        <w:t xml:space="preserve">the </w:t>
      </w:r>
      <w:r w:rsidRPr="00AC2139">
        <w:rPr>
          <w:rStyle w:val="CodeTextChar"/>
          <w:rFonts w:eastAsiaTheme="minorEastAsia"/>
        </w:rPr>
        <w:t>sfPath</w:t>
      </w:r>
      <w:r>
        <w:rPr>
          <w:lang w:val="en-US"/>
        </w:rPr>
        <w:t xml:space="preserve">-tagged attribute gives the path into an array member of the attribute value to be aggregated, </w:t>
      </w:r>
      <w:r w:rsidR="00B352AA">
        <w:rPr>
          <w:lang w:val="en-US"/>
        </w:rPr>
        <w:t xml:space="preserve">which is simply the </w:t>
      </w:r>
      <w:r w:rsidR="002B3E2F" w:rsidRPr="002B3E2F">
        <w:rPr>
          <w:rStyle w:val="CodeTextChar"/>
          <w:rFonts w:eastAsiaTheme="minorEastAsia"/>
        </w:rPr>
        <w:t>cost</w:t>
      </w:r>
      <w:r w:rsidR="00B352AA">
        <w:rPr>
          <w:lang w:val="en-US"/>
        </w:rPr>
        <w:t xml:space="preserve"> attribute; </w:t>
      </w:r>
      <w:r>
        <w:rPr>
          <w:lang w:val="en-US"/>
        </w:rPr>
        <w:t xml:space="preserve">and the </w:t>
      </w:r>
      <w:r w:rsidRPr="00AC2139">
        <w:rPr>
          <w:rStyle w:val="CodeTextChar"/>
          <w:rFonts w:eastAsiaTheme="minorEastAsia"/>
        </w:rPr>
        <w:t>sfUpdate</w:t>
      </w:r>
      <w:r>
        <w:rPr>
          <w:lang w:val="en-US"/>
        </w:rPr>
        <w:t>-tagged attribute gives the attribute</w:t>
      </w:r>
      <w:r w:rsidR="00B73883">
        <w:rPr>
          <w:lang w:val="en-US"/>
        </w:rPr>
        <w:t xml:space="preserve">, </w:t>
      </w:r>
      <w:r w:rsidR="00B73883" w:rsidRPr="00AC2139">
        <w:rPr>
          <w:rStyle w:val="CodeTextChar"/>
          <w:rFonts w:eastAsiaTheme="minorEastAsia"/>
        </w:rPr>
        <w:t>cost</w:t>
      </w:r>
      <w:r w:rsidR="00B73883">
        <w:rPr>
          <w:rStyle w:val="CodeTextChar"/>
          <w:rFonts w:eastAsiaTheme="minorEastAsia"/>
        </w:rPr>
        <w:t>list</w:t>
      </w:r>
      <w:r w:rsidR="00B73883">
        <w:rPr>
          <w:lang w:val="en-US"/>
        </w:rPr>
        <w:t>, t</w:t>
      </w:r>
      <w:r>
        <w:rPr>
          <w:lang w:val="en-US"/>
        </w:rPr>
        <w:t xml:space="preserve">o which to assign the result of aggregation.    </w:t>
      </w:r>
    </w:p>
    <w:p w:rsidR="004D30F3" w:rsidRPr="001F4202" w:rsidRDefault="001F4202" w:rsidP="00C50298">
      <w:pPr>
        <w:pStyle w:val="ListParagraph"/>
        <w:ind w:left="1080" w:firstLine="720"/>
        <w:rPr>
          <w:lang w:val="en-US"/>
        </w:rPr>
      </w:pPr>
      <w:r>
        <w:rPr>
          <w:lang w:val="en-US"/>
        </w:rPr>
        <w:t xml:space="preserve">Note that </w:t>
      </w:r>
      <w:r w:rsidRPr="00AC2139">
        <w:rPr>
          <w:rStyle w:val="CodeTextChar"/>
          <w:rFonts w:eastAsiaTheme="minorEastAsia"/>
        </w:rPr>
        <w:t>sum</w:t>
      </w:r>
      <w:r>
        <w:rPr>
          <w:lang w:val="en-US"/>
        </w:rPr>
        <w:t xml:space="preserve"> is an </w:t>
      </w:r>
      <w:r>
        <w:rPr>
          <w:i/>
          <w:lang w:val="en-US"/>
        </w:rPr>
        <w:t xml:space="preserve">active </w:t>
      </w:r>
      <w:r>
        <w:rPr>
          <w:lang w:val="en-US"/>
        </w:rPr>
        <w:t xml:space="preserve">constraint, which means that it may be specified </w:t>
      </w:r>
      <w:r>
        <w:rPr>
          <w:i/>
          <w:lang w:val="en-US"/>
        </w:rPr>
        <w:t>a priori</w:t>
      </w:r>
      <w:r>
        <w:rPr>
          <w:lang w:val="en-US"/>
        </w:rPr>
        <w:t xml:space="preserve">, and as assignments are made to individual cost attributes, the ramifications of the assignments are propagated through the range of the variable </w:t>
      </w:r>
      <w:r w:rsidRPr="00AC2139">
        <w:rPr>
          <w:rStyle w:val="CodeTextChar"/>
          <w:rFonts w:eastAsiaTheme="minorEastAsia"/>
        </w:rPr>
        <w:t>Cost</w:t>
      </w:r>
      <w:r>
        <w:rPr>
          <w:lang w:val="en-US"/>
        </w:rPr>
        <w:t xml:space="preserve">. Effectively, the lower bound of the range of </w:t>
      </w:r>
      <w:r w:rsidRPr="00AC2139">
        <w:rPr>
          <w:rStyle w:val="CodeTextChar"/>
          <w:rFonts w:eastAsiaTheme="minorEastAsia"/>
        </w:rPr>
        <w:t>Cost</w:t>
      </w:r>
      <w:r>
        <w:rPr>
          <w:lang w:val="en-US"/>
        </w:rPr>
        <w:t xml:space="preserve"> will move up with every (positive) assignment.  Note, however, that we also latterly </w:t>
      </w:r>
      <w:r w:rsidR="00F86FE5">
        <w:rPr>
          <w:lang w:val="en-US"/>
        </w:rPr>
        <w:t xml:space="preserve">limit the value that may be assigned to </w:t>
      </w:r>
      <w:r w:rsidR="00F86FE5" w:rsidRPr="00AC2139">
        <w:rPr>
          <w:rStyle w:val="CodeTextChar"/>
          <w:rFonts w:eastAsiaTheme="minorEastAsia"/>
        </w:rPr>
        <w:t>Cost</w:t>
      </w:r>
      <w:r w:rsidR="00F86FE5">
        <w:rPr>
          <w:lang w:val="en-US"/>
        </w:rPr>
        <w:t xml:space="preserve"> by specifying an upper-bound ($10000).  The net effect of the constraint string is that, as assignments are made to the aggregated cost attributes, the lower bound will move up.  If it moves above the upper bound, then a violation of the upper bound is necessarily entailed; and constraint solving will backtrack.  Backtracking thus happens as soon as the </w:t>
      </w:r>
      <w:r w:rsidR="00F86FE5" w:rsidRPr="00AC2139">
        <w:rPr>
          <w:rStyle w:val="CodeTextChar"/>
          <w:rFonts w:eastAsiaTheme="minorEastAsia"/>
        </w:rPr>
        <w:t>Cost</w:t>
      </w:r>
      <w:r w:rsidR="00F86FE5">
        <w:rPr>
          <w:lang w:val="en-US"/>
        </w:rPr>
        <w:t xml:space="preserve"> upper bound can no longer be satisfied; it is not necessary to wait until all </w:t>
      </w:r>
      <w:r w:rsidR="002B3E2F" w:rsidRPr="002B3E2F">
        <w:rPr>
          <w:rStyle w:val="CodeTextChar"/>
          <w:rFonts w:eastAsiaTheme="minorEastAsia"/>
        </w:rPr>
        <w:t>cost</w:t>
      </w:r>
      <w:r w:rsidR="00F86FE5">
        <w:rPr>
          <w:lang w:val="en-US"/>
        </w:rPr>
        <w:t xml:space="preserve"> attributes have been assigned in order to figure this out.</w:t>
      </w:r>
      <w:r>
        <w:rPr>
          <w:lang w:val="en-US"/>
        </w:rPr>
        <w:t xml:space="preserve"> </w:t>
      </w:r>
    </w:p>
    <w:p w:rsidR="001F4202" w:rsidRDefault="001F4202" w:rsidP="004D30F3">
      <w:pPr>
        <w:pStyle w:val="ListParagraph"/>
        <w:ind w:left="1080"/>
        <w:rPr>
          <w:lang w:val="en-US"/>
        </w:rPr>
      </w:pPr>
    </w:p>
    <w:p w:rsidR="00AC21E3" w:rsidRPr="00760B67" w:rsidRDefault="00583437" w:rsidP="00760B67">
      <w:pPr>
        <w:pStyle w:val="ListParagraph"/>
        <w:numPr>
          <w:ilvl w:val="0"/>
          <w:numId w:val="20"/>
        </w:numPr>
        <w:rPr>
          <w:lang w:val="en-US"/>
        </w:rPr>
      </w:pPr>
      <w:r>
        <w:t>In the allocation of VMs to hosts, th</w:t>
      </w:r>
      <w:r w:rsidRPr="002B44E5">
        <w:t xml:space="preserve">e host specified in a VM’s record must have the VM in its list of hosted VMs; and </w:t>
      </w:r>
      <w:r w:rsidRPr="00B367D1">
        <w:rPr>
          <w:i/>
          <w:iCs/>
        </w:rPr>
        <w:t>vice versa</w:t>
      </w:r>
      <w:r w:rsidR="00BA6B04">
        <w:rPr>
          <w:iCs/>
        </w:rPr>
        <w:t>.</w:t>
      </w:r>
    </w:p>
    <w:p w:rsidR="004311BA" w:rsidRDefault="004311BA" w:rsidP="004311BA">
      <w:pPr>
        <w:pStyle w:val="ListParagraph"/>
        <w:ind w:left="1080"/>
        <w:rPr>
          <w:u w:val="single"/>
          <w:lang w:val="en-US"/>
        </w:rPr>
      </w:pPr>
    </w:p>
    <w:p w:rsidR="004311BA" w:rsidRPr="007C3C42" w:rsidRDefault="004311BA" w:rsidP="004311BA">
      <w:pPr>
        <w:pStyle w:val="ListParagraph"/>
        <w:ind w:left="1080"/>
        <w:rPr>
          <w:u w:val="single"/>
          <w:lang w:val="en-US"/>
        </w:rPr>
      </w:pPr>
      <w:r w:rsidRPr="007C3C42">
        <w:rPr>
          <w:u w:val="single"/>
          <w:lang w:val="en-US"/>
        </w:rPr>
        <w:t>Cauldron/Quartermaster:</w:t>
      </w:r>
    </w:p>
    <w:p w:rsidR="0084000D" w:rsidRPr="0096174D" w:rsidRDefault="00200E43" w:rsidP="0084000D">
      <w:pPr>
        <w:ind w:left="1080"/>
        <w:rPr>
          <w:rFonts w:eastAsia="Times New Roman"/>
          <w:lang w:val="en-US" w:eastAsia="ar-SA"/>
        </w:rPr>
      </w:pPr>
      <w:r>
        <w:rPr>
          <w:rFonts w:eastAsia="Times New Roman"/>
          <w:lang w:val="en-US" w:eastAsia="ar-SA"/>
        </w:rPr>
        <w:t xml:space="preserve">In </w:t>
      </w:r>
      <w:r w:rsidR="0084000D" w:rsidRPr="00AC2139">
        <w:rPr>
          <w:rStyle w:val="CodeTextChar"/>
          <w:rFonts w:eastAsiaTheme="minorEastAsia"/>
        </w:rPr>
        <w:t>Host</w:t>
      </w:r>
      <w:r w:rsidR="0084000D">
        <w:rPr>
          <w:rFonts w:eastAsia="Times New Roman"/>
          <w:lang w:val="en-US" w:eastAsia="ar-SA"/>
        </w:rPr>
        <w:t xml:space="preserve">, the first </w:t>
      </w:r>
      <w:r w:rsidR="0084000D" w:rsidRPr="00AC2139">
        <w:rPr>
          <w:rStyle w:val="CodeTextChar"/>
          <w:rFonts w:eastAsiaTheme="minorEastAsia"/>
        </w:rPr>
        <w:t>satisfy</w:t>
      </w:r>
      <w:r w:rsidR="0084000D">
        <w:rPr>
          <w:rFonts w:eastAsia="Times New Roman"/>
          <w:i/>
          <w:lang w:val="en-US" w:eastAsia="ar-SA"/>
        </w:rPr>
        <w:t xml:space="preserve"> </w:t>
      </w:r>
      <w:r w:rsidR="00A14670">
        <w:rPr>
          <w:rFonts w:eastAsia="Times New Roman"/>
          <w:lang w:val="en-US" w:eastAsia="ar-SA"/>
        </w:rPr>
        <w:t>constraint is an ‘all different’</w:t>
      </w:r>
      <w:r w:rsidR="0084000D">
        <w:rPr>
          <w:rFonts w:eastAsia="Times New Roman"/>
          <w:lang w:val="en-US" w:eastAsia="ar-SA"/>
        </w:rPr>
        <w:t xml:space="preserve"> constraint.  </w:t>
      </w:r>
      <w:r w:rsidR="0096174D">
        <w:rPr>
          <w:rFonts w:eastAsia="Times New Roman"/>
          <w:lang w:val="en-US" w:eastAsia="ar-SA"/>
        </w:rPr>
        <w:t xml:space="preserve">The second constraint says that for each VM specified in the set of VMs of a host, the VM’s host attribute must refer to the given host.  In </w:t>
      </w:r>
      <w:r w:rsidR="0096174D" w:rsidRPr="00AC2139">
        <w:rPr>
          <w:rStyle w:val="CodeTextChar"/>
          <w:rFonts w:eastAsiaTheme="minorEastAsia"/>
        </w:rPr>
        <w:t>VM</w:t>
      </w:r>
      <w:r w:rsidR="0096174D">
        <w:rPr>
          <w:rFonts w:eastAsia="Times New Roman"/>
          <w:lang w:val="en-US" w:eastAsia="ar-SA"/>
        </w:rPr>
        <w:t xml:space="preserve">, the </w:t>
      </w:r>
      <w:r w:rsidR="0096174D" w:rsidRPr="00AC2139">
        <w:rPr>
          <w:rStyle w:val="CodeTextChar"/>
          <w:rFonts w:eastAsiaTheme="minorEastAsia"/>
        </w:rPr>
        <w:t>satisfy</w:t>
      </w:r>
      <w:r w:rsidR="0096174D">
        <w:rPr>
          <w:rFonts w:eastAsia="Times New Roman"/>
          <w:i/>
          <w:lang w:val="en-US" w:eastAsia="ar-SA"/>
        </w:rPr>
        <w:t xml:space="preserve"> </w:t>
      </w:r>
      <w:r w:rsidR="0096174D">
        <w:rPr>
          <w:rFonts w:eastAsia="Times New Roman"/>
          <w:lang w:val="en-US" w:eastAsia="ar-SA"/>
        </w:rPr>
        <w:t>constraint says that the specified host must in turn specify the VM somewhere in its list of VMs.</w:t>
      </w:r>
    </w:p>
    <w:p w:rsidR="0084000D" w:rsidRDefault="0084000D" w:rsidP="00863125">
      <w:pPr>
        <w:ind w:left="720" w:firstLine="360"/>
        <w:rPr>
          <w:rFonts w:ascii="Courier" w:eastAsia="Times New Roman" w:hAnsi="Courier"/>
          <w:color w:val="000080"/>
          <w:sz w:val="16"/>
          <w:szCs w:val="20"/>
          <w:lang w:val="en-US" w:eastAsia="ar-SA"/>
        </w:rPr>
      </w:pPr>
    </w:p>
    <w:p w:rsidR="00000000" w:rsidRDefault="00863125">
      <w:pPr>
        <w:pStyle w:val="PresCode"/>
        <w:ind w:left="1080"/>
        <w:rPr>
          <w:lang w:val="en-US"/>
        </w:rPr>
        <w:pPrChange w:id="991" w:author="anfarr" w:date="2009-02-09T21:04:00Z">
          <w:pPr>
            <w:pStyle w:val="Code1"/>
            <w:ind w:left="1080"/>
          </w:pPr>
        </w:pPrChange>
      </w:pPr>
      <w:r w:rsidRPr="00863125">
        <w:rPr>
          <w:lang w:val="en-US"/>
        </w:rPr>
        <w:t>Host {</w:t>
      </w:r>
    </w:p>
    <w:p w:rsidR="00000000" w:rsidRDefault="00863125">
      <w:pPr>
        <w:pStyle w:val="PresCode"/>
        <w:ind w:left="1080"/>
        <w:rPr>
          <w:lang w:val="en-US"/>
        </w:rPr>
        <w:pPrChange w:id="992" w:author="anfarr" w:date="2009-02-09T21:04:00Z">
          <w:pPr>
            <w:pStyle w:val="Code1"/>
            <w:ind w:left="1080"/>
          </w:pPr>
        </w:pPrChange>
      </w:pPr>
      <w:r w:rsidRPr="00863125">
        <w:rPr>
          <w:lang w:val="en-US"/>
        </w:rPr>
        <w:t xml:space="preserve">  vms: (ref VM)[..n];</w:t>
      </w:r>
    </w:p>
    <w:p w:rsidR="00000000" w:rsidRDefault="00863125">
      <w:pPr>
        <w:pStyle w:val="PresCode"/>
        <w:ind w:left="1080"/>
        <w:rPr>
          <w:lang w:val="en-US"/>
        </w:rPr>
        <w:pPrChange w:id="993" w:author="anfarr" w:date="2009-02-09T21:04:00Z">
          <w:pPr>
            <w:pStyle w:val="Code1"/>
            <w:ind w:left="1080"/>
          </w:pPr>
        </w:pPrChange>
      </w:pPr>
      <w:r w:rsidRPr="00863125">
        <w:rPr>
          <w:lang w:val="en-US"/>
        </w:rPr>
        <w:t xml:space="preserve">  satisfy gand(i, vms, gand(j, vms, vms[i] == vms[j] ==&gt; i==j));</w:t>
      </w:r>
    </w:p>
    <w:p w:rsidR="00000000" w:rsidRDefault="00863125">
      <w:pPr>
        <w:pStyle w:val="PresCode"/>
        <w:ind w:left="1080"/>
        <w:rPr>
          <w:lang w:val="en-US"/>
        </w:rPr>
        <w:pPrChange w:id="994" w:author="anfarr" w:date="2009-02-09T21:04:00Z">
          <w:pPr>
            <w:pStyle w:val="Code1"/>
            <w:ind w:left="1080"/>
          </w:pPr>
        </w:pPrChange>
      </w:pPr>
      <w:r w:rsidRPr="00863125">
        <w:rPr>
          <w:lang w:val="en-US"/>
        </w:rPr>
        <w:t xml:space="preserve">  satisfy gand(i, vms, vms[i].host == this);</w:t>
      </w:r>
    </w:p>
    <w:p w:rsidR="00000000" w:rsidRDefault="00863125">
      <w:pPr>
        <w:pStyle w:val="PresCode"/>
        <w:ind w:left="1080"/>
        <w:rPr>
          <w:lang w:val="en-US"/>
        </w:rPr>
        <w:pPrChange w:id="995" w:author="anfarr" w:date="2009-02-09T21:04:00Z">
          <w:pPr>
            <w:pStyle w:val="Code1"/>
            <w:ind w:left="1080"/>
          </w:pPr>
        </w:pPrChange>
      </w:pPr>
      <w:r w:rsidRPr="00863125">
        <w:rPr>
          <w:lang w:val="en-US"/>
        </w:rPr>
        <w:t>}</w:t>
      </w:r>
    </w:p>
    <w:p w:rsidR="00000000" w:rsidRDefault="002F1FC7">
      <w:pPr>
        <w:pStyle w:val="PresCode"/>
        <w:ind w:left="1080"/>
        <w:rPr>
          <w:lang w:val="en-US"/>
        </w:rPr>
        <w:pPrChange w:id="996" w:author="anfarr" w:date="2009-02-09T21:04:00Z">
          <w:pPr>
            <w:pStyle w:val="Code1"/>
            <w:ind w:left="1080"/>
          </w:pPr>
        </w:pPrChange>
      </w:pPr>
    </w:p>
    <w:p w:rsidR="00000000" w:rsidRDefault="00863125">
      <w:pPr>
        <w:pStyle w:val="PresCode"/>
        <w:ind w:left="1080"/>
        <w:rPr>
          <w:lang w:val="en-US"/>
        </w:rPr>
        <w:pPrChange w:id="997" w:author="anfarr" w:date="2009-02-09T21:04:00Z">
          <w:pPr>
            <w:pStyle w:val="Code1"/>
            <w:ind w:left="1080"/>
          </w:pPr>
        </w:pPrChange>
      </w:pPr>
      <w:r w:rsidRPr="00863125">
        <w:rPr>
          <w:lang w:val="en-US"/>
        </w:rPr>
        <w:t>VM {</w:t>
      </w:r>
    </w:p>
    <w:p w:rsidR="00000000" w:rsidRDefault="00863125">
      <w:pPr>
        <w:pStyle w:val="PresCode"/>
        <w:ind w:left="1080"/>
        <w:rPr>
          <w:lang w:val="en-US"/>
        </w:rPr>
        <w:pPrChange w:id="998" w:author="anfarr" w:date="2009-02-09T21:04:00Z">
          <w:pPr>
            <w:pStyle w:val="Code1"/>
            <w:ind w:left="1080"/>
          </w:pPr>
        </w:pPrChange>
      </w:pPr>
      <w:r w:rsidRPr="00863125">
        <w:rPr>
          <w:lang w:val="en-US"/>
        </w:rPr>
        <w:t xml:space="preserve">  host: ref Host;</w:t>
      </w:r>
    </w:p>
    <w:p w:rsidR="00000000" w:rsidRDefault="00863125">
      <w:pPr>
        <w:pStyle w:val="PresCode"/>
        <w:ind w:left="1080"/>
        <w:rPr>
          <w:lang w:val="en-US"/>
        </w:rPr>
        <w:pPrChange w:id="999" w:author="anfarr" w:date="2009-02-09T21:04:00Z">
          <w:pPr>
            <w:pStyle w:val="Code1"/>
            <w:ind w:left="1080"/>
          </w:pPr>
        </w:pPrChange>
      </w:pPr>
      <w:r w:rsidRPr="00863125">
        <w:rPr>
          <w:lang w:val="en-US"/>
        </w:rPr>
        <w:t xml:space="preserve">  satisfy gor(i, host.vms, host.vms[i] == this);</w:t>
      </w:r>
    </w:p>
    <w:p w:rsidR="00000000" w:rsidRDefault="00863125">
      <w:pPr>
        <w:pStyle w:val="PresCode"/>
        <w:ind w:left="1080"/>
        <w:rPr>
          <w:lang w:val="en-US"/>
        </w:rPr>
        <w:pPrChange w:id="1000" w:author="anfarr" w:date="2009-02-09T21:04:00Z">
          <w:pPr>
            <w:pStyle w:val="Code1"/>
            <w:ind w:left="1080"/>
          </w:pPr>
        </w:pPrChange>
      </w:pPr>
      <w:r w:rsidRPr="00863125">
        <w:rPr>
          <w:lang w:val="en-US"/>
        </w:rPr>
        <w:t>}</w:t>
      </w:r>
    </w:p>
    <w:p w:rsidR="00760B67" w:rsidRDefault="00760B67" w:rsidP="004311BA">
      <w:pPr>
        <w:ind w:left="720" w:firstLine="360"/>
        <w:rPr>
          <w:lang w:val="en-US"/>
        </w:rPr>
      </w:pPr>
    </w:p>
    <w:p w:rsidR="00FE7F9A" w:rsidRDefault="00B37CA6">
      <w:pPr>
        <w:pStyle w:val="ListParagraph"/>
        <w:ind w:left="1080"/>
        <w:rPr>
          <w:lang w:val="en-US"/>
        </w:rPr>
      </w:pPr>
      <w:r w:rsidRPr="004713CC">
        <w:rPr>
          <w:u w:val="single"/>
          <w:lang w:val="en-US"/>
        </w:rPr>
        <w:t>SmartFrog with constraints:</w:t>
      </w:r>
      <w:r w:rsidR="0055345B">
        <w:rPr>
          <w:lang w:val="en-US"/>
        </w:rPr>
        <w:tab/>
        <w:t xml:space="preserve">     </w:t>
      </w:r>
    </w:p>
    <w:p w:rsidR="00E70082" w:rsidRDefault="00511B64" w:rsidP="00511B64">
      <w:pPr>
        <w:ind w:left="1080"/>
        <w:rPr>
          <w:rFonts w:eastAsia="Times New Roman"/>
          <w:lang w:val="en-US" w:eastAsia="ar-SA"/>
        </w:rPr>
      </w:pPr>
      <w:r>
        <w:rPr>
          <w:lang w:val="en-US"/>
        </w:rPr>
        <w:t>For our discussion, we choose to show a complete example model for SmartFrog.</w:t>
      </w:r>
      <w:r w:rsidR="00EA2FDB">
        <w:rPr>
          <w:lang w:val="en-US"/>
        </w:rPr>
        <w:t xml:space="preserve">  The part which enforces the association constraint between hosts and vms is shown in bold.</w:t>
      </w:r>
      <w:r w:rsidR="00CB0FE3">
        <w:rPr>
          <w:lang w:val="en-US"/>
        </w:rPr>
        <w:t xml:space="preserve">  The approach taken in Cauldron/Quartermaster is to declaratively prescribe the association constraint.  Then, </w:t>
      </w:r>
      <w:r w:rsidR="00822794">
        <w:rPr>
          <w:lang w:val="en-US"/>
        </w:rPr>
        <w:t>a theorem prover [</w:t>
      </w:r>
      <w:r w:rsidR="00E86EF6">
        <w:rPr>
          <w:lang w:val="en-US"/>
        </w:rPr>
        <w:t>15</w:t>
      </w:r>
      <w:r w:rsidR="00CB0FE3">
        <w:rPr>
          <w:lang w:val="en-US"/>
        </w:rPr>
        <w:t xml:space="preserve">] is used to ensure that any candidate model satisfies the association constraints captured by the </w:t>
      </w:r>
      <w:r w:rsidR="00CB0FE3" w:rsidRPr="00AC2139">
        <w:rPr>
          <w:rStyle w:val="CodeTextChar"/>
          <w:rFonts w:eastAsiaTheme="minorEastAsia"/>
        </w:rPr>
        <w:t>satisfy</w:t>
      </w:r>
      <w:r w:rsidR="00CB0FE3">
        <w:rPr>
          <w:rFonts w:eastAsia="Times New Roman"/>
          <w:i/>
          <w:lang w:val="en-US" w:eastAsia="ar-SA"/>
        </w:rPr>
        <w:t xml:space="preserve"> </w:t>
      </w:r>
      <w:r w:rsidR="00CB0FE3">
        <w:rPr>
          <w:rFonts w:eastAsia="Times New Roman"/>
          <w:lang w:val="en-US" w:eastAsia="ar-SA"/>
        </w:rPr>
        <w:t>statements.  In SmartFrog’s support for constraints, we do not start with a candidate model</w:t>
      </w:r>
      <w:r w:rsidR="006B24F5">
        <w:rPr>
          <w:rFonts w:eastAsia="Times New Roman"/>
          <w:lang w:val="en-US" w:eastAsia="ar-SA"/>
        </w:rPr>
        <w:t xml:space="preserve">; rather, we complete models incrementally.  In this </w:t>
      </w:r>
      <w:r w:rsidR="006B24F5">
        <w:rPr>
          <w:rFonts w:eastAsia="Times New Roman"/>
          <w:i/>
          <w:lang w:val="en-US" w:eastAsia="ar-SA"/>
        </w:rPr>
        <w:t>modus operand</w:t>
      </w:r>
      <w:r w:rsidR="00E70082">
        <w:rPr>
          <w:rFonts w:eastAsia="Times New Roman"/>
          <w:i/>
          <w:lang w:val="en-US" w:eastAsia="ar-SA"/>
        </w:rPr>
        <w:t>i</w:t>
      </w:r>
      <w:r w:rsidR="00E70082">
        <w:rPr>
          <w:rFonts w:eastAsia="Times New Roman"/>
          <w:lang w:val="en-US" w:eastAsia="ar-SA"/>
        </w:rPr>
        <w:t xml:space="preserve">, it is appropriate that once a variable is assigned (for instance) that any appropriate consistency enforcement (such as that prescribed by an association constraint) is explicitly instructed by the model.  In this sense, it is closer to imperative enforcement than declarative enforcement. </w:t>
      </w:r>
    </w:p>
    <w:p w:rsidR="00FE7F9A" w:rsidRDefault="001C334D">
      <w:pPr>
        <w:ind w:left="360"/>
        <w:rPr>
          <w:lang w:val="en-US"/>
        </w:rPr>
      </w:pPr>
      <w:r>
        <w:rPr>
          <w:lang w:val="en-US"/>
        </w:rPr>
        <w:br w:type="page"/>
      </w:r>
    </w:p>
    <w:p w:rsidR="00000000" w:rsidRDefault="00176F8B">
      <w:pPr>
        <w:pStyle w:val="PresCode"/>
        <w:ind w:left="1080"/>
        <w:rPr>
          <w:ins w:id="1001" w:author="anfarr" w:date="2009-02-09T22:18:00Z"/>
        </w:rPr>
        <w:pPrChange w:id="1002" w:author="anfarr" w:date="2009-02-09T22:20:00Z">
          <w:pPr>
            <w:ind w:left="360"/>
          </w:pPr>
        </w:pPrChange>
      </w:pPr>
      <w:ins w:id="1003" w:author="anfarr" w:date="2009-02-09T22:18:00Z">
        <w:r w:rsidRPr="00176F8B">
          <w:lastRenderedPageBreak/>
          <w:t>#include "/org/smartfrog/functions.sf"</w:t>
        </w:r>
      </w:ins>
    </w:p>
    <w:p w:rsidR="00000000" w:rsidRDefault="002F1FC7">
      <w:pPr>
        <w:pStyle w:val="PresCode"/>
        <w:ind w:left="1080"/>
        <w:rPr>
          <w:ins w:id="1004" w:author="anfarr" w:date="2009-02-09T22:18:00Z"/>
        </w:rPr>
        <w:pPrChange w:id="1005" w:author="anfarr" w:date="2009-02-09T22:20:00Z">
          <w:pPr>
            <w:ind w:left="360"/>
          </w:pPr>
        </w:pPrChange>
      </w:pPr>
    </w:p>
    <w:p w:rsidR="00000000" w:rsidRDefault="00176F8B">
      <w:pPr>
        <w:pStyle w:val="PresCode"/>
        <w:ind w:left="1080"/>
        <w:rPr>
          <w:ins w:id="1006" w:author="anfarr" w:date="2009-02-09T22:18:00Z"/>
        </w:rPr>
        <w:pPrChange w:id="1007" w:author="anfarr" w:date="2009-02-09T22:20:00Z">
          <w:pPr>
            <w:ind w:left="360"/>
          </w:pPr>
        </w:pPrChange>
      </w:pPr>
      <w:ins w:id="1008" w:author="anfarr" w:date="2009-02-09T22:18:00Z">
        <w:r w:rsidRPr="00176F8B">
          <w:t>Host extends ArrayGenerator {</w:t>
        </w:r>
      </w:ins>
    </w:p>
    <w:p w:rsidR="00000000" w:rsidRDefault="00176F8B">
      <w:pPr>
        <w:pStyle w:val="PresCode"/>
        <w:ind w:left="1080"/>
        <w:rPr>
          <w:ins w:id="1009" w:author="anfarr" w:date="2009-02-09T22:18:00Z"/>
        </w:rPr>
        <w:pPrChange w:id="1010" w:author="anfarr" w:date="2009-02-09T22:20:00Z">
          <w:pPr>
            <w:ind w:left="360"/>
          </w:pPr>
        </w:pPrChange>
      </w:pPr>
      <w:ins w:id="1011" w:author="anfarr" w:date="2009-02-09T22:18:00Z">
        <w:r w:rsidRPr="00176F8B">
          <w:t xml:space="preserve">   resources extends Constraint {</w:t>
        </w:r>
      </w:ins>
    </w:p>
    <w:p w:rsidR="00000000" w:rsidRDefault="00176F8B">
      <w:pPr>
        <w:pStyle w:val="PresCode"/>
        <w:ind w:left="1080"/>
        <w:rPr>
          <w:ins w:id="1012" w:author="anfarr" w:date="2009-02-09T22:18:00Z"/>
        </w:rPr>
        <w:pPrChange w:id="1013" w:author="anfarr" w:date="2009-02-09T22:20:00Z">
          <w:pPr>
            <w:ind w:left="360"/>
          </w:pPr>
        </w:pPrChange>
      </w:pPr>
      <w:ins w:id="1014" w:author="anfarr" w:date="2009-02-09T22:18:00Z">
        <w:r w:rsidRPr="00176F8B">
          <w:t xml:space="preserve">      host_type extends AutoVar {</w:t>
        </w:r>
      </w:ins>
    </w:p>
    <w:p w:rsidR="00000000" w:rsidRDefault="00176F8B">
      <w:pPr>
        <w:pStyle w:val="PresCode"/>
        <w:ind w:left="1080"/>
        <w:rPr>
          <w:ins w:id="1015" w:author="anfarr" w:date="2009-02-09T22:18:00Z"/>
        </w:rPr>
        <w:pPrChange w:id="1016" w:author="anfarr" w:date="2009-02-09T22:20:00Z">
          <w:pPr>
            <w:ind w:left="360"/>
          </w:pPr>
        </w:pPrChange>
      </w:pPr>
      <w:ins w:id="1017" w:author="anfarr" w:date="2009-02-09T22:18:00Z">
        <w:r w:rsidRPr="00176F8B">
          <w:tab/>
          <w:t xml:space="preserve"> range ["ht0", "ht1"];</w:t>
        </w:r>
      </w:ins>
    </w:p>
    <w:p w:rsidR="00000000" w:rsidRDefault="00176F8B">
      <w:pPr>
        <w:pStyle w:val="PresCode"/>
        <w:ind w:left="1080"/>
        <w:rPr>
          <w:ins w:id="1018" w:author="anfarr" w:date="2009-02-09T22:18:00Z"/>
        </w:rPr>
        <w:pPrChange w:id="1019" w:author="anfarr" w:date="2009-02-09T22:20:00Z">
          <w:pPr>
            <w:ind w:left="360"/>
          </w:pPr>
        </w:pPrChange>
      </w:pPr>
      <w:ins w:id="1020" w:author="anfarr" w:date="2009-02-09T22:18:00Z">
        <w:r w:rsidRPr="00176F8B">
          <w:t xml:space="preserve">      }</w:t>
        </w:r>
      </w:ins>
    </w:p>
    <w:p w:rsidR="00000000" w:rsidRDefault="00176F8B">
      <w:pPr>
        <w:pStyle w:val="PresCode"/>
        <w:ind w:left="1080"/>
        <w:rPr>
          <w:ins w:id="1021" w:author="anfarr" w:date="2009-02-09T22:18:00Z"/>
        </w:rPr>
        <w:pPrChange w:id="1022" w:author="anfarr" w:date="2009-02-09T22:20:00Z">
          <w:pPr>
            <w:ind w:left="360"/>
          </w:pPr>
        </w:pPrChange>
      </w:pPr>
      <w:ins w:id="1023" w:author="anfarr" w:date="2009-02-09T22:18:00Z">
        <w:r w:rsidRPr="00176F8B">
          <w:t xml:space="preserve">      memory extends AutoVar {</w:t>
        </w:r>
      </w:ins>
    </w:p>
    <w:p w:rsidR="00000000" w:rsidRDefault="00176F8B">
      <w:pPr>
        <w:pStyle w:val="PresCode"/>
        <w:ind w:left="1080"/>
        <w:rPr>
          <w:ins w:id="1024" w:author="anfarr" w:date="2009-02-09T22:18:00Z"/>
        </w:rPr>
        <w:pPrChange w:id="1025" w:author="anfarr" w:date="2009-02-09T22:20:00Z">
          <w:pPr>
            <w:ind w:left="360"/>
          </w:pPr>
        </w:pPrChange>
      </w:pPr>
      <w:ins w:id="1026" w:author="anfarr" w:date="2009-02-09T22:18:00Z">
        <w:r w:rsidRPr="00176F8B">
          <w:tab/>
          <w:t xml:space="preserve"> range [3, 4];</w:t>
        </w:r>
      </w:ins>
    </w:p>
    <w:p w:rsidR="00000000" w:rsidRDefault="00176F8B">
      <w:pPr>
        <w:pStyle w:val="PresCode"/>
        <w:ind w:left="1080"/>
        <w:rPr>
          <w:ins w:id="1027" w:author="anfarr" w:date="2009-02-09T22:18:00Z"/>
        </w:rPr>
        <w:pPrChange w:id="1028" w:author="anfarr" w:date="2009-02-09T22:20:00Z">
          <w:pPr>
            <w:ind w:left="360"/>
          </w:pPr>
        </w:pPrChange>
      </w:pPr>
      <w:ins w:id="1029" w:author="anfarr" w:date="2009-02-09T22:18:00Z">
        <w:r w:rsidRPr="00176F8B">
          <w:t xml:space="preserve">      }</w:t>
        </w:r>
      </w:ins>
    </w:p>
    <w:p w:rsidR="00000000" w:rsidRDefault="00176F8B">
      <w:pPr>
        <w:pStyle w:val="PresCode"/>
        <w:ind w:left="1080"/>
        <w:rPr>
          <w:ins w:id="1030" w:author="anfarr" w:date="2009-02-09T22:18:00Z"/>
        </w:rPr>
        <w:pPrChange w:id="1031" w:author="anfarr" w:date="2009-02-09T22:20:00Z">
          <w:pPr>
            <w:ind w:left="360"/>
          </w:pPr>
        </w:pPrChange>
      </w:pPr>
      <w:ins w:id="1032" w:author="anfarr" w:date="2009-02-09T22:18:00Z">
        <w:r w:rsidRPr="00176F8B">
          <w:t xml:space="preserve">      idx PARENT:sfIndex;</w:t>
        </w:r>
      </w:ins>
    </w:p>
    <w:p w:rsidR="00000000" w:rsidRDefault="002F1FC7">
      <w:pPr>
        <w:pStyle w:val="PresCode"/>
        <w:ind w:left="1080"/>
        <w:rPr>
          <w:ins w:id="1033" w:author="anfarr" w:date="2009-02-09T22:18:00Z"/>
        </w:rPr>
        <w:pPrChange w:id="1034" w:author="anfarr" w:date="2009-02-09T22:20:00Z">
          <w:pPr>
            <w:ind w:left="360"/>
          </w:pPr>
        </w:pPrChange>
      </w:pPr>
    </w:p>
    <w:p w:rsidR="00000000" w:rsidRDefault="00176F8B">
      <w:pPr>
        <w:pStyle w:val="PresCode"/>
        <w:ind w:left="1080"/>
        <w:rPr>
          <w:ins w:id="1035" w:author="anfarr" w:date="2009-02-09T22:20:00Z"/>
        </w:rPr>
        <w:pPrChange w:id="1036" w:author="anfarr" w:date="2009-02-09T22:20:00Z">
          <w:pPr>
            <w:ind w:left="360"/>
          </w:pPr>
        </w:pPrChange>
      </w:pPr>
      <w:ins w:id="1037" w:author="anfarr" w:date="2009-02-09T22:18:00Z">
        <w:r w:rsidRPr="00176F8B">
          <w:t xml:space="preserve">      [sfConstraint] -- "idx eq 0 implies memory eq 4 and </w:t>
        </w:r>
      </w:ins>
    </w:p>
    <w:p w:rsidR="00000000" w:rsidRDefault="00176F8B">
      <w:pPr>
        <w:pStyle w:val="PresCode"/>
        <w:ind w:left="1080"/>
        <w:rPr>
          <w:ins w:id="1038" w:author="anfarr" w:date="2009-02-09T22:18:00Z"/>
        </w:rPr>
        <w:pPrChange w:id="1039" w:author="anfarr" w:date="2009-02-09T22:20:00Z">
          <w:pPr>
            <w:ind w:left="360"/>
          </w:pPr>
        </w:pPrChange>
      </w:pPr>
      <w:ins w:id="1040" w:author="anfarr" w:date="2009-02-09T22:20:00Z">
        <w:r>
          <w:t xml:space="preserve">                                                </w:t>
        </w:r>
      </w:ins>
      <w:ins w:id="1041" w:author="anfarr" w:date="2009-02-09T22:18:00Z">
        <w:r w:rsidRPr="00176F8B">
          <w:t>host_type eq ht0";</w:t>
        </w:r>
      </w:ins>
    </w:p>
    <w:p w:rsidR="00000000" w:rsidRDefault="00176F8B">
      <w:pPr>
        <w:pStyle w:val="PresCode"/>
        <w:ind w:left="1080"/>
        <w:rPr>
          <w:ins w:id="1042" w:author="anfarr" w:date="2009-02-09T22:20:00Z"/>
        </w:rPr>
        <w:pPrChange w:id="1043" w:author="anfarr" w:date="2009-02-09T22:20:00Z">
          <w:pPr>
            <w:ind w:left="360"/>
          </w:pPr>
        </w:pPrChange>
      </w:pPr>
      <w:ins w:id="1044" w:author="anfarr" w:date="2009-02-09T22:18:00Z">
        <w:r w:rsidRPr="00176F8B">
          <w:t xml:space="preserve">      [sfConstraint] -- "idx gt 0 implies memory eq 3 and </w:t>
        </w:r>
      </w:ins>
    </w:p>
    <w:p w:rsidR="00000000" w:rsidRDefault="00176F8B">
      <w:pPr>
        <w:pStyle w:val="PresCode"/>
        <w:ind w:left="1080"/>
        <w:rPr>
          <w:ins w:id="1045" w:author="anfarr" w:date="2009-02-09T22:18:00Z"/>
        </w:rPr>
        <w:pPrChange w:id="1046" w:author="anfarr" w:date="2009-02-09T22:20:00Z">
          <w:pPr>
            <w:ind w:left="360"/>
          </w:pPr>
        </w:pPrChange>
      </w:pPr>
      <w:ins w:id="1047" w:author="anfarr" w:date="2009-02-09T22:20:00Z">
        <w:r>
          <w:t xml:space="preserve">                                                </w:t>
        </w:r>
      </w:ins>
      <w:ins w:id="1048" w:author="anfarr" w:date="2009-02-09T22:18:00Z">
        <w:r w:rsidRPr="00176F8B">
          <w:t>host_type eq ht1";</w:t>
        </w:r>
      </w:ins>
    </w:p>
    <w:p w:rsidR="00000000" w:rsidRDefault="00176F8B">
      <w:pPr>
        <w:pStyle w:val="PresCode"/>
        <w:ind w:left="1080"/>
        <w:rPr>
          <w:ins w:id="1049" w:author="anfarr" w:date="2009-02-09T22:18:00Z"/>
        </w:rPr>
        <w:pPrChange w:id="1050" w:author="anfarr" w:date="2009-02-09T22:20:00Z">
          <w:pPr>
            <w:ind w:left="360"/>
          </w:pPr>
        </w:pPrChange>
      </w:pPr>
      <w:ins w:id="1051" w:author="anfarr" w:date="2009-02-09T22:18:00Z">
        <w:r w:rsidRPr="00176F8B">
          <w:t xml:space="preserve">   }</w:t>
        </w:r>
      </w:ins>
    </w:p>
    <w:p w:rsidR="00000000" w:rsidRDefault="002F1FC7">
      <w:pPr>
        <w:pStyle w:val="PresCode"/>
        <w:ind w:left="1080"/>
        <w:rPr>
          <w:ins w:id="1052" w:author="anfarr" w:date="2009-02-09T22:18:00Z"/>
        </w:rPr>
        <w:pPrChange w:id="1053" w:author="anfarr" w:date="2009-02-09T22:20:00Z">
          <w:pPr>
            <w:ind w:left="360"/>
          </w:pPr>
        </w:pPrChange>
      </w:pPr>
    </w:p>
    <w:p w:rsidR="00000000" w:rsidRDefault="00176F8B">
      <w:pPr>
        <w:pStyle w:val="PresCode"/>
        <w:ind w:left="1080"/>
        <w:rPr>
          <w:ins w:id="1054" w:author="anfarr" w:date="2009-02-09T22:18:00Z"/>
        </w:rPr>
        <w:pPrChange w:id="1055" w:author="anfarr" w:date="2009-02-09T22:20:00Z">
          <w:pPr>
            <w:ind w:left="360"/>
          </w:pPr>
        </w:pPrChange>
      </w:pPr>
      <w:ins w:id="1056" w:author="anfarr" w:date="2009-02-09T22:18:00Z">
        <w:r w:rsidRPr="00176F8B">
          <w:t xml:space="preserve">   caps [resources:memory];</w:t>
        </w:r>
      </w:ins>
    </w:p>
    <w:p w:rsidR="00000000" w:rsidRDefault="00176F8B">
      <w:pPr>
        <w:pStyle w:val="PresCode"/>
        <w:ind w:left="1080"/>
        <w:rPr>
          <w:ins w:id="1057" w:author="anfarr" w:date="2009-02-09T22:18:00Z"/>
        </w:rPr>
        <w:pPrChange w:id="1058" w:author="anfarr" w:date="2009-02-09T22:20:00Z">
          <w:pPr>
            <w:ind w:left="360"/>
          </w:pPr>
        </w:pPrChange>
      </w:pPr>
      <w:ins w:id="1059" w:author="anfarr" w:date="2009-02-09T22:18:00Z">
        <w:r w:rsidRPr="00176F8B">
          <w:t xml:space="preserve">   hostvms [];</w:t>
        </w:r>
      </w:ins>
    </w:p>
    <w:p w:rsidR="00000000" w:rsidRDefault="002F1FC7">
      <w:pPr>
        <w:pStyle w:val="PresCode"/>
        <w:ind w:left="1080"/>
        <w:rPr>
          <w:ins w:id="1060" w:author="anfarr" w:date="2009-02-09T22:18:00Z"/>
        </w:rPr>
        <w:pPrChange w:id="1061" w:author="anfarr" w:date="2009-02-09T22:20:00Z">
          <w:pPr>
            <w:ind w:left="360"/>
          </w:pPr>
        </w:pPrChange>
      </w:pPr>
    </w:p>
    <w:p w:rsidR="00000000" w:rsidRDefault="00176F8B">
      <w:pPr>
        <w:pStyle w:val="PresCode"/>
        <w:ind w:left="1080"/>
        <w:rPr>
          <w:ins w:id="1062" w:author="anfarr" w:date="2009-02-09T22:18:00Z"/>
        </w:rPr>
        <w:pPrChange w:id="1063" w:author="anfarr" w:date="2009-02-09T22:20:00Z">
          <w:pPr>
            <w:ind w:left="360"/>
          </w:pPr>
        </w:pPrChange>
      </w:pPr>
      <w:ins w:id="1064" w:author="anfarr" w:date="2009-02-09T22:18:00Z">
        <w:r w:rsidRPr="00176F8B">
          <w:t>}</w:t>
        </w:r>
      </w:ins>
    </w:p>
    <w:p w:rsidR="00000000" w:rsidRDefault="002F1FC7">
      <w:pPr>
        <w:pStyle w:val="PresCode"/>
        <w:ind w:left="1080"/>
        <w:rPr>
          <w:ins w:id="1065" w:author="anfarr" w:date="2009-02-09T22:18:00Z"/>
        </w:rPr>
        <w:pPrChange w:id="1066" w:author="anfarr" w:date="2009-02-09T22:20:00Z">
          <w:pPr>
            <w:ind w:left="360"/>
          </w:pPr>
        </w:pPrChange>
      </w:pPr>
    </w:p>
    <w:p w:rsidR="00000000" w:rsidRDefault="00176F8B">
      <w:pPr>
        <w:pStyle w:val="PresCode"/>
        <w:ind w:left="1080"/>
        <w:rPr>
          <w:ins w:id="1067" w:author="anfarr" w:date="2009-02-09T22:18:00Z"/>
        </w:rPr>
        <w:pPrChange w:id="1068" w:author="anfarr" w:date="2009-02-09T22:20:00Z">
          <w:pPr>
            <w:ind w:left="360"/>
          </w:pPr>
        </w:pPrChange>
      </w:pPr>
      <w:ins w:id="1069" w:author="anfarr" w:date="2009-02-09T22:18:00Z">
        <w:r w:rsidRPr="00176F8B">
          <w:t>VM extends Constraint, ArrayGenerator {</w:t>
        </w:r>
      </w:ins>
    </w:p>
    <w:p w:rsidR="00000000" w:rsidRDefault="00176F8B">
      <w:pPr>
        <w:pStyle w:val="PresCode"/>
        <w:ind w:left="1080"/>
        <w:rPr>
          <w:ins w:id="1070" w:author="anfarr" w:date="2009-02-09T22:18:00Z"/>
        </w:rPr>
        <w:pPrChange w:id="1071" w:author="anfarr" w:date="2009-02-09T22:20:00Z">
          <w:pPr>
            <w:ind w:left="360"/>
          </w:pPr>
        </w:pPrChange>
      </w:pPr>
      <w:ins w:id="1072" w:author="anfarr" w:date="2009-02-09T22:18:00Z">
        <w:r w:rsidRPr="00176F8B">
          <w:t xml:space="preserve">   resources extends Constraint {</w:t>
        </w:r>
      </w:ins>
    </w:p>
    <w:p w:rsidR="00000000" w:rsidRDefault="00176F8B">
      <w:pPr>
        <w:pStyle w:val="PresCode"/>
        <w:ind w:left="1080"/>
        <w:rPr>
          <w:ins w:id="1073" w:author="anfarr" w:date="2009-02-09T22:18:00Z"/>
        </w:rPr>
        <w:pPrChange w:id="1074" w:author="anfarr" w:date="2009-02-09T22:20:00Z">
          <w:pPr>
            <w:ind w:left="360"/>
          </w:pPr>
        </w:pPrChange>
      </w:pPr>
      <w:ins w:id="1075" w:author="anfarr" w:date="2009-02-09T22:18:00Z">
        <w:r w:rsidRPr="00176F8B">
          <w:t xml:space="preserve">      vm_type extends AutoVar {</w:t>
        </w:r>
      </w:ins>
    </w:p>
    <w:p w:rsidR="00000000" w:rsidRDefault="00176F8B">
      <w:pPr>
        <w:pStyle w:val="PresCode"/>
        <w:ind w:left="1080"/>
        <w:rPr>
          <w:ins w:id="1076" w:author="anfarr" w:date="2009-02-09T22:18:00Z"/>
        </w:rPr>
        <w:pPrChange w:id="1077" w:author="anfarr" w:date="2009-02-09T22:20:00Z">
          <w:pPr>
            <w:ind w:left="360"/>
          </w:pPr>
        </w:pPrChange>
      </w:pPr>
      <w:ins w:id="1078" w:author="anfarr" w:date="2009-02-09T22:18:00Z">
        <w:r w:rsidRPr="00176F8B">
          <w:tab/>
          <w:t xml:space="preserve"> range ["vmt0", "vmt1"];</w:t>
        </w:r>
      </w:ins>
    </w:p>
    <w:p w:rsidR="00000000" w:rsidRDefault="00176F8B">
      <w:pPr>
        <w:pStyle w:val="PresCode"/>
        <w:ind w:left="1080"/>
        <w:rPr>
          <w:ins w:id="1079" w:author="anfarr" w:date="2009-02-09T22:18:00Z"/>
        </w:rPr>
        <w:pPrChange w:id="1080" w:author="anfarr" w:date="2009-02-09T22:20:00Z">
          <w:pPr>
            <w:ind w:left="360"/>
          </w:pPr>
        </w:pPrChange>
      </w:pPr>
      <w:ins w:id="1081" w:author="anfarr" w:date="2009-02-09T22:18:00Z">
        <w:r w:rsidRPr="00176F8B">
          <w:t xml:space="preserve">      }</w:t>
        </w:r>
      </w:ins>
    </w:p>
    <w:p w:rsidR="00000000" w:rsidRDefault="00176F8B">
      <w:pPr>
        <w:pStyle w:val="PresCode"/>
        <w:ind w:left="1080"/>
        <w:rPr>
          <w:ins w:id="1082" w:author="anfarr" w:date="2009-02-09T22:18:00Z"/>
        </w:rPr>
        <w:pPrChange w:id="1083" w:author="anfarr" w:date="2009-02-09T22:20:00Z">
          <w:pPr>
            <w:ind w:left="360"/>
          </w:pPr>
        </w:pPrChange>
      </w:pPr>
      <w:ins w:id="1084" w:author="anfarr" w:date="2009-02-09T22:18:00Z">
        <w:r w:rsidRPr="00176F8B">
          <w:t xml:space="preserve">      memory extends AutoVar {</w:t>
        </w:r>
      </w:ins>
    </w:p>
    <w:p w:rsidR="00000000" w:rsidRDefault="00176F8B">
      <w:pPr>
        <w:pStyle w:val="PresCode"/>
        <w:ind w:left="1080"/>
        <w:rPr>
          <w:ins w:id="1085" w:author="anfarr" w:date="2009-02-09T22:18:00Z"/>
        </w:rPr>
        <w:pPrChange w:id="1086" w:author="anfarr" w:date="2009-02-09T22:20:00Z">
          <w:pPr>
            <w:ind w:left="360"/>
          </w:pPr>
        </w:pPrChange>
      </w:pPr>
      <w:ins w:id="1087" w:author="anfarr" w:date="2009-02-09T22:18:00Z">
        <w:r w:rsidRPr="00176F8B">
          <w:tab/>
          <w:t xml:space="preserve"> range [2, 3];</w:t>
        </w:r>
      </w:ins>
    </w:p>
    <w:p w:rsidR="00000000" w:rsidRDefault="00176F8B">
      <w:pPr>
        <w:pStyle w:val="PresCode"/>
        <w:ind w:left="1080"/>
        <w:rPr>
          <w:ins w:id="1088" w:author="anfarr" w:date="2009-02-09T22:18:00Z"/>
        </w:rPr>
        <w:pPrChange w:id="1089" w:author="anfarr" w:date="2009-02-09T22:20:00Z">
          <w:pPr>
            <w:ind w:left="360"/>
          </w:pPr>
        </w:pPrChange>
      </w:pPr>
      <w:ins w:id="1090" w:author="anfarr" w:date="2009-02-09T22:18:00Z">
        <w:r w:rsidRPr="00176F8B">
          <w:t xml:space="preserve">      }</w:t>
        </w:r>
      </w:ins>
    </w:p>
    <w:p w:rsidR="00000000" w:rsidRDefault="00176F8B">
      <w:pPr>
        <w:pStyle w:val="PresCode"/>
        <w:ind w:left="1080"/>
        <w:rPr>
          <w:ins w:id="1091" w:author="anfarr" w:date="2009-02-09T22:18:00Z"/>
        </w:rPr>
        <w:pPrChange w:id="1092" w:author="anfarr" w:date="2009-02-09T22:20:00Z">
          <w:pPr>
            <w:ind w:left="360"/>
          </w:pPr>
        </w:pPrChange>
      </w:pPr>
      <w:ins w:id="1093" w:author="anfarr" w:date="2009-02-09T22:18:00Z">
        <w:r w:rsidRPr="00176F8B">
          <w:t xml:space="preserve">      idx PARENT:sfIndex;</w:t>
        </w:r>
      </w:ins>
    </w:p>
    <w:p w:rsidR="00000000" w:rsidRDefault="002F1FC7">
      <w:pPr>
        <w:pStyle w:val="PresCode"/>
        <w:ind w:left="1080"/>
        <w:rPr>
          <w:ins w:id="1094" w:author="anfarr" w:date="2009-02-09T22:18:00Z"/>
        </w:rPr>
        <w:pPrChange w:id="1095" w:author="anfarr" w:date="2009-02-09T22:20:00Z">
          <w:pPr>
            <w:ind w:left="360"/>
          </w:pPr>
        </w:pPrChange>
      </w:pPr>
    </w:p>
    <w:p w:rsidR="00000000" w:rsidRDefault="00176F8B">
      <w:pPr>
        <w:pStyle w:val="PresCode"/>
        <w:ind w:left="1080"/>
        <w:rPr>
          <w:ins w:id="1096" w:author="anfarr" w:date="2009-02-09T22:20:00Z"/>
        </w:rPr>
        <w:pPrChange w:id="1097" w:author="anfarr" w:date="2009-02-09T22:20:00Z">
          <w:pPr>
            <w:ind w:left="360"/>
          </w:pPr>
        </w:pPrChange>
      </w:pPr>
      <w:ins w:id="1098" w:author="anfarr" w:date="2009-02-09T22:18:00Z">
        <w:r w:rsidRPr="00176F8B">
          <w:t xml:space="preserve">      [sfConstraint] -- "idx lt 2 implies memory eq 2 and </w:t>
        </w:r>
      </w:ins>
    </w:p>
    <w:p w:rsidR="00000000" w:rsidRDefault="00176F8B">
      <w:pPr>
        <w:pStyle w:val="PresCode"/>
        <w:ind w:left="1080"/>
        <w:rPr>
          <w:ins w:id="1099" w:author="anfarr" w:date="2009-02-09T22:18:00Z"/>
        </w:rPr>
        <w:pPrChange w:id="1100" w:author="anfarr" w:date="2009-02-09T22:20:00Z">
          <w:pPr>
            <w:ind w:left="360"/>
          </w:pPr>
        </w:pPrChange>
      </w:pPr>
      <w:ins w:id="1101" w:author="anfarr" w:date="2009-02-09T22:20:00Z">
        <w:r>
          <w:t xml:space="preserve">                                                 </w:t>
        </w:r>
      </w:ins>
      <w:ins w:id="1102" w:author="anfarr" w:date="2009-02-09T22:18:00Z">
        <w:r w:rsidRPr="00176F8B">
          <w:t>vm_type eq vmt0";</w:t>
        </w:r>
      </w:ins>
    </w:p>
    <w:p w:rsidR="00000000" w:rsidRDefault="00176F8B">
      <w:pPr>
        <w:pStyle w:val="PresCode"/>
        <w:ind w:left="1080"/>
        <w:rPr>
          <w:ins w:id="1103" w:author="anfarr" w:date="2009-02-09T22:20:00Z"/>
        </w:rPr>
        <w:pPrChange w:id="1104" w:author="anfarr" w:date="2009-02-09T22:20:00Z">
          <w:pPr>
            <w:ind w:left="360"/>
          </w:pPr>
        </w:pPrChange>
      </w:pPr>
      <w:ins w:id="1105" w:author="anfarr" w:date="2009-02-09T22:18:00Z">
        <w:r w:rsidRPr="00176F8B">
          <w:t xml:space="preserve">      [sfConstraint] -- "idx gte 2 implies memory eq 3 and </w:t>
        </w:r>
      </w:ins>
    </w:p>
    <w:p w:rsidR="00000000" w:rsidRDefault="00176F8B">
      <w:pPr>
        <w:pStyle w:val="PresCode"/>
        <w:ind w:left="1080"/>
        <w:rPr>
          <w:ins w:id="1106" w:author="anfarr" w:date="2009-02-09T22:18:00Z"/>
        </w:rPr>
        <w:pPrChange w:id="1107" w:author="anfarr" w:date="2009-02-09T22:20:00Z">
          <w:pPr>
            <w:ind w:left="360"/>
          </w:pPr>
        </w:pPrChange>
      </w:pPr>
      <w:ins w:id="1108" w:author="anfarr" w:date="2009-02-09T22:20:00Z">
        <w:r>
          <w:t xml:space="preserve">                                                 </w:t>
        </w:r>
      </w:ins>
      <w:ins w:id="1109" w:author="anfarr" w:date="2009-02-09T22:18:00Z">
        <w:r w:rsidRPr="00176F8B">
          <w:t>vm_type eq vmt1";</w:t>
        </w:r>
      </w:ins>
    </w:p>
    <w:p w:rsidR="00000000" w:rsidRDefault="00176F8B">
      <w:pPr>
        <w:pStyle w:val="PresCode"/>
        <w:ind w:left="1080"/>
        <w:rPr>
          <w:ins w:id="1110" w:author="anfarr" w:date="2009-02-09T22:18:00Z"/>
        </w:rPr>
        <w:pPrChange w:id="1111" w:author="anfarr" w:date="2009-02-09T22:20:00Z">
          <w:pPr>
            <w:ind w:left="360"/>
          </w:pPr>
        </w:pPrChange>
      </w:pPr>
      <w:ins w:id="1112" w:author="anfarr" w:date="2009-02-09T22:18:00Z">
        <w:r w:rsidRPr="00176F8B">
          <w:t xml:space="preserve">   } </w:t>
        </w:r>
      </w:ins>
    </w:p>
    <w:p w:rsidR="00000000" w:rsidRDefault="002F1FC7">
      <w:pPr>
        <w:pStyle w:val="PresCode"/>
        <w:ind w:left="1080"/>
        <w:rPr>
          <w:ins w:id="1113" w:author="anfarr" w:date="2009-02-09T22:18:00Z"/>
        </w:rPr>
        <w:pPrChange w:id="1114" w:author="anfarr" w:date="2009-02-09T22:20:00Z">
          <w:pPr>
            <w:ind w:left="360"/>
          </w:pPr>
        </w:pPrChange>
      </w:pPr>
    </w:p>
    <w:p w:rsidR="00000000" w:rsidRDefault="00176F8B">
      <w:pPr>
        <w:pStyle w:val="PresCode"/>
        <w:ind w:left="1080"/>
        <w:rPr>
          <w:ins w:id="1115" w:author="anfarr" w:date="2009-02-09T22:18:00Z"/>
        </w:rPr>
        <w:pPrChange w:id="1116" w:author="anfarr" w:date="2009-02-09T22:20:00Z">
          <w:pPr>
            <w:ind w:left="360"/>
          </w:pPr>
        </w:pPrChange>
      </w:pPr>
      <w:ins w:id="1117" w:author="anfarr" w:date="2009-02-09T22:18:00Z">
        <w:r w:rsidRPr="00176F8B">
          <w:t xml:space="preserve">   reqs [resources:memory];</w:t>
        </w:r>
      </w:ins>
    </w:p>
    <w:p w:rsidR="00000000" w:rsidRDefault="002F1FC7">
      <w:pPr>
        <w:pStyle w:val="PresCode"/>
        <w:ind w:left="1080"/>
        <w:rPr>
          <w:ins w:id="1118" w:author="anfarr" w:date="2009-02-09T22:18:00Z"/>
        </w:rPr>
        <w:pPrChange w:id="1119" w:author="anfarr" w:date="2009-02-09T22:20:00Z">
          <w:pPr>
            <w:ind w:left="360"/>
          </w:pPr>
        </w:pPrChange>
      </w:pPr>
    </w:p>
    <w:p w:rsidR="00000000" w:rsidRDefault="00176F8B">
      <w:pPr>
        <w:pStyle w:val="PresCode"/>
        <w:ind w:left="1080"/>
        <w:rPr>
          <w:ins w:id="1120" w:author="anfarr" w:date="2009-02-09T22:18:00Z"/>
          <w:b/>
          <w:rPrChange w:id="1121" w:author="anfarr" w:date="2009-02-09T22:22:00Z">
            <w:rPr>
              <w:ins w:id="1122" w:author="anfarr" w:date="2009-02-09T22:18:00Z"/>
              <w:rFonts w:eastAsia="Times New Roman"/>
            </w:rPr>
          </w:rPrChange>
        </w:rPr>
        <w:pPrChange w:id="1123" w:author="anfarr" w:date="2009-02-09T22:20:00Z">
          <w:pPr>
            <w:ind w:left="360"/>
          </w:pPr>
        </w:pPrChange>
      </w:pPr>
      <w:ins w:id="1124" w:author="anfarr" w:date="2009-02-09T22:18:00Z">
        <w:r w:rsidRPr="00176F8B">
          <w:t xml:space="preserve">   </w:t>
        </w:r>
        <w:r w:rsidR="00405B33" w:rsidRPr="00405B33">
          <w:rPr>
            <w:b/>
            <w:rPrChange w:id="1125" w:author="anfarr" w:date="2009-02-09T22:22:00Z">
              <w:rPr/>
            </w:rPrChange>
          </w:rPr>
          <w:t>allocated extends Var {</w:t>
        </w:r>
      </w:ins>
    </w:p>
    <w:p w:rsidR="00000000" w:rsidRDefault="00405B33">
      <w:pPr>
        <w:pStyle w:val="PresCode"/>
        <w:ind w:left="1080"/>
        <w:rPr>
          <w:ins w:id="1126" w:author="anfarr" w:date="2009-02-09T22:18:00Z"/>
          <w:b/>
          <w:rPrChange w:id="1127" w:author="anfarr" w:date="2009-02-09T22:22:00Z">
            <w:rPr>
              <w:ins w:id="1128" w:author="anfarr" w:date="2009-02-09T22:18:00Z"/>
              <w:rFonts w:eastAsia="Times New Roman"/>
            </w:rPr>
          </w:rPrChange>
        </w:rPr>
        <w:pPrChange w:id="1129" w:author="anfarr" w:date="2009-02-09T22:20:00Z">
          <w:pPr>
            <w:ind w:left="360"/>
          </w:pPr>
        </w:pPrChange>
      </w:pPr>
      <w:ins w:id="1130" w:author="anfarr" w:date="2009-02-09T22:18:00Z">
        <w:r w:rsidRPr="00405B33">
          <w:rPr>
            <w:b/>
            <w:rPrChange w:id="1131" w:author="anfarr" w:date="2009-02-09T22:22:00Z">
              <w:rPr/>
            </w:rPrChange>
          </w:rPr>
          <w:t xml:space="preserve">       postActions extends {</w:t>
        </w:r>
      </w:ins>
    </w:p>
    <w:p w:rsidR="00000000" w:rsidRDefault="002F1FC7">
      <w:pPr>
        <w:pStyle w:val="PresCode"/>
        <w:ind w:left="1080"/>
        <w:rPr>
          <w:ins w:id="1132" w:author="anfarr" w:date="2009-02-09T22:18:00Z"/>
          <w:b/>
          <w:rPrChange w:id="1133" w:author="anfarr" w:date="2009-02-09T22:22:00Z">
            <w:rPr>
              <w:ins w:id="1134" w:author="anfarr" w:date="2009-02-09T22:18:00Z"/>
              <w:rFonts w:eastAsia="Times New Roman"/>
            </w:rPr>
          </w:rPrChange>
        </w:rPr>
        <w:pPrChange w:id="1135" w:author="anfarr" w:date="2009-02-09T22:20:00Z">
          <w:pPr>
            <w:ind w:left="360"/>
          </w:pPr>
        </w:pPrChange>
      </w:pPr>
    </w:p>
    <w:p w:rsidR="00000000" w:rsidRDefault="00405B33">
      <w:pPr>
        <w:pStyle w:val="PresCode"/>
        <w:ind w:left="1080"/>
        <w:rPr>
          <w:ins w:id="1136" w:author="anfarr" w:date="2009-02-09T22:18:00Z"/>
          <w:b/>
          <w:rPrChange w:id="1137" w:author="anfarr" w:date="2009-02-09T22:22:00Z">
            <w:rPr>
              <w:ins w:id="1138" w:author="anfarr" w:date="2009-02-09T22:18:00Z"/>
              <w:rFonts w:eastAsia="Times New Roman"/>
            </w:rPr>
          </w:rPrChange>
        </w:rPr>
        <w:pPrChange w:id="1139" w:author="anfarr" w:date="2009-02-09T22:20:00Z">
          <w:pPr>
            <w:ind w:left="360"/>
          </w:pPr>
        </w:pPrChange>
      </w:pPr>
      <w:ins w:id="1140" w:author="anfarr" w:date="2009-02-09T22:18:00Z">
        <w:r w:rsidRPr="00405B33">
          <w:rPr>
            <w:b/>
            <w:rPrChange w:id="1141" w:author="anfarr" w:date="2009-02-09T22:22:00Z">
              <w:rPr/>
            </w:rPrChange>
          </w:rPr>
          <w:t xml:space="preserve">          -- extends DynamicPolicyEvaluation {    </w:t>
        </w:r>
      </w:ins>
    </w:p>
    <w:p w:rsidR="00000000" w:rsidRDefault="00405B33">
      <w:pPr>
        <w:pStyle w:val="PresCode"/>
        <w:ind w:left="1080"/>
        <w:rPr>
          <w:ins w:id="1142" w:author="anfarr" w:date="2009-02-09T22:18:00Z"/>
          <w:b/>
          <w:rPrChange w:id="1143" w:author="anfarr" w:date="2009-02-09T22:22:00Z">
            <w:rPr>
              <w:ins w:id="1144" w:author="anfarr" w:date="2009-02-09T22:18:00Z"/>
              <w:rFonts w:eastAsia="Times New Roman"/>
            </w:rPr>
          </w:rPrChange>
        </w:rPr>
        <w:pPrChange w:id="1145" w:author="anfarr" w:date="2009-02-09T22:20:00Z">
          <w:pPr>
            <w:ind w:left="360"/>
          </w:pPr>
        </w:pPrChange>
      </w:pPr>
      <w:ins w:id="1146" w:author="anfarr" w:date="2009-02-09T22:18:00Z">
        <w:r w:rsidRPr="00405B33">
          <w:rPr>
            <w:b/>
            <w:rPrChange w:id="1147" w:author="anfarr" w:date="2009-02-09T22:22:00Z">
              <w:rPr/>
            </w:rPrChange>
          </w:rPr>
          <w:tab/>
        </w:r>
      </w:ins>
      <w:ins w:id="1148" w:author="anfarr" w:date="2009-02-09T22:20:00Z">
        <w:r w:rsidRPr="00405B33">
          <w:rPr>
            <w:b/>
            <w:rPrChange w:id="1149" w:author="anfarr" w:date="2009-02-09T22:22:00Z">
              <w:rPr/>
            </w:rPrChange>
          </w:rPr>
          <w:tab/>
        </w:r>
        <w:r w:rsidRPr="00405B33">
          <w:rPr>
            <w:b/>
            <w:rPrChange w:id="1150" w:author="anfarr" w:date="2009-02-09T22:22:00Z">
              <w:rPr/>
            </w:rPrChange>
          </w:rPr>
          <w:tab/>
        </w:r>
      </w:ins>
      <w:ins w:id="1151" w:author="anfarr" w:date="2009-02-09T22:18:00Z">
        <w:r w:rsidRPr="00405B33">
          <w:rPr>
            <w:b/>
            <w:rPrChange w:id="1152" w:author="anfarr" w:date="2009-02-09T22:22:00Z">
              <w:rPr/>
            </w:rPrChange>
          </w:rPr>
          <w:t>host extends RawRef {</w:t>
        </w:r>
      </w:ins>
    </w:p>
    <w:p w:rsidR="00000000" w:rsidRDefault="00405B33">
      <w:pPr>
        <w:pStyle w:val="PresCode"/>
        <w:ind w:left="1080"/>
        <w:rPr>
          <w:ins w:id="1153" w:author="anfarr" w:date="2009-02-09T22:18:00Z"/>
          <w:b/>
          <w:rPrChange w:id="1154" w:author="anfarr" w:date="2009-02-09T22:22:00Z">
            <w:rPr>
              <w:ins w:id="1155" w:author="anfarr" w:date="2009-02-09T22:18:00Z"/>
              <w:rFonts w:eastAsia="Times New Roman"/>
            </w:rPr>
          </w:rPrChange>
        </w:rPr>
        <w:pPrChange w:id="1156" w:author="anfarr" w:date="2009-02-09T22:20:00Z">
          <w:pPr>
            <w:ind w:left="360"/>
          </w:pPr>
        </w:pPrChange>
      </w:pPr>
      <w:ins w:id="1157" w:author="anfarr" w:date="2009-02-09T22:18:00Z">
        <w:r w:rsidRPr="00405B33">
          <w:rPr>
            <w:b/>
            <w:rPrChange w:id="1158" w:author="anfarr" w:date="2009-02-09T22:22:00Z">
              <w:rPr/>
            </w:rPrChange>
          </w:rPr>
          <w:tab/>
          <w:t xml:space="preserve">    </w:t>
        </w:r>
      </w:ins>
      <w:ins w:id="1159" w:author="anfarr" w:date="2009-02-09T22:20:00Z">
        <w:r w:rsidRPr="00405B33">
          <w:rPr>
            <w:b/>
            <w:rPrChange w:id="1160" w:author="anfarr" w:date="2009-02-09T22:22:00Z">
              <w:rPr/>
            </w:rPrChange>
          </w:rPr>
          <w:tab/>
        </w:r>
        <w:r w:rsidRPr="00405B33">
          <w:rPr>
            <w:b/>
            <w:rPrChange w:id="1161" w:author="anfarr" w:date="2009-02-09T22:22:00Z">
              <w:rPr/>
            </w:rPrChange>
          </w:rPr>
          <w:tab/>
        </w:r>
      </w:ins>
      <w:ins w:id="1162" w:author="anfarr" w:date="2009-02-09T22:18:00Z">
        <w:r w:rsidRPr="00405B33">
          <w:rPr>
            <w:b/>
            <w:rPrChange w:id="1163" w:author="anfarr" w:date="2009-02-09T22:22:00Z">
              <w:rPr/>
            </w:rPrChange>
          </w:rPr>
          <w:t>reference ("hosts" ++ ":" ++ sfVarAssignment);</w:t>
        </w:r>
      </w:ins>
    </w:p>
    <w:p w:rsidR="00000000" w:rsidRDefault="00405B33">
      <w:pPr>
        <w:pStyle w:val="PresCode"/>
        <w:ind w:left="1080"/>
        <w:rPr>
          <w:ins w:id="1164" w:author="anfarr" w:date="2009-02-09T22:18:00Z"/>
          <w:b/>
          <w:rPrChange w:id="1165" w:author="anfarr" w:date="2009-02-09T22:22:00Z">
            <w:rPr>
              <w:ins w:id="1166" w:author="anfarr" w:date="2009-02-09T22:18:00Z"/>
              <w:rFonts w:eastAsia="Times New Roman"/>
            </w:rPr>
          </w:rPrChange>
        </w:rPr>
        <w:pPrChange w:id="1167" w:author="anfarr" w:date="2009-02-09T22:20:00Z">
          <w:pPr>
            <w:ind w:left="360"/>
          </w:pPr>
        </w:pPrChange>
      </w:pPr>
      <w:ins w:id="1168" w:author="anfarr" w:date="2009-02-09T22:18:00Z">
        <w:r w:rsidRPr="00405B33">
          <w:rPr>
            <w:b/>
            <w:rPrChange w:id="1169" w:author="anfarr" w:date="2009-02-09T22:22:00Z">
              <w:rPr/>
            </w:rPrChange>
          </w:rPr>
          <w:tab/>
        </w:r>
      </w:ins>
      <w:ins w:id="1170" w:author="anfarr" w:date="2009-02-09T22:20:00Z">
        <w:r w:rsidRPr="00405B33">
          <w:rPr>
            <w:b/>
            <w:rPrChange w:id="1171" w:author="anfarr" w:date="2009-02-09T22:22:00Z">
              <w:rPr/>
            </w:rPrChange>
          </w:rPr>
          <w:tab/>
        </w:r>
        <w:r w:rsidRPr="00405B33">
          <w:rPr>
            <w:b/>
            <w:rPrChange w:id="1172" w:author="anfarr" w:date="2009-02-09T22:22:00Z">
              <w:rPr/>
            </w:rPrChange>
          </w:rPr>
          <w:tab/>
        </w:r>
      </w:ins>
      <w:ins w:id="1173" w:author="anfarr" w:date="2009-02-09T22:18:00Z">
        <w:r w:rsidRPr="00405B33">
          <w:rPr>
            <w:b/>
            <w:rPrChange w:id="1174" w:author="anfarr" w:date="2009-02-09T22:22:00Z">
              <w:rPr/>
            </w:rPrChange>
          </w:rPr>
          <w:t>}</w:t>
        </w:r>
      </w:ins>
    </w:p>
    <w:p w:rsidR="00000000" w:rsidRDefault="002F1FC7">
      <w:pPr>
        <w:pStyle w:val="PresCode"/>
        <w:ind w:left="1080"/>
        <w:rPr>
          <w:ins w:id="1175" w:author="anfarr" w:date="2009-02-09T22:18:00Z"/>
          <w:b/>
          <w:rPrChange w:id="1176" w:author="anfarr" w:date="2009-02-09T22:22:00Z">
            <w:rPr>
              <w:ins w:id="1177" w:author="anfarr" w:date="2009-02-09T22:18:00Z"/>
              <w:rFonts w:eastAsia="Times New Roman"/>
            </w:rPr>
          </w:rPrChange>
        </w:rPr>
        <w:pPrChange w:id="1178" w:author="anfarr" w:date="2009-02-09T22:20:00Z">
          <w:pPr>
            <w:ind w:left="360"/>
          </w:pPr>
        </w:pPrChange>
      </w:pPr>
    </w:p>
    <w:p w:rsidR="00605A11" w:rsidRPr="00176F8B" w:rsidRDefault="00405B33" w:rsidP="00605A11">
      <w:pPr>
        <w:pStyle w:val="PresCode"/>
        <w:ind w:left="1080"/>
        <w:rPr>
          <w:ins w:id="1179" w:author="anfarr" w:date="2009-02-09T22:32:00Z"/>
          <w:b/>
        </w:rPr>
      </w:pPr>
      <w:ins w:id="1180" w:author="anfarr" w:date="2009-02-09T22:18:00Z">
        <w:r w:rsidRPr="00405B33">
          <w:rPr>
            <w:b/>
            <w:rPrChange w:id="1181" w:author="anfarr" w:date="2009-02-09T22:22:00Z">
              <w:rPr>
                <w:rFonts w:ascii="Times New Roman" w:eastAsiaTheme="minorEastAsia" w:hAnsi="Times New Roman"/>
                <w:color w:val="auto"/>
                <w:sz w:val="22"/>
                <w:szCs w:val="24"/>
                <w:lang w:eastAsia="en-US"/>
              </w:rPr>
            </w:rPrChange>
          </w:rPr>
          <w:tab/>
        </w:r>
      </w:ins>
      <w:ins w:id="1182" w:author="anfarr" w:date="2009-02-09T22:21:00Z">
        <w:r w:rsidRPr="00405B33">
          <w:rPr>
            <w:b/>
            <w:rPrChange w:id="1183" w:author="anfarr" w:date="2009-02-09T22:22:00Z">
              <w:rPr>
                <w:rFonts w:ascii="Times New Roman" w:eastAsiaTheme="minorEastAsia" w:hAnsi="Times New Roman"/>
                <w:color w:val="auto"/>
                <w:sz w:val="22"/>
                <w:szCs w:val="24"/>
                <w:lang w:eastAsia="en-US"/>
              </w:rPr>
            </w:rPrChange>
          </w:rPr>
          <w:tab/>
        </w:r>
        <w:r w:rsidRPr="00405B33">
          <w:rPr>
            <w:b/>
            <w:rPrChange w:id="1184" w:author="anfarr" w:date="2009-02-09T22:22:00Z">
              <w:rPr>
                <w:rFonts w:ascii="Times New Roman" w:eastAsiaTheme="minorEastAsia" w:hAnsi="Times New Roman"/>
                <w:color w:val="auto"/>
                <w:sz w:val="22"/>
                <w:szCs w:val="24"/>
                <w:lang w:eastAsia="en-US"/>
              </w:rPr>
            </w:rPrChange>
          </w:rPr>
          <w:tab/>
        </w:r>
      </w:ins>
      <w:ins w:id="1185" w:author="anfarr" w:date="2009-02-09T22:32:00Z">
        <w:r w:rsidR="00605A11">
          <w:rPr>
            <w:b/>
          </w:rPr>
          <w:t>appendToHostList</w:t>
        </w:r>
        <w:r w:rsidR="00605A11" w:rsidRPr="00176F8B">
          <w:rPr>
            <w:b/>
          </w:rPr>
          <w:t xml:space="preserve"> extends LazyConstraint {</w:t>
        </w:r>
      </w:ins>
    </w:p>
    <w:p w:rsidR="00605A11" w:rsidRPr="00176F8B" w:rsidRDefault="00605A11" w:rsidP="00605A11">
      <w:pPr>
        <w:pStyle w:val="PresCode"/>
        <w:ind w:left="1080"/>
        <w:rPr>
          <w:ins w:id="1186" w:author="anfarr" w:date="2009-02-09T22:32:00Z"/>
          <w:b/>
        </w:rPr>
      </w:pPr>
      <w:ins w:id="1187" w:author="anfarr" w:date="2009-02-09T22:32:00Z">
        <w:r w:rsidRPr="00176F8B">
          <w:rPr>
            <w:b/>
          </w:rPr>
          <w:tab/>
          <w:t xml:space="preserve">    </w:t>
        </w:r>
        <w:r w:rsidRPr="00176F8B">
          <w:rPr>
            <w:b/>
          </w:rPr>
          <w:tab/>
        </w:r>
        <w:r w:rsidRPr="00176F8B">
          <w:rPr>
            <w:b/>
          </w:rPr>
          <w:tab/>
          <w:t xml:space="preserve">vm LAZY sfTag; </w:t>
        </w:r>
      </w:ins>
    </w:p>
    <w:p w:rsidR="00605A11" w:rsidRPr="00176F8B" w:rsidRDefault="00605A11" w:rsidP="00605A11">
      <w:pPr>
        <w:pStyle w:val="PresCode"/>
        <w:ind w:left="1080"/>
        <w:rPr>
          <w:ins w:id="1188" w:author="anfarr" w:date="2009-02-09T22:32:00Z"/>
          <w:b/>
        </w:rPr>
      </w:pPr>
      <w:ins w:id="1189" w:author="anfarr" w:date="2009-02-09T22:32:00Z">
        <w:r w:rsidRPr="00176F8B">
          <w:rPr>
            <w:b/>
          </w:rPr>
          <w:tab/>
          <w:t xml:space="preserve">    </w:t>
        </w:r>
        <w:r w:rsidRPr="00176F8B">
          <w:rPr>
            <w:b/>
          </w:rPr>
          <w:tab/>
        </w:r>
        <w:r w:rsidRPr="00176F8B">
          <w:rPr>
            <w:b/>
          </w:rPr>
          <w:tab/>
          <w:t>hostvms LAZY host:hostvms;</w:t>
        </w:r>
      </w:ins>
    </w:p>
    <w:p w:rsidR="00605A11" w:rsidRPr="00176F8B" w:rsidRDefault="00605A11" w:rsidP="00605A11">
      <w:pPr>
        <w:pStyle w:val="PresCode"/>
        <w:ind w:left="1080"/>
        <w:rPr>
          <w:ins w:id="1190" w:author="anfarr" w:date="2009-02-09T22:32:00Z"/>
          <w:b/>
        </w:rPr>
      </w:pPr>
      <w:ins w:id="1191" w:author="anfarr" w:date="2009-02-09T22:32:00Z">
        <w:r w:rsidRPr="00176F8B">
          <w:rPr>
            <w:b/>
          </w:rPr>
          <w:tab/>
          <w:t xml:space="preserve">    </w:t>
        </w:r>
        <w:r w:rsidRPr="00176F8B">
          <w:rPr>
            <w:b/>
          </w:rPr>
          <w:tab/>
        </w:r>
        <w:r w:rsidRPr="00176F8B">
          <w:rPr>
            <w:b/>
          </w:rPr>
          <w:tab/>
          <w:t>newhostvms VAR;</w:t>
        </w:r>
      </w:ins>
    </w:p>
    <w:p w:rsidR="00605A11" w:rsidRPr="00176F8B" w:rsidRDefault="00605A11" w:rsidP="00605A11">
      <w:pPr>
        <w:pStyle w:val="PresCode"/>
        <w:ind w:left="1080"/>
        <w:rPr>
          <w:ins w:id="1192" w:author="anfarr" w:date="2009-02-09T22:32:00Z"/>
          <w:b/>
        </w:rPr>
      </w:pPr>
      <w:ins w:id="1193" w:author="anfarr" w:date="2009-02-09T22:32:00Z">
        <w:r w:rsidRPr="00176F8B">
          <w:rPr>
            <w:b/>
          </w:rPr>
          <w:tab/>
          <w:t xml:space="preserve">    </w:t>
        </w:r>
        <w:r w:rsidRPr="00176F8B">
          <w:rPr>
            <w:b/>
          </w:rPr>
          <w:tab/>
          <w:t xml:space="preserve">      [sfConstraint] -- </w:t>
        </w:r>
      </w:ins>
    </w:p>
    <w:p w:rsidR="00605A11" w:rsidRPr="00176F8B" w:rsidRDefault="00605A11" w:rsidP="00605A11">
      <w:pPr>
        <w:pStyle w:val="PresCode"/>
        <w:ind w:left="1080"/>
        <w:rPr>
          <w:ins w:id="1194" w:author="anfarr" w:date="2009-02-09T22:32:00Z"/>
          <w:b/>
        </w:rPr>
      </w:pPr>
      <w:ins w:id="1195" w:author="anfarr" w:date="2009-02-09T22:32:00Z">
        <w:r w:rsidRPr="00176F8B">
          <w:rPr>
            <w:b/>
          </w:rPr>
          <w:t xml:space="preserve">                              "appendlist(hostvms,[vm],newhostvms)";         </w:t>
        </w:r>
      </w:ins>
    </w:p>
    <w:p w:rsidR="00605A11" w:rsidRPr="00176F8B" w:rsidRDefault="00605A11" w:rsidP="00605A11">
      <w:pPr>
        <w:pStyle w:val="PresCode"/>
        <w:ind w:left="1080"/>
        <w:rPr>
          <w:ins w:id="1196" w:author="anfarr" w:date="2009-02-09T22:32:00Z"/>
          <w:b/>
        </w:rPr>
      </w:pPr>
      <w:ins w:id="1197" w:author="anfarr" w:date="2009-02-09T22:32:00Z">
        <w:r w:rsidRPr="00176F8B">
          <w:rPr>
            <w:b/>
          </w:rPr>
          <w:t xml:space="preserve">               }</w:t>
        </w:r>
      </w:ins>
    </w:p>
    <w:p w:rsidR="00605A11" w:rsidRPr="00176F8B" w:rsidRDefault="00605A11" w:rsidP="00605A11">
      <w:pPr>
        <w:pStyle w:val="PresCode"/>
        <w:ind w:left="1080"/>
        <w:rPr>
          <w:ins w:id="1198" w:author="anfarr" w:date="2009-02-09T22:32:00Z"/>
          <w:b/>
        </w:rPr>
      </w:pPr>
    </w:p>
    <w:p w:rsidR="00605A11" w:rsidRPr="00176F8B" w:rsidRDefault="00605A11" w:rsidP="00605A11">
      <w:pPr>
        <w:pStyle w:val="PresCode"/>
        <w:ind w:left="1080"/>
        <w:rPr>
          <w:ins w:id="1199" w:author="anfarr" w:date="2009-02-09T22:32:00Z"/>
          <w:b/>
        </w:rPr>
      </w:pPr>
      <w:ins w:id="1200" w:author="anfarr" w:date="2009-02-09T22:32:00Z">
        <w:r w:rsidRPr="00176F8B">
          <w:rPr>
            <w:b/>
          </w:rPr>
          <w:lastRenderedPageBreak/>
          <w:tab/>
        </w:r>
        <w:r w:rsidRPr="00176F8B">
          <w:rPr>
            <w:b/>
          </w:rPr>
          <w:tab/>
        </w:r>
        <w:r w:rsidRPr="00176F8B">
          <w:rPr>
            <w:b/>
          </w:rPr>
          <w:tab/>
          <w:t>effects extends ApplyEffects {</w:t>
        </w:r>
      </w:ins>
    </w:p>
    <w:p w:rsidR="00605A11" w:rsidRPr="00176F8B" w:rsidRDefault="00605A11" w:rsidP="00605A11">
      <w:pPr>
        <w:pStyle w:val="PresCode"/>
        <w:ind w:left="1080"/>
        <w:rPr>
          <w:ins w:id="1201" w:author="anfarr" w:date="2009-02-09T22:32:00Z"/>
          <w:b/>
        </w:rPr>
      </w:pPr>
      <w:ins w:id="1202" w:author="anfarr" w:date="2009-02-09T22:32:00Z">
        <w:r w:rsidRPr="00176F8B">
          <w:rPr>
            <w:b/>
          </w:rPr>
          <w:tab/>
          <w:t xml:space="preserve">   </w:t>
        </w:r>
        <w:r w:rsidRPr="00176F8B">
          <w:rPr>
            <w:b/>
          </w:rPr>
          <w:tab/>
        </w:r>
        <w:r w:rsidRPr="00176F8B">
          <w:rPr>
            <w:b/>
          </w:rPr>
          <w:tab/>
          <w:t>path LAZY host;</w:t>
        </w:r>
      </w:ins>
    </w:p>
    <w:p w:rsidR="00605A11" w:rsidRPr="00176F8B" w:rsidRDefault="00605A11" w:rsidP="00605A11">
      <w:pPr>
        <w:pStyle w:val="PresCode"/>
        <w:ind w:left="1080"/>
        <w:rPr>
          <w:ins w:id="1203" w:author="anfarr" w:date="2009-02-09T22:32:00Z"/>
          <w:b/>
        </w:rPr>
      </w:pPr>
      <w:ins w:id="1204" w:author="anfarr" w:date="2009-02-09T22:32:00Z">
        <w:r w:rsidRPr="00176F8B">
          <w:rPr>
            <w:b/>
          </w:rPr>
          <w:tab/>
          <w:t xml:space="preserve">   </w:t>
        </w:r>
        <w:r w:rsidRPr="00176F8B">
          <w:rPr>
            <w:b/>
          </w:rPr>
          <w:tab/>
        </w:r>
        <w:r w:rsidRPr="00176F8B">
          <w:rPr>
            <w:b/>
          </w:rPr>
          <w:tab/>
          <w:t>key "hostvms";</w:t>
        </w:r>
      </w:ins>
    </w:p>
    <w:p w:rsidR="00605A11" w:rsidRPr="00176F8B" w:rsidRDefault="00605A11" w:rsidP="00605A11">
      <w:pPr>
        <w:pStyle w:val="PresCode"/>
        <w:ind w:left="1080"/>
        <w:rPr>
          <w:ins w:id="1205" w:author="anfarr" w:date="2009-02-09T22:32:00Z"/>
          <w:b/>
        </w:rPr>
      </w:pPr>
      <w:ins w:id="1206" w:author="anfarr" w:date="2009-02-09T22:32:00Z">
        <w:r w:rsidRPr="00176F8B">
          <w:rPr>
            <w:b/>
          </w:rPr>
          <w:tab/>
          <w:t xml:space="preserve">   </w:t>
        </w:r>
        <w:r w:rsidRPr="00176F8B">
          <w:rPr>
            <w:b/>
          </w:rPr>
          <w:tab/>
        </w:r>
        <w:r w:rsidRPr="00176F8B">
          <w:rPr>
            <w:b/>
          </w:rPr>
          <w:tab/>
          <w:t xml:space="preserve">update LAZY </w:t>
        </w:r>
        <w:r>
          <w:rPr>
            <w:b/>
          </w:rPr>
          <w:t>appendToHostList:</w:t>
        </w:r>
        <w:r w:rsidRPr="00176F8B">
          <w:rPr>
            <w:b/>
          </w:rPr>
          <w:t>newhostvms;</w:t>
        </w:r>
      </w:ins>
    </w:p>
    <w:p w:rsidR="00605A11" w:rsidRPr="00176F8B" w:rsidRDefault="00605A11" w:rsidP="00605A11">
      <w:pPr>
        <w:pStyle w:val="PresCode"/>
        <w:ind w:left="1080"/>
        <w:rPr>
          <w:ins w:id="1207" w:author="anfarr" w:date="2009-02-09T22:32:00Z"/>
          <w:b/>
        </w:rPr>
      </w:pPr>
      <w:ins w:id="1208" w:author="anfarr" w:date="2009-02-09T22:32:00Z">
        <w:r w:rsidRPr="00176F8B">
          <w:rPr>
            <w:b/>
          </w:rPr>
          <w:tab/>
        </w:r>
        <w:r w:rsidRPr="00176F8B">
          <w:rPr>
            <w:b/>
          </w:rPr>
          <w:tab/>
        </w:r>
        <w:r w:rsidRPr="00176F8B">
          <w:rPr>
            <w:b/>
          </w:rPr>
          <w:tab/>
          <w:t>}</w:t>
        </w:r>
      </w:ins>
    </w:p>
    <w:p w:rsidR="00000000" w:rsidRDefault="00405B33">
      <w:pPr>
        <w:pStyle w:val="PresCode"/>
        <w:ind w:left="1080"/>
        <w:rPr>
          <w:ins w:id="1209" w:author="anfarr" w:date="2009-02-09T22:18:00Z"/>
          <w:b/>
          <w:rPrChange w:id="1210" w:author="anfarr" w:date="2009-02-09T22:22:00Z">
            <w:rPr>
              <w:ins w:id="1211" w:author="anfarr" w:date="2009-02-09T22:18:00Z"/>
              <w:rFonts w:eastAsia="Times New Roman"/>
            </w:rPr>
          </w:rPrChange>
        </w:rPr>
        <w:pPrChange w:id="1212" w:author="anfarr" w:date="2009-02-09T22:20:00Z">
          <w:pPr>
            <w:ind w:left="360"/>
          </w:pPr>
        </w:pPrChange>
      </w:pPr>
      <w:ins w:id="1213" w:author="anfarr" w:date="2009-02-09T22:18:00Z">
        <w:r w:rsidRPr="00405B33">
          <w:rPr>
            <w:b/>
            <w:rPrChange w:id="1214" w:author="anfarr" w:date="2009-02-09T22:22:00Z">
              <w:rPr/>
            </w:rPrChange>
          </w:rPr>
          <w:t xml:space="preserve"> </w:t>
        </w:r>
      </w:ins>
      <w:ins w:id="1215" w:author="anfarr" w:date="2009-02-09T22:19:00Z">
        <w:r w:rsidRPr="00405B33">
          <w:rPr>
            <w:b/>
            <w:rPrChange w:id="1216" w:author="anfarr" w:date="2009-02-09T22:22:00Z">
              <w:rPr/>
            </w:rPrChange>
          </w:rPr>
          <w:t xml:space="preserve">        </w:t>
        </w:r>
      </w:ins>
      <w:ins w:id="1217" w:author="anfarr" w:date="2009-02-09T22:18:00Z">
        <w:r w:rsidRPr="00405B33">
          <w:rPr>
            <w:b/>
            <w:rPrChange w:id="1218" w:author="anfarr" w:date="2009-02-09T22:22:00Z">
              <w:rPr/>
            </w:rPrChange>
          </w:rPr>
          <w:t>}</w:t>
        </w:r>
      </w:ins>
    </w:p>
    <w:p w:rsidR="00000000" w:rsidRDefault="00405B33">
      <w:pPr>
        <w:pStyle w:val="PresCode"/>
        <w:ind w:left="1080"/>
        <w:rPr>
          <w:ins w:id="1219" w:author="anfarr" w:date="2009-02-09T22:18:00Z"/>
          <w:b/>
          <w:rPrChange w:id="1220" w:author="anfarr" w:date="2009-02-09T22:22:00Z">
            <w:rPr>
              <w:ins w:id="1221" w:author="anfarr" w:date="2009-02-09T22:18:00Z"/>
              <w:rFonts w:eastAsia="Times New Roman"/>
            </w:rPr>
          </w:rPrChange>
        </w:rPr>
        <w:pPrChange w:id="1222" w:author="anfarr" w:date="2009-02-09T22:20:00Z">
          <w:pPr>
            <w:ind w:left="360"/>
          </w:pPr>
        </w:pPrChange>
      </w:pPr>
      <w:ins w:id="1223" w:author="anfarr" w:date="2009-02-09T22:18:00Z">
        <w:r w:rsidRPr="00405B33">
          <w:rPr>
            <w:b/>
            <w:rPrChange w:id="1224" w:author="anfarr" w:date="2009-02-09T22:22:00Z">
              <w:rPr/>
            </w:rPrChange>
          </w:rPr>
          <w:t xml:space="preserve">      }</w:t>
        </w:r>
      </w:ins>
    </w:p>
    <w:p w:rsidR="00000000" w:rsidRDefault="00405B33">
      <w:pPr>
        <w:pStyle w:val="PresCode"/>
        <w:ind w:left="1080"/>
        <w:rPr>
          <w:ins w:id="1225" w:author="anfarr" w:date="2009-02-09T22:18:00Z"/>
          <w:b/>
          <w:rPrChange w:id="1226" w:author="anfarr" w:date="2009-02-09T22:22:00Z">
            <w:rPr>
              <w:ins w:id="1227" w:author="anfarr" w:date="2009-02-09T22:18:00Z"/>
              <w:rFonts w:eastAsia="Times New Roman"/>
            </w:rPr>
          </w:rPrChange>
        </w:rPr>
        <w:pPrChange w:id="1228" w:author="anfarr" w:date="2009-02-09T22:20:00Z">
          <w:pPr>
            <w:ind w:left="360"/>
          </w:pPr>
        </w:pPrChange>
      </w:pPr>
      <w:ins w:id="1229" w:author="anfarr" w:date="2009-02-09T22:18:00Z">
        <w:r w:rsidRPr="00405B33">
          <w:rPr>
            <w:b/>
            <w:rPrChange w:id="1230" w:author="anfarr" w:date="2009-02-09T22:22:00Z">
              <w:rPr/>
            </w:rPrChange>
          </w:rPr>
          <w:t xml:space="preserve">   }</w:t>
        </w:r>
      </w:ins>
    </w:p>
    <w:p w:rsidR="00000000" w:rsidRDefault="00176F8B">
      <w:pPr>
        <w:pStyle w:val="PresCode"/>
        <w:ind w:left="1080"/>
        <w:rPr>
          <w:ins w:id="1231" w:author="anfarr" w:date="2009-02-09T22:18:00Z"/>
        </w:rPr>
        <w:pPrChange w:id="1232" w:author="anfarr" w:date="2009-02-09T22:20:00Z">
          <w:pPr>
            <w:ind w:left="360"/>
          </w:pPr>
        </w:pPrChange>
      </w:pPr>
      <w:ins w:id="1233" w:author="anfarr" w:date="2009-02-09T22:18:00Z">
        <w:r w:rsidRPr="00176F8B">
          <w:t>}</w:t>
        </w:r>
      </w:ins>
    </w:p>
    <w:p w:rsidR="00000000" w:rsidRDefault="002F1FC7">
      <w:pPr>
        <w:pStyle w:val="PresCode"/>
        <w:ind w:left="1080"/>
        <w:rPr>
          <w:ins w:id="1234" w:author="anfarr" w:date="2009-02-09T22:18:00Z"/>
        </w:rPr>
        <w:pPrChange w:id="1235" w:author="anfarr" w:date="2009-02-09T22:20:00Z">
          <w:pPr>
            <w:ind w:left="360"/>
          </w:pPr>
        </w:pPrChange>
      </w:pPr>
    </w:p>
    <w:p w:rsidR="00000000" w:rsidRDefault="00176F8B">
      <w:pPr>
        <w:pStyle w:val="PresCode"/>
        <w:ind w:left="1080"/>
        <w:rPr>
          <w:ins w:id="1236" w:author="anfarr" w:date="2009-02-09T22:18:00Z"/>
        </w:rPr>
        <w:pPrChange w:id="1237" w:author="anfarr" w:date="2009-02-09T22:20:00Z">
          <w:pPr>
            <w:ind w:left="360"/>
          </w:pPr>
        </w:pPrChange>
      </w:pPr>
      <w:ins w:id="1238" w:author="anfarr" w:date="2009-02-09T22:18:00Z">
        <w:r w:rsidRPr="00176F8B">
          <w:t>sfConfig extends ResourceAllocator {</w:t>
        </w:r>
      </w:ins>
    </w:p>
    <w:p w:rsidR="00000000" w:rsidRDefault="00176F8B">
      <w:pPr>
        <w:pStyle w:val="PresCode"/>
        <w:ind w:left="1080"/>
        <w:rPr>
          <w:ins w:id="1239" w:author="anfarr" w:date="2009-02-09T22:18:00Z"/>
        </w:rPr>
        <w:pPrChange w:id="1240" w:author="anfarr" w:date="2009-02-09T22:20:00Z">
          <w:pPr>
            <w:ind w:left="360"/>
          </w:pPr>
        </w:pPrChange>
      </w:pPr>
      <w:ins w:id="1241" w:author="anfarr" w:date="2009-02-09T22:18:00Z">
        <w:r w:rsidRPr="00176F8B">
          <w:t xml:space="preserve">   providerList:array LAZY hosts; </w:t>
        </w:r>
      </w:ins>
    </w:p>
    <w:p w:rsidR="00000000" w:rsidRDefault="00176F8B">
      <w:pPr>
        <w:pStyle w:val="PresCode"/>
        <w:ind w:left="1080"/>
        <w:rPr>
          <w:ins w:id="1242" w:author="anfarr" w:date="2009-02-09T22:18:00Z"/>
        </w:rPr>
        <w:pPrChange w:id="1243" w:author="anfarr" w:date="2009-02-09T22:20:00Z">
          <w:pPr>
            <w:ind w:left="360"/>
          </w:pPr>
        </w:pPrChange>
      </w:pPr>
      <w:ins w:id="1244" w:author="anfarr" w:date="2009-02-09T22:18:00Z">
        <w:r w:rsidRPr="00176F8B">
          <w:t xml:space="preserve">   providerList:prefix "host";</w:t>
        </w:r>
      </w:ins>
    </w:p>
    <w:p w:rsidR="00000000" w:rsidRDefault="00176F8B">
      <w:pPr>
        <w:pStyle w:val="PresCode"/>
        <w:ind w:left="1080"/>
        <w:rPr>
          <w:ins w:id="1245" w:author="anfarr" w:date="2009-02-09T22:18:00Z"/>
        </w:rPr>
        <w:pPrChange w:id="1246" w:author="anfarr" w:date="2009-02-09T22:20:00Z">
          <w:pPr>
            <w:ind w:left="360"/>
          </w:pPr>
        </w:pPrChange>
      </w:pPr>
      <w:ins w:id="1247" w:author="anfarr" w:date="2009-02-09T22:18:00Z">
        <w:r w:rsidRPr="00176F8B">
          <w:t xml:space="preserve">   providerList:path LAZY sfTag;</w:t>
        </w:r>
      </w:ins>
    </w:p>
    <w:p w:rsidR="00000000" w:rsidRDefault="002F1FC7">
      <w:pPr>
        <w:pStyle w:val="PresCode"/>
        <w:ind w:left="1080"/>
        <w:rPr>
          <w:ins w:id="1248" w:author="anfarr" w:date="2009-02-09T22:18:00Z"/>
        </w:rPr>
        <w:pPrChange w:id="1249" w:author="anfarr" w:date="2009-02-09T22:20:00Z">
          <w:pPr>
            <w:ind w:left="360"/>
          </w:pPr>
        </w:pPrChange>
      </w:pPr>
    </w:p>
    <w:p w:rsidR="00000000" w:rsidRDefault="00176F8B">
      <w:pPr>
        <w:pStyle w:val="PresCode"/>
        <w:ind w:left="1080"/>
        <w:rPr>
          <w:ins w:id="1250" w:author="anfarr" w:date="2009-02-09T22:18:00Z"/>
        </w:rPr>
        <w:pPrChange w:id="1251" w:author="anfarr" w:date="2009-02-09T22:20:00Z">
          <w:pPr>
            <w:ind w:left="360"/>
          </w:pPr>
        </w:pPrChange>
      </w:pPr>
      <w:ins w:id="1252" w:author="anfarr" w:date="2009-02-09T22:18:00Z">
        <w:r w:rsidRPr="00176F8B">
          <w:t xml:space="preserve">   providerCapsList:array LAZY hosts; </w:t>
        </w:r>
      </w:ins>
    </w:p>
    <w:p w:rsidR="00000000" w:rsidRDefault="00176F8B">
      <w:pPr>
        <w:pStyle w:val="PresCode"/>
        <w:ind w:left="1080"/>
        <w:rPr>
          <w:ins w:id="1253" w:author="anfarr" w:date="2009-02-09T22:18:00Z"/>
        </w:rPr>
        <w:pPrChange w:id="1254" w:author="anfarr" w:date="2009-02-09T22:20:00Z">
          <w:pPr>
            <w:ind w:left="360"/>
          </w:pPr>
        </w:pPrChange>
      </w:pPr>
      <w:ins w:id="1255" w:author="anfarr" w:date="2009-02-09T22:18:00Z">
        <w:r w:rsidRPr="00176F8B">
          <w:t xml:space="preserve">   providerCapsList:prefix "host";</w:t>
        </w:r>
      </w:ins>
    </w:p>
    <w:p w:rsidR="00000000" w:rsidRDefault="00176F8B">
      <w:pPr>
        <w:pStyle w:val="PresCode"/>
        <w:ind w:left="1080"/>
        <w:rPr>
          <w:ins w:id="1256" w:author="anfarr" w:date="2009-02-09T22:18:00Z"/>
        </w:rPr>
        <w:pPrChange w:id="1257" w:author="anfarr" w:date="2009-02-09T22:20:00Z">
          <w:pPr>
            <w:ind w:left="360"/>
          </w:pPr>
        </w:pPrChange>
      </w:pPr>
      <w:ins w:id="1258" w:author="anfarr" w:date="2009-02-09T22:18:00Z">
        <w:r w:rsidRPr="00176F8B">
          <w:t xml:space="preserve">   providerCapsList:path LAZY caps;</w:t>
        </w:r>
      </w:ins>
    </w:p>
    <w:p w:rsidR="00000000" w:rsidRDefault="002F1FC7">
      <w:pPr>
        <w:pStyle w:val="PresCode"/>
        <w:ind w:left="1080"/>
        <w:rPr>
          <w:ins w:id="1259" w:author="anfarr" w:date="2009-02-09T22:18:00Z"/>
        </w:rPr>
        <w:pPrChange w:id="1260" w:author="anfarr" w:date="2009-02-09T22:20:00Z">
          <w:pPr>
            <w:ind w:left="360"/>
          </w:pPr>
        </w:pPrChange>
      </w:pPr>
    </w:p>
    <w:p w:rsidR="00000000" w:rsidRDefault="00176F8B">
      <w:pPr>
        <w:pStyle w:val="PresCode"/>
        <w:ind w:left="1080"/>
        <w:rPr>
          <w:ins w:id="1261" w:author="anfarr" w:date="2009-02-09T22:18:00Z"/>
        </w:rPr>
        <w:pPrChange w:id="1262" w:author="anfarr" w:date="2009-02-09T22:20:00Z">
          <w:pPr>
            <w:ind w:left="360"/>
          </w:pPr>
        </w:pPrChange>
      </w:pPr>
      <w:ins w:id="1263" w:author="anfarr" w:date="2009-02-09T22:18:00Z">
        <w:r w:rsidRPr="00176F8B">
          <w:t xml:space="preserve">   consumerList:array LAZY vms; </w:t>
        </w:r>
      </w:ins>
    </w:p>
    <w:p w:rsidR="00000000" w:rsidRDefault="00176F8B">
      <w:pPr>
        <w:pStyle w:val="PresCode"/>
        <w:ind w:left="1080"/>
        <w:rPr>
          <w:ins w:id="1264" w:author="anfarr" w:date="2009-02-09T22:18:00Z"/>
        </w:rPr>
        <w:pPrChange w:id="1265" w:author="anfarr" w:date="2009-02-09T22:20:00Z">
          <w:pPr>
            <w:ind w:left="360"/>
          </w:pPr>
        </w:pPrChange>
      </w:pPr>
      <w:ins w:id="1266" w:author="anfarr" w:date="2009-02-09T22:18:00Z">
        <w:r w:rsidRPr="00176F8B">
          <w:t xml:space="preserve">   consumerList:prefix "vm";</w:t>
        </w:r>
      </w:ins>
    </w:p>
    <w:p w:rsidR="00000000" w:rsidRDefault="00176F8B">
      <w:pPr>
        <w:pStyle w:val="PresCode"/>
        <w:ind w:left="1080"/>
        <w:rPr>
          <w:ins w:id="1267" w:author="anfarr" w:date="2009-02-09T22:18:00Z"/>
        </w:rPr>
        <w:pPrChange w:id="1268" w:author="anfarr" w:date="2009-02-09T22:20:00Z">
          <w:pPr>
            <w:ind w:left="360"/>
          </w:pPr>
        </w:pPrChange>
      </w:pPr>
      <w:ins w:id="1269" w:author="anfarr" w:date="2009-02-09T22:18:00Z">
        <w:r w:rsidRPr="00176F8B">
          <w:t xml:space="preserve">   consumerList:path LAZY sfTag;</w:t>
        </w:r>
      </w:ins>
    </w:p>
    <w:p w:rsidR="00000000" w:rsidRDefault="002F1FC7">
      <w:pPr>
        <w:pStyle w:val="PresCode"/>
        <w:ind w:left="1080"/>
        <w:rPr>
          <w:ins w:id="1270" w:author="anfarr" w:date="2009-02-09T22:18:00Z"/>
        </w:rPr>
        <w:pPrChange w:id="1271" w:author="anfarr" w:date="2009-02-09T22:20:00Z">
          <w:pPr>
            <w:ind w:left="360"/>
          </w:pPr>
        </w:pPrChange>
      </w:pPr>
    </w:p>
    <w:p w:rsidR="00000000" w:rsidRDefault="00176F8B">
      <w:pPr>
        <w:pStyle w:val="PresCode"/>
        <w:ind w:left="1080"/>
        <w:rPr>
          <w:ins w:id="1272" w:author="anfarr" w:date="2009-02-09T22:18:00Z"/>
        </w:rPr>
        <w:pPrChange w:id="1273" w:author="anfarr" w:date="2009-02-09T22:20:00Z">
          <w:pPr>
            <w:ind w:left="360"/>
          </w:pPr>
        </w:pPrChange>
      </w:pPr>
      <w:ins w:id="1274" w:author="anfarr" w:date="2009-02-09T22:18:00Z">
        <w:r w:rsidRPr="00176F8B">
          <w:t xml:space="preserve">   consumerReqsList:array LAZY vms; </w:t>
        </w:r>
      </w:ins>
    </w:p>
    <w:p w:rsidR="00000000" w:rsidRDefault="00176F8B">
      <w:pPr>
        <w:pStyle w:val="PresCode"/>
        <w:ind w:left="1080"/>
        <w:rPr>
          <w:ins w:id="1275" w:author="anfarr" w:date="2009-02-09T22:18:00Z"/>
        </w:rPr>
        <w:pPrChange w:id="1276" w:author="anfarr" w:date="2009-02-09T22:20:00Z">
          <w:pPr>
            <w:ind w:left="360"/>
          </w:pPr>
        </w:pPrChange>
      </w:pPr>
      <w:ins w:id="1277" w:author="anfarr" w:date="2009-02-09T22:18:00Z">
        <w:r w:rsidRPr="00176F8B">
          <w:t xml:space="preserve">   consumerReqsList:prefix "vm";</w:t>
        </w:r>
      </w:ins>
    </w:p>
    <w:p w:rsidR="00000000" w:rsidRDefault="00176F8B">
      <w:pPr>
        <w:pStyle w:val="PresCode"/>
        <w:ind w:left="1080"/>
        <w:rPr>
          <w:ins w:id="1278" w:author="anfarr" w:date="2009-02-09T22:18:00Z"/>
        </w:rPr>
        <w:pPrChange w:id="1279" w:author="anfarr" w:date="2009-02-09T22:20:00Z">
          <w:pPr>
            <w:ind w:left="360"/>
          </w:pPr>
        </w:pPrChange>
      </w:pPr>
      <w:ins w:id="1280" w:author="anfarr" w:date="2009-02-09T22:18:00Z">
        <w:r w:rsidRPr="00176F8B">
          <w:t xml:space="preserve">   consumerReqsList:path LAZY reqs;</w:t>
        </w:r>
      </w:ins>
    </w:p>
    <w:p w:rsidR="00000000" w:rsidRDefault="002F1FC7">
      <w:pPr>
        <w:pStyle w:val="PresCode"/>
        <w:ind w:left="1080"/>
        <w:rPr>
          <w:ins w:id="1281" w:author="anfarr" w:date="2009-02-09T22:18:00Z"/>
        </w:rPr>
        <w:pPrChange w:id="1282" w:author="anfarr" w:date="2009-02-09T22:20:00Z">
          <w:pPr>
            <w:ind w:left="360"/>
          </w:pPr>
        </w:pPrChange>
      </w:pPr>
    </w:p>
    <w:p w:rsidR="00000000" w:rsidRDefault="00176F8B">
      <w:pPr>
        <w:pStyle w:val="PresCode"/>
        <w:ind w:left="1080"/>
        <w:rPr>
          <w:ins w:id="1283" w:author="anfarr" w:date="2009-02-09T22:18:00Z"/>
        </w:rPr>
        <w:pPrChange w:id="1284" w:author="anfarr" w:date="2009-02-09T22:20:00Z">
          <w:pPr>
            <w:ind w:left="360"/>
          </w:pPr>
        </w:pPrChange>
      </w:pPr>
      <w:ins w:id="1285" w:author="anfarr" w:date="2009-02-09T22:18:00Z">
        <w:r w:rsidRPr="00176F8B">
          <w:t xml:space="preserve">   allocationList:array LAZY vms;</w:t>
        </w:r>
      </w:ins>
    </w:p>
    <w:p w:rsidR="00000000" w:rsidRDefault="00176F8B">
      <w:pPr>
        <w:pStyle w:val="PresCode"/>
        <w:ind w:left="1080"/>
        <w:rPr>
          <w:ins w:id="1286" w:author="anfarr" w:date="2009-02-09T22:18:00Z"/>
        </w:rPr>
        <w:pPrChange w:id="1287" w:author="anfarr" w:date="2009-02-09T22:20:00Z">
          <w:pPr>
            <w:ind w:left="360"/>
          </w:pPr>
        </w:pPrChange>
      </w:pPr>
      <w:ins w:id="1288" w:author="anfarr" w:date="2009-02-09T22:18:00Z">
        <w:r w:rsidRPr="00176F8B">
          <w:t xml:space="preserve">   allocationList:prefix "vm"; </w:t>
        </w:r>
      </w:ins>
    </w:p>
    <w:p w:rsidR="00000000" w:rsidRDefault="00176F8B">
      <w:pPr>
        <w:pStyle w:val="PresCode"/>
        <w:ind w:left="1080"/>
        <w:rPr>
          <w:ins w:id="1289" w:author="anfarr" w:date="2009-02-09T22:18:00Z"/>
        </w:rPr>
        <w:pPrChange w:id="1290" w:author="anfarr" w:date="2009-02-09T22:20:00Z">
          <w:pPr>
            <w:ind w:left="360"/>
          </w:pPr>
        </w:pPrChange>
      </w:pPr>
      <w:ins w:id="1291" w:author="anfarr" w:date="2009-02-09T22:18:00Z">
        <w:r w:rsidRPr="00176F8B">
          <w:t xml:space="preserve">   allocationList:path LAZY allocated;</w:t>
        </w:r>
      </w:ins>
    </w:p>
    <w:p w:rsidR="00000000" w:rsidRDefault="002F1FC7">
      <w:pPr>
        <w:pStyle w:val="PresCode"/>
        <w:ind w:left="1080"/>
        <w:rPr>
          <w:ins w:id="1292" w:author="anfarr" w:date="2009-02-09T22:18:00Z"/>
        </w:rPr>
        <w:pPrChange w:id="1293" w:author="anfarr" w:date="2009-02-09T22:20:00Z">
          <w:pPr>
            <w:ind w:left="360"/>
          </w:pPr>
        </w:pPrChange>
      </w:pPr>
    </w:p>
    <w:p w:rsidR="00000000" w:rsidRDefault="00176F8B">
      <w:pPr>
        <w:pStyle w:val="PresCode"/>
        <w:ind w:left="1080"/>
        <w:rPr>
          <w:ins w:id="1294" w:author="anfarr" w:date="2009-02-09T22:18:00Z"/>
        </w:rPr>
        <w:pPrChange w:id="1295" w:author="anfarr" w:date="2009-02-09T22:20:00Z">
          <w:pPr>
            <w:ind w:left="360"/>
          </w:pPr>
        </w:pPrChange>
      </w:pPr>
      <w:ins w:id="1296" w:author="anfarr" w:date="2009-02-09T22:18:00Z">
        <w:r w:rsidRPr="00176F8B">
          <w:t xml:space="preserve">   hosts extends Array {</w:t>
        </w:r>
      </w:ins>
    </w:p>
    <w:p w:rsidR="00000000" w:rsidRDefault="00176F8B">
      <w:pPr>
        <w:pStyle w:val="PresCode"/>
        <w:ind w:left="1080"/>
        <w:rPr>
          <w:ins w:id="1297" w:author="anfarr" w:date="2009-02-09T22:18:00Z"/>
        </w:rPr>
        <w:pPrChange w:id="1298" w:author="anfarr" w:date="2009-02-09T22:20:00Z">
          <w:pPr>
            <w:ind w:left="360"/>
          </w:pPr>
        </w:pPrChange>
      </w:pPr>
      <w:ins w:id="1299" w:author="anfarr" w:date="2009-02-09T22:18:00Z">
        <w:r w:rsidRPr="00176F8B">
          <w:t xml:space="preserve">      prefix "host";</w:t>
        </w:r>
      </w:ins>
    </w:p>
    <w:p w:rsidR="00000000" w:rsidRDefault="00176F8B">
      <w:pPr>
        <w:pStyle w:val="PresCode"/>
        <w:ind w:left="1080"/>
        <w:rPr>
          <w:ins w:id="1300" w:author="anfarr" w:date="2009-02-09T22:18:00Z"/>
        </w:rPr>
        <w:pPrChange w:id="1301" w:author="anfarr" w:date="2009-02-09T22:20:00Z">
          <w:pPr>
            <w:ind w:left="360"/>
          </w:pPr>
        </w:pPrChange>
      </w:pPr>
      <w:ins w:id="1302" w:author="anfarr" w:date="2009-02-09T22:18:00Z">
        <w:r w:rsidRPr="00176F8B">
          <w:t xml:space="preserve">      extent 3;</w:t>
        </w:r>
      </w:ins>
    </w:p>
    <w:p w:rsidR="00000000" w:rsidRDefault="00176F8B">
      <w:pPr>
        <w:pStyle w:val="PresCode"/>
        <w:ind w:left="1080"/>
        <w:rPr>
          <w:ins w:id="1303" w:author="anfarr" w:date="2009-02-09T22:18:00Z"/>
        </w:rPr>
        <w:pPrChange w:id="1304" w:author="anfarr" w:date="2009-02-09T22:20:00Z">
          <w:pPr>
            <w:ind w:left="360"/>
          </w:pPr>
        </w:pPrChange>
      </w:pPr>
      <w:ins w:id="1305" w:author="anfarr" w:date="2009-02-09T22:18:00Z">
        <w:r w:rsidRPr="00176F8B">
          <w:t xml:space="preserve">      generator extends Host;  </w:t>
        </w:r>
      </w:ins>
    </w:p>
    <w:p w:rsidR="00000000" w:rsidRDefault="00176F8B">
      <w:pPr>
        <w:pStyle w:val="PresCode"/>
        <w:ind w:left="1080"/>
        <w:rPr>
          <w:ins w:id="1306" w:author="anfarr" w:date="2009-02-09T22:18:00Z"/>
        </w:rPr>
        <w:pPrChange w:id="1307" w:author="anfarr" w:date="2009-02-09T22:20:00Z">
          <w:pPr>
            <w:ind w:left="360"/>
          </w:pPr>
        </w:pPrChange>
      </w:pPr>
      <w:ins w:id="1308" w:author="anfarr" w:date="2009-02-09T22:18:00Z">
        <w:r w:rsidRPr="00176F8B">
          <w:t xml:space="preserve">   }</w:t>
        </w:r>
      </w:ins>
    </w:p>
    <w:p w:rsidR="00000000" w:rsidRDefault="002F1FC7">
      <w:pPr>
        <w:pStyle w:val="PresCode"/>
        <w:ind w:left="1080"/>
        <w:rPr>
          <w:ins w:id="1309" w:author="anfarr" w:date="2009-02-09T22:18:00Z"/>
        </w:rPr>
        <w:pPrChange w:id="1310" w:author="anfarr" w:date="2009-02-09T22:20:00Z">
          <w:pPr>
            <w:ind w:left="360"/>
          </w:pPr>
        </w:pPrChange>
      </w:pPr>
    </w:p>
    <w:p w:rsidR="00000000" w:rsidRDefault="00176F8B">
      <w:pPr>
        <w:pStyle w:val="PresCode"/>
        <w:ind w:left="1080"/>
        <w:rPr>
          <w:ins w:id="1311" w:author="anfarr" w:date="2009-02-09T22:18:00Z"/>
        </w:rPr>
        <w:pPrChange w:id="1312" w:author="anfarr" w:date="2009-02-09T22:20:00Z">
          <w:pPr>
            <w:ind w:left="360"/>
          </w:pPr>
        </w:pPrChange>
      </w:pPr>
      <w:ins w:id="1313" w:author="anfarr" w:date="2009-02-09T22:18:00Z">
        <w:r w:rsidRPr="00176F8B">
          <w:t xml:space="preserve">   vms extends Array {</w:t>
        </w:r>
      </w:ins>
    </w:p>
    <w:p w:rsidR="00000000" w:rsidRDefault="00176F8B">
      <w:pPr>
        <w:pStyle w:val="PresCode"/>
        <w:ind w:left="1080"/>
        <w:rPr>
          <w:ins w:id="1314" w:author="anfarr" w:date="2009-02-09T22:18:00Z"/>
        </w:rPr>
        <w:pPrChange w:id="1315" w:author="anfarr" w:date="2009-02-09T22:20:00Z">
          <w:pPr>
            <w:ind w:left="360"/>
          </w:pPr>
        </w:pPrChange>
      </w:pPr>
      <w:ins w:id="1316" w:author="anfarr" w:date="2009-02-09T22:18:00Z">
        <w:r w:rsidRPr="00176F8B">
          <w:t xml:space="preserve">      prefix "vm";</w:t>
        </w:r>
      </w:ins>
    </w:p>
    <w:p w:rsidR="00000000" w:rsidRDefault="00176F8B">
      <w:pPr>
        <w:pStyle w:val="PresCode"/>
        <w:ind w:left="1080"/>
        <w:rPr>
          <w:ins w:id="1317" w:author="anfarr" w:date="2009-02-09T22:18:00Z"/>
        </w:rPr>
        <w:pPrChange w:id="1318" w:author="anfarr" w:date="2009-02-09T22:20:00Z">
          <w:pPr>
            <w:ind w:left="360"/>
          </w:pPr>
        </w:pPrChange>
      </w:pPr>
      <w:ins w:id="1319" w:author="anfarr" w:date="2009-02-09T22:18:00Z">
        <w:r w:rsidRPr="00176F8B">
          <w:t xml:space="preserve">      extent 4;</w:t>
        </w:r>
      </w:ins>
    </w:p>
    <w:p w:rsidR="00000000" w:rsidRDefault="00176F8B">
      <w:pPr>
        <w:pStyle w:val="PresCode"/>
        <w:ind w:left="1080"/>
        <w:rPr>
          <w:ins w:id="1320" w:author="anfarr" w:date="2009-02-09T22:18:00Z"/>
        </w:rPr>
        <w:pPrChange w:id="1321" w:author="anfarr" w:date="2009-02-09T22:20:00Z">
          <w:pPr>
            <w:ind w:left="360"/>
          </w:pPr>
        </w:pPrChange>
      </w:pPr>
      <w:ins w:id="1322" w:author="anfarr" w:date="2009-02-09T22:18:00Z">
        <w:r w:rsidRPr="00176F8B">
          <w:t xml:space="preserve">      generator extends VM;  </w:t>
        </w:r>
      </w:ins>
    </w:p>
    <w:p w:rsidR="00000000" w:rsidRDefault="00176F8B">
      <w:pPr>
        <w:pStyle w:val="PresCode"/>
        <w:ind w:left="1080"/>
        <w:rPr>
          <w:ins w:id="1323" w:author="anfarr" w:date="2009-02-09T22:18:00Z"/>
        </w:rPr>
        <w:pPrChange w:id="1324" w:author="anfarr" w:date="2009-02-09T22:20:00Z">
          <w:pPr>
            <w:ind w:left="360"/>
          </w:pPr>
        </w:pPrChange>
      </w:pPr>
      <w:ins w:id="1325" w:author="anfarr" w:date="2009-02-09T22:18:00Z">
        <w:r w:rsidRPr="00176F8B">
          <w:t xml:space="preserve">   }</w:t>
        </w:r>
      </w:ins>
    </w:p>
    <w:p w:rsidR="00000000" w:rsidRDefault="00176F8B">
      <w:pPr>
        <w:pStyle w:val="PresCode"/>
        <w:ind w:left="1080"/>
        <w:rPr>
          <w:del w:id="1326" w:author="anfarr" w:date="2009-02-09T22:18:00Z"/>
        </w:rPr>
        <w:pPrChange w:id="1327" w:author="anfarr" w:date="2009-02-09T22:20:00Z">
          <w:pPr>
            <w:pStyle w:val="Code1"/>
            <w:ind w:left="1080"/>
          </w:pPr>
        </w:pPrChange>
      </w:pPr>
      <w:ins w:id="1328" w:author="anfarr" w:date="2009-02-09T22:18:00Z">
        <w:r w:rsidRPr="00176F8B">
          <w:t>}</w:t>
        </w:r>
      </w:ins>
      <w:del w:id="1329" w:author="anfarr" w:date="2009-02-09T22:18:00Z">
        <w:r w:rsidR="007B13D6" w:rsidRPr="007B13D6" w:rsidDel="00176F8B">
          <w:delText>#include "/org/smartfrog/functions.sf"</w:delText>
        </w:r>
      </w:del>
    </w:p>
    <w:p w:rsidR="00000000" w:rsidRDefault="002F1FC7">
      <w:pPr>
        <w:pStyle w:val="PresCode"/>
        <w:ind w:left="1080"/>
        <w:rPr>
          <w:del w:id="1330" w:author="anfarr" w:date="2009-02-09T22:18:00Z"/>
        </w:rPr>
        <w:pPrChange w:id="1331" w:author="anfarr" w:date="2009-02-09T22:20:00Z">
          <w:pPr>
            <w:pStyle w:val="Code1"/>
            <w:ind w:left="1080"/>
          </w:pPr>
        </w:pPrChange>
      </w:pPr>
    </w:p>
    <w:p w:rsidR="00000000" w:rsidRDefault="007B13D6">
      <w:pPr>
        <w:pStyle w:val="PresCode"/>
        <w:ind w:left="1080"/>
        <w:rPr>
          <w:del w:id="1332" w:author="anfarr" w:date="2009-02-09T22:18:00Z"/>
        </w:rPr>
        <w:pPrChange w:id="1333" w:author="anfarr" w:date="2009-02-09T22:20:00Z">
          <w:pPr>
            <w:pStyle w:val="Code1"/>
            <w:ind w:left="1080"/>
          </w:pPr>
        </w:pPrChange>
      </w:pPr>
      <w:del w:id="1334" w:author="anfarr" w:date="2009-02-09T22:18:00Z">
        <w:r w:rsidRPr="007B13D6" w:rsidDel="00176F8B">
          <w:delText>Host extends ArrayGenerator {</w:delText>
        </w:r>
      </w:del>
    </w:p>
    <w:p w:rsidR="00000000" w:rsidRDefault="007B13D6">
      <w:pPr>
        <w:pStyle w:val="PresCode"/>
        <w:ind w:left="1080"/>
        <w:rPr>
          <w:del w:id="1335" w:author="anfarr" w:date="2009-02-09T22:18:00Z"/>
        </w:rPr>
        <w:pPrChange w:id="1336" w:author="anfarr" w:date="2009-02-09T22:20:00Z">
          <w:pPr>
            <w:pStyle w:val="Code1"/>
            <w:ind w:left="1080"/>
          </w:pPr>
        </w:pPrChange>
      </w:pPr>
      <w:del w:id="1337" w:author="anfarr" w:date="2009-02-09T22:18:00Z">
        <w:r w:rsidRPr="007B13D6" w:rsidDel="00176F8B">
          <w:delText xml:space="preserve">   resources extends Constraint {</w:delText>
        </w:r>
      </w:del>
    </w:p>
    <w:p w:rsidR="00000000" w:rsidRDefault="007B13D6">
      <w:pPr>
        <w:pStyle w:val="PresCode"/>
        <w:ind w:left="1080"/>
        <w:rPr>
          <w:del w:id="1338" w:author="anfarr" w:date="2009-02-09T22:18:00Z"/>
        </w:rPr>
        <w:pPrChange w:id="1339" w:author="anfarr" w:date="2009-02-09T22:20:00Z">
          <w:pPr>
            <w:pStyle w:val="Code1"/>
            <w:ind w:left="1080"/>
          </w:pPr>
        </w:pPrChange>
      </w:pPr>
      <w:del w:id="1340" w:author="anfarr" w:date="2009-02-09T22:18:00Z">
        <w:r w:rsidRPr="007B13D6" w:rsidDel="00176F8B">
          <w:delText xml:space="preserve">      host_type extends AutoVar {</w:delText>
        </w:r>
      </w:del>
    </w:p>
    <w:p w:rsidR="00000000" w:rsidRDefault="007B13D6">
      <w:pPr>
        <w:pStyle w:val="PresCode"/>
        <w:ind w:left="1080"/>
        <w:rPr>
          <w:del w:id="1341" w:author="anfarr" w:date="2009-02-09T22:18:00Z"/>
        </w:rPr>
        <w:pPrChange w:id="1342" w:author="anfarr" w:date="2009-02-09T22:20:00Z">
          <w:pPr>
            <w:pStyle w:val="Code1"/>
            <w:ind w:left="1080"/>
          </w:pPr>
        </w:pPrChange>
      </w:pPr>
      <w:del w:id="1343" w:author="anfarr" w:date="2009-02-09T22:18:00Z">
        <w:r w:rsidRPr="007B13D6" w:rsidDel="00176F8B">
          <w:tab/>
          <w:delText xml:space="preserve"> range ["ht0", "ht1"];</w:delText>
        </w:r>
      </w:del>
    </w:p>
    <w:p w:rsidR="00000000" w:rsidRDefault="007B13D6">
      <w:pPr>
        <w:pStyle w:val="PresCode"/>
        <w:ind w:left="1080"/>
        <w:rPr>
          <w:del w:id="1344" w:author="anfarr" w:date="2009-02-09T22:18:00Z"/>
        </w:rPr>
        <w:pPrChange w:id="1345" w:author="anfarr" w:date="2009-02-09T22:20:00Z">
          <w:pPr>
            <w:pStyle w:val="Code1"/>
            <w:ind w:left="1080"/>
          </w:pPr>
        </w:pPrChange>
      </w:pPr>
      <w:del w:id="1346" w:author="anfarr" w:date="2009-02-09T22:18:00Z">
        <w:r w:rsidRPr="007B13D6" w:rsidDel="00176F8B">
          <w:delText xml:space="preserve">      }</w:delText>
        </w:r>
      </w:del>
    </w:p>
    <w:p w:rsidR="00000000" w:rsidRDefault="007B13D6">
      <w:pPr>
        <w:pStyle w:val="PresCode"/>
        <w:ind w:left="1080"/>
        <w:rPr>
          <w:del w:id="1347" w:author="anfarr" w:date="2009-02-09T22:18:00Z"/>
        </w:rPr>
        <w:pPrChange w:id="1348" w:author="anfarr" w:date="2009-02-09T22:20:00Z">
          <w:pPr>
            <w:pStyle w:val="Code1"/>
            <w:ind w:left="1080"/>
          </w:pPr>
        </w:pPrChange>
      </w:pPr>
      <w:del w:id="1349" w:author="anfarr" w:date="2009-02-09T22:18:00Z">
        <w:r w:rsidRPr="007B13D6" w:rsidDel="00176F8B">
          <w:delText xml:space="preserve">      memory extends AutoVar {</w:delText>
        </w:r>
      </w:del>
    </w:p>
    <w:p w:rsidR="00000000" w:rsidRDefault="007B13D6">
      <w:pPr>
        <w:pStyle w:val="PresCode"/>
        <w:ind w:left="1080"/>
        <w:rPr>
          <w:del w:id="1350" w:author="anfarr" w:date="2009-02-09T22:18:00Z"/>
        </w:rPr>
        <w:pPrChange w:id="1351" w:author="anfarr" w:date="2009-02-09T22:20:00Z">
          <w:pPr>
            <w:pStyle w:val="Code1"/>
            <w:ind w:left="1080"/>
          </w:pPr>
        </w:pPrChange>
      </w:pPr>
      <w:del w:id="1352" w:author="anfarr" w:date="2009-02-09T22:18:00Z">
        <w:r w:rsidRPr="007B13D6" w:rsidDel="00176F8B">
          <w:tab/>
          <w:delText xml:space="preserve"> range [3, 4];</w:delText>
        </w:r>
      </w:del>
    </w:p>
    <w:p w:rsidR="00000000" w:rsidRDefault="007B13D6">
      <w:pPr>
        <w:pStyle w:val="PresCode"/>
        <w:ind w:left="1080"/>
        <w:rPr>
          <w:del w:id="1353" w:author="anfarr" w:date="2009-02-09T22:18:00Z"/>
        </w:rPr>
        <w:pPrChange w:id="1354" w:author="anfarr" w:date="2009-02-09T22:20:00Z">
          <w:pPr>
            <w:pStyle w:val="Code1"/>
            <w:ind w:left="1080"/>
          </w:pPr>
        </w:pPrChange>
      </w:pPr>
      <w:del w:id="1355" w:author="anfarr" w:date="2009-02-09T22:18:00Z">
        <w:r w:rsidRPr="007B13D6" w:rsidDel="00176F8B">
          <w:delText xml:space="preserve">      }</w:delText>
        </w:r>
      </w:del>
    </w:p>
    <w:p w:rsidR="00000000" w:rsidRDefault="007B13D6">
      <w:pPr>
        <w:pStyle w:val="PresCode"/>
        <w:ind w:left="1080"/>
        <w:rPr>
          <w:del w:id="1356" w:author="anfarr" w:date="2009-02-09T22:18:00Z"/>
        </w:rPr>
        <w:pPrChange w:id="1357" w:author="anfarr" w:date="2009-02-09T22:20:00Z">
          <w:pPr>
            <w:pStyle w:val="Code1"/>
            <w:ind w:left="1080"/>
          </w:pPr>
        </w:pPrChange>
      </w:pPr>
      <w:del w:id="1358" w:author="anfarr" w:date="2009-02-09T22:18:00Z">
        <w:r w:rsidRPr="007B13D6" w:rsidDel="00176F8B">
          <w:delText xml:space="preserve">      idx PARENT:sfIndex;</w:delText>
        </w:r>
      </w:del>
    </w:p>
    <w:p w:rsidR="00000000" w:rsidRDefault="002F1FC7">
      <w:pPr>
        <w:pStyle w:val="PresCode"/>
        <w:ind w:left="1080"/>
        <w:rPr>
          <w:del w:id="1359" w:author="anfarr" w:date="2009-02-09T22:18:00Z"/>
        </w:rPr>
        <w:pPrChange w:id="1360" w:author="anfarr" w:date="2009-02-09T22:20:00Z">
          <w:pPr>
            <w:pStyle w:val="Code1"/>
            <w:ind w:left="1080"/>
          </w:pPr>
        </w:pPrChange>
      </w:pPr>
    </w:p>
    <w:p w:rsidR="00000000" w:rsidRDefault="007B13D6">
      <w:pPr>
        <w:pStyle w:val="PresCode"/>
        <w:ind w:left="1080"/>
        <w:rPr>
          <w:del w:id="1361" w:author="anfarr" w:date="2009-02-09T22:18:00Z"/>
        </w:rPr>
        <w:pPrChange w:id="1362" w:author="anfarr" w:date="2009-02-09T22:20:00Z">
          <w:pPr>
            <w:pStyle w:val="Code1"/>
            <w:ind w:left="1080"/>
          </w:pPr>
        </w:pPrChange>
      </w:pPr>
      <w:del w:id="1363" w:author="anfarr" w:date="2009-02-09T22:18:00Z">
        <w:r w:rsidRPr="007B13D6" w:rsidDel="00176F8B">
          <w:delText xml:space="preserve">      [sfConstraint] -- "idx eq 0 implies memory eq 4 and </w:delText>
        </w:r>
      </w:del>
    </w:p>
    <w:p w:rsidR="00000000" w:rsidRDefault="007B13D6">
      <w:pPr>
        <w:pStyle w:val="PresCode"/>
        <w:ind w:left="1080"/>
        <w:rPr>
          <w:del w:id="1364" w:author="anfarr" w:date="2009-02-09T22:18:00Z"/>
        </w:rPr>
        <w:pPrChange w:id="1365" w:author="anfarr" w:date="2009-02-09T22:20:00Z">
          <w:pPr>
            <w:pStyle w:val="Code1"/>
            <w:ind w:left="1080"/>
          </w:pPr>
        </w:pPrChange>
      </w:pPr>
      <w:del w:id="1366" w:author="anfarr" w:date="2009-02-09T22:18:00Z">
        <w:r w:rsidDel="00176F8B">
          <w:delText xml:space="preserve">                                                 </w:delText>
        </w:r>
        <w:r w:rsidRPr="007B13D6" w:rsidDel="00176F8B">
          <w:delText>host_type eq ht0";</w:delText>
        </w:r>
      </w:del>
    </w:p>
    <w:p w:rsidR="00000000" w:rsidRDefault="007B13D6">
      <w:pPr>
        <w:pStyle w:val="PresCode"/>
        <w:ind w:left="1080"/>
        <w:rPr>
          <w:del w:id="1367" w:author="anfarr" w:date="2009-02-09T22:18:00Z"/>
        </w:rPr>
        <w:pPrChange w:id="1368" w:author="anfarr" w:date="2009-02-09T22:20:00Z">
          <w:pPr>
            <w:pStyle w:val="Code1"/>
            <w:ind w:left="1080"/>
          </w:pPr>
        </w:pPrChange>
      </w:pPr>
      <w:del w:id="1369" w:author="anfarr" w:date="2009-02-09T22:18:00Z">
        <w:r w:rsidRPr="007B13D6" w:rsidDel="00176F8B">
          <w:delText xml:space="preserve">      [sfConstraint] -- "idx gt 0 implies memory eq 3 and </w:delText>
        </w:r>
      </w:del>
    </w:p>
    <w:p w:rsidR="00000000" w:rsidRDefault="007B13D6">
      <w:pPr>
        <w:pStyle w:val="PresCode"/>
        <w:ind w:left="1080"/>
        <w:rPr>
          <w:del w:id="1370" w:author="anfarr" w:date="2009-02-09T22:18:00Z"/>
        </w:rPr>
        <w:pPrChange w:id="1371" w:author="anfarr" w:date="2009-02-09T22:20:00Z">
          <w:pPr>
            <w:pStyle w:val="Code1"/>
            <w:ind w:left="1080"/>
          </w:pPr>
        </w:pPrChange>
      </w:pPr>
      <w:del w:id="1372" w:author="anfarr" w:date="2009-02-09T22:18:00Z">
        <w:r w:rsidDel="00176F8B">
          <w:delText xml:space="preserve">                                                 </w:delText>
        </w:r>
        <w:r w:rsidRPr="007B13D6" w:rsidDel="00176F8B">
          <w:delText>host_type eq ht1";</w:delText>
        </w:r>
      </w:del>
    </w:p>
    <w:p w:rsidR="00000000" w:rsidRDefault="007B13D6">
      <w:pPr>
        <w:pStyle w:val="PresCode"/>
        <w:ind w:left="1080"/>
        <w:rPr>
          <w:del w:id="1373" w:author="anfarr" w:date="2009-02-09T22:18:00Z"/>
        </w:rPr>
        <w:pPrChange w:id="1374" w:author="anfarr" w:date="2009-02-09T22:20:00Z">
          <w:pPr>
            <w:pStyle w:val="Code1"/>
            <w:ind w:left="1080"/>
          </w:pPr>
        </w:pPrChange>
      </w:pPr>
      <w:del w:id="1375" w:author="anfarr" w:date="2009-02-09T22:18:00Z">
        <w:r w:rsidRPr="007B13D6" w:rsidDel="00176F8B">
          <w:delText xml:space="preserve">   }</w:delText>
        </w:r>
      </w:del>
    </w:p>
    <w:p w:rsidR="00000000" w:rsidRDefault="002F1FC7">
      <w:pPr>
        <w:pStyle w:val="PresCode"/>
        <w:ind w:left="1080"/>
        <w:rPr>
          <w:del w:id="1376" w:author="anfarr" w:date="2009-02-09T22:18:00Z"/>
        </w:rPr>
        <w:pPrChange w:id="1377" w:author="anfarr" w:date="2009-02-09T22:20:00Z">
          <w:pPr>
            <w:pStyle w:val="Code1"/>
            <w:ind w:left="1080"/>
          </w:pPr>
        </w:pPrChange>
      </w:pPr>
    </w:p>
    <w:p w:rsidR="00000000" w:rsidRDefault="007B13D6">
      <w:pPr>
        <w:pStyle w:val="PresCode"/>
        <w:ind w:left="1080"/>
        <w:rPr>
          <w:del w:id="1378" w:author="anfarr" w:date="2009-02-09T22:18:00Z"/>
        </w:rPr>
        <w:pPrChange w:id="1379" w:author="anfarr" w:date="2009-02-09T22:20:00Z">
          <w:pPr>
            <w:pStyle w:val="Code1"/>
            <w:ind w:left="1080"/>
          </w:pPr>
        </w:pPrChange>
      </w:pPr>
      <w:del w:id="1380" w:author="anfarr" w:date="2009-02-09T22:18:00Z">
        <w:r w:rsidRPr="007B13D6" w:rsidDel="00176F8B">
          <w:delText xml:space="preserve">   caps [resources:memory];</w:delText>
        </w:r>
      </w:del>
    </w:p>
    <w:p w:rsidR="00000000" w:rsidRDefault="007B13D6">
      <w:pPr>
        <w:pStyle w:val="PresCode"/>
        <w:ind w:left="1080"/>
        <w:rPr>
          <w:del w:id="1381" w:author="anfarr" w:date="2009-02-09T22:18:00Z"/>
        </w:rPr>
        <w:pPrChange w:id="1382" w:author="anfarr" w:date="2009-02-09T22:20:00Z">
          <w:pPr>
            <w:pStyle w:val="Code1"/>
            <w:ind w:left="1080"/>
          </w:pPr>
        </w:pPrChange>
      </w:pPr>
      <w:del w:id="1383" w:author="anfarr" w:date="2009-02-09T22:18:00Z">
        <w:r w:rsidRPr="007B13D6" w:rsidDel="00176F8B">
          <w:delText xml:space="preserve">   hostvms [];</w:delText>
        </w:r>
      </w:del>
    </w:p>
    <w:p w:rsidR="00000000" w:rsidRDefault="002F1FC7">
      <w:pPr>
        <w:pStyle w:val="PresCode"/>
        <w:ind w:left="1080"/>
        <w:rPr>
          <w:del w:id="1384" w:author="anfarr" w:date="2009-02-09T22:18:00Z"/>
        </w:rPr>
        <w:pPrChange w:id="1385" w:author="anfarr" w:date="2009-02-09T22:20:00Z">
          <w:pPr>
            <w:pStyle w:val="Code1"/>
            <w:ind w:left="1080"/>
          </w:pPr>
        </w:pPrChange>
      </w:pPr>
    </w:p>
    <w:p w:rsidR="00000000" w:rsidRDefault="007B13D6">
      <w:pPr>
        <w:pStyle w:val="PresCode"/>
        <w:ind w:left="1080"/>
        <w:rPr>
          <w:del w:id="1386" w:author="anfarr" w:date="2009-02-09T22:18:00Z"/>
        </w:rPr>
        <w:pPrChange w:id="1387" w:author="anfarr" w:date="2009-02-09T22:20:00Z">
          <w:pPr>
            <w:pStyle w:val="Code1"/>
            <w:ind w:left="1080"/>
          </w:pPr>
        </w:pPrChange>
      </w:pPr>
      <w:del w:id="1388" w:author="anfarr" w:date="2009-02-09T22:18:00Z">
        <w:r w:rsidRPr="007B13D6" w:rsidDel="00176F8B">
          <w:delText>}</w:delText>
        </w:r>
      </w:del>
    </w:p>
    <w:p w:rsidR="00000000" w:rsidRDefault="002F1FC7">
      <w:pPr>
        <w:pStyle w:val="PresCode"/>
        <w:ind w:left="1080"/>
        <w:rPr>
          <w:del w:id="1389" w:author="anfarr" w:date="2009-02-09T22:18:00Z"/>
        </w:rPr>
        <w:pPrChange w:id="1390" w:author="anfarr" w:date="2009-02-09T22:20:00Z">
          <w:pPr>
            <w:pStyle w:val="Code1"/>
            <w:ind w:left="1080"/>
          </w:pPr>
        </w:pPrChange>
      </w:pPr>
    </w:p>
    <w:p w:rsidR="00000000" w:rsidRDefault="007B13D6">
      <w:pPr>
        <w:pStyle w:val="PresCode"/>
        <w:ind w:left="1080"/>
        <w:rPr>
          <w:del w:id="1391" w:author="anfarr" w:date="2009-02-09T22:18:00Z"/>
        </w:rPr>
        <w:pPrChange w:id="1392" w:author="anfarr" w:date="2009-02-09T22:20:00Z">
          <w:pPr>
            <w:pStyle w:val="Code1"/>
            <w:ind w:left="1080"/>
          </w:pPr>
        </w:pPrChange>
      </w:pPr>
      <w:del w:id="1393" w:author="anfarr" w:date="2009-02-09T22:18:00Z">
        <w:r w:rsidRPr="007B13D6" w:rsidDel="00176F8B">
          <w:delText>VM extends Constraint, ArrayGenerator {</w:delText>
        </w:r>
      </w:del>
    </w:p>
    <w:p w:rsidR="00000000" w:rsidRDefault="007B13D6">
      <w:pPr>
        <w:pStyle w:val="PresCode"/>
        <w:ind w:left="1080"/>
        <w:rPr>
          <w:del w:id="1394" w:author="anfarr" w:date="2009-02-09T22:18:00Z"/>
        </w:rPr>
        <w:pPrChange w:id="1395" w:author="anfarr" w:date="2009-02-09T22:20:00Z">
          <w:pPr>
            <w:pStyle w:val="Code1"/>
            <w:ind w:left="1080"/>
          </w:pPr>
        </w:pPrChange>
      </w:pPr>
      <w:del w:id="1396" w:author="anfarr" w:date="2009-02-09T22:18:00Z">
        <w:r w:rsidRPr="007B13D6" w:rsidDel="00176F8B">
          <w:delText xml:space="preserve">   resources extends Constraint {</w:delText>
        </w:r>
      </w:del>
    </w:p>
    <w:p w:rsidR="00000000" w:rsidRDefault="007B13D6">
      <w:pPr>
        <w:pStyle w:val="PresCode"/>
        <w:ind w:left="1080"/>
        <w:rPr>
          <w:del w:id="1397" w:author="anfarr" w:date="2009-02-09T22:18:00Z"/>
        </w:rPr>
        <w:pPrChange w:id="1398" w:author="anfarr" w:date="2009-02-09T22:20:00Z">
          <w:pPr>
            <w:pStyle w:val="Code1"/>
            <w:ind w:left="1080"/>
          </w:pPr>
        </w:pPrChange>
      </w:pPr>
      <w:del w:id="1399" w:author="anfarr" w:date="2009-02-09T22:18:00Z">
        <w:r w:rsidRPr="007B13D6" w:rsidDel="00176F8B">
          <w:delText xml:space="preserve">      vm_type extends AutoVar {</w:delText>
        </w:r>
      </w:del>
    </w:p>
    <w:p w:rsidR="00000000" w:rsidRDefault="007B13D6">
      <w:pPr>
        <w:pStyle w:val="PresCode"/>
        <w:ind w:left="1080"/>
        <w:rPr>
          <w:del w:id="1400" w:author="anfarr" w:date="2009-02-09T22:18:00Z"/>
        </w:rPr>
        <w:pPrChange w:id="1401" w:author="anfarr" w:date="2009-02-09T22:20:00Z">
          <w:pPr>
            <w:pStyle w:val="Code1"/>
            <w:ind w:left="1080"/>
          </w:pPr>
        </w:pPrChange>
      </w:pPr>
      <w:del w:id="1402" w:author="anfarr" w:date="2009-02-09T22:18:00Z">
        <w:r w:rsidRPr="007B13D6" w:rsidDel="00176F8B">
          <w:tab/>
          <w:delText xml:space="preserve"> range ["vmt0", "vmt1"];</w:delText>
        </w:r>
      </w:del>
    </w:p>
    <w:p w:rsidR="00000000" w:rsidRDefault="007B13D6">
      <w:pPr>
        <w:pStyle w:val="PresCode"/>
        <w:ind w:left="1080"/>
        <w:rPr>
          <w:del w:id="1403" w:author="anfarr" w:date="2009-02-09T22:18:00Z"/>
        </w:rPr>
        <w:pPrChange w:id="1404" w:author="anfarr" w:date="2009-02-09T22:20:00Z">
          <w:pPr>
            <w:pStyle w:val="Code1"/>
            <w:ind w:left="1080"/>
          </w:pPr>
        </w:pPrChange>
      </w:pPr>
      <w:del w:id="1405" w:author="anfarr" w:date="2009-02-09T22:18:00Z">
        <w:r w:rsidRPr="007B13D6" w:rsidDel="00176F8B">
          <w:delText xml:space="preserve">      }</w:delText>
        </w:r>
      </w:del>
    </w:p>
    <w:p w:rsidR="00000000" w:rsidRDefault="007B13D6">
      <w:pPr>
        <w:pStyle w:val="PresCode"/>
        <w:ind w:left="1080"/>
        <w:rPr>
          <w:del w:id="1406" w:author="anfarr" w:date="2009-02-09T22:18:00Z"/>
        </w:rPr>
        <w:pPrChange w:id="1407" w:author="anfarr" w:date="2009-02-09T22:20:00Z">
          <w:pPr>
            <w:pStyle w:val="Code1"/>
            <w:ind w:left="1080"/>
          </w:pPr>
        </w:pPrChange>
      </w:pPr>
      <w:del w:id="1408" w:author="anfarr" w:date="2009-02-09T22:18:00Z">
        <w:r w:rsidRPr="007B13D6" w:rsidDel="00176F8B">
          <w:delText xml:space="preserve">      memory extends AutoVar {</w:delText>
        </w:r>
      </w:del>
    </w:p>
    <w:p w:rsidR="00000000" w:rsidRDefault="007B13D6">
      <w:pPr>
        <w:pStyle w:val="PresCode"/>
        <w:ind w:left="1080"/>
        <w:rPr>
          <w:del w:id="1409" w:author="anfarr" w:date="2009-02-09T22:18:00Z"/>
        </w:rPr>
        <w:pPrChange w:id="1410" w:author="anfarr" w:date="2009-02-09T22:20:00Z">
          <w:pPr>
            <w:pStyle w:val="Code1"/>
            <w:ind w:left="1080"/>
          </w:pPr>
        </w:pPrChange>
      </w:pPr>
      <w:del w:id="1411" w:author="anfarr" w:date="2009-02-09T22:18:00Z">
        <w:r w:rsidRPr="007B13D6" w:rsidDel="00176F8B">
          <w:tab/>
          <w:delText xml:space="preserve"> range [2, 3];</w:delText>
        </w:r>
      </w:del>
    </w:p>
    <w:p w:rsidR="00000000" w:rsidRDefault="007B13D6">
      <w:pPr>
        <w:pStyle w:val="PresCode"/>
        <w:ind w:left="1080"/>
        <w:rPr>
          <w:del w:id="1412" w:author="anfarr" w:date="2009-02-09T22:18:00Z"/>
        </w:rPr>
        <w:pPrChange w:id="1413" w:author="anfarr" w:date="2009-02-09T22:20:00Z">
          <w:pPr>
            <w:pStyle w:val="Code1"/>
            <w:ind w:left="1080"/>
          </w:pPr>
        </w:pPrChange>
      </w:pPr>
      <w:del w:id="1414" w:author="anfarr" w:date="2009-02-09T22:18:00Z">
        <w:r w:rsidRPr="007B13D6" w:rsidDel="00176F8B">
          <w:delText xml:space="preserve">      }</w:delText>
        </w:r>
      </w:del>
    </w:p>
    <w:p w:rsidR="00000000" w:rsidRDefault="007B13D6">
      <w:pPr>
        <w:pStyle w:val="PresCode"/>
        <w:ind w:left="1080"/>
        <w:rPr>
          <w:del w:id="1415" w:author="anfarr" w:date="2009-02-09T22:18:00Z"/>
        </w:rPr>
        <w:pPrChange w:id="1416" w:author="anfarr" w:date="2009-02-09T22:20:00Z">
          <w:pPr>
            <w:pStyle w:val="Code1"/>
            <w:ind w:left="1080"/>
          </w:pPr>
        </w:pPrChange>
      </w:pPr>
      <w:del w:id="1417" w:author="anfarr" w:date="2009-02-09T22:18:00Z">
        <w:r w:rsidRPr="007B13D6" w:rsidDel="00176F8B">
          <w:delText xml:space="preserve">      idx PARENT:sfIndex;</w:delText>
        </w:r>
      </w:del>
    </w:p>
    <w:p w:rsidR="00000000" w:rsidRDefault="002F1FC7">
      <w:pPr>
        <w:pStyle w:val="PresCode"/>
        <w:ind w:left="1080"/>
        <w:rPr>
          <w:del w:id="1418" w:author="anfarr" w:date="2009-02-09T22:18:00Z"/>
        </w:rPr>
        <w:pPrChange w:id="1419" w:author="anfarr" w:date="2009-02-09T22:20:00Z">
          <w:pPr>
            <w:pStyle w:val="Code1"/>
            <w:ind w:left="1080"/>
          </w:pPr>
        </w:pPrChange>
      </w:pPr>
    </w:p>
    <w:p w:rsidR="00000000" w:rsidRDefault="007B13D6">
      <w:pPr>
        <w:pStyle w:val="PresCode"/>
        <w:ind w:left="1080"/>
        <w:rPr>
          <w:del w:id="1420" w:author="anfarr" w:date="2009-02-09T22:18:00Z"/>
        </w:rPr>
        <w:pPrChange w:id="1421" w:author="anfarr" w:date="2009-02-09T22:20:00Z">
          <w:pPr>
            <w:pStyle w:val="Code1"/>
            <w:ind w:left="1080"/>
          </w:pPr>
        </w:pPrChange>
      </w:pPr>
      <w:del w:id="1422" w:author="anfarr" w:date="2009-02-09T22:18:00Z">
        <w:r w:rsidRPr="007B13D6" w:rsidDel="00176F8B">
          <w:delText xml:space="preserve">      [sfConstraint] -- "idx lt 2 implies memory eq 2 and </w:delText>
        </w:r>
      </w:del>
    </w:p>
    <w:p w:rsidR="00000000" w:rsidRDefault="007B13D6">
      <w:pPr>
        <w:pStyle w:val="PresCode"/>
        <w:ind w:left="1080"/>
        <w:rPr>
          <w:del w:id="1423" w:author="anfarr" w:date="2009-02-09T22:18:00Z"/>
        </w:rPr>
        <w:pPrChange w:id="1424" w:author="anfarr" w:date="2009-02-09T22:20:00Z">
          <w:pPr>
            <w:pStyle w:val="Code1"/>
            <w:ind w:left="1080"/>
          </w:pPr>
        </w:pPrChange>
      </w:pPr>
      <w:del w:id="1425" w:author="anfarr" w:date="2009-02-09T22:18:00Z">
        <w:r w:rsidDel="00176F8B">
          <w:delText xml:space="preserve">                                                 </w:delText>
        </w:r>
        <w:r w:rsidRPr="007B13D6" w:rsidDel="00176F8B">
          <w:delText>vm_type eq vmt0";</w:delText>
        </w:r>
      </w:del>
    </w:p>
    <w:p w:rsidR="00000000" w:rsidRDefault="007B13D6">
      <w:pPr>
        <w:pStyle w:val="PresCode"/>
        <w:ind w:left="1080"/>
        <w:rPr>
          <w:del w:id="1426" w:author="anfarr" w:date="2009-02-09T22:18:00Z"/>
        </w:rPr>
        <w:pPrChange w:id="1427" w:author="anfarr" w:date="2009-02-09T22:20:00Z">
          <w:pPr>
            <w:pStyle w:val="Code1"/>
            <w:ind w:left="1080"/>
          </w:pPr>
        </w:pPrChange>
      </w:pPr>
      <w:del w:id="1428" w:author="anfarr" w:date="2009-02-09T22:18:00Z">
        <w:r w:rsidRPr="007B13D6" w:rsidDel="00176F8B">
          <w:delText xml:space="preserve">      [sfConstraint] -- "idx gte 2 implies memory eq 3 and </w:delText>
        </w:r>
      </w:del>
    </w:p>
    <w:p w:rsidR="00000000" w:rsidRDefault="007B13D6">
      <w:pPr>
        <w:pStyle w:val="PresCode"/>
        <w:ind w:left="1080"/>
        <w:rPr>
          <w:del w:id="1429" w:author="anfarr" w:date="2009-02-09T22:18:00Z"/>
        </w:rPr>
        <w:pPrChange w:id="1430" w:author="anfarr" w:date="2009-02-09T22:20:00Z">
          <w:pPr>
            <w:pStyle w:val="Code1"/>
            <w:ind w:left="1080"/>
          </w:pPr>
        </w:pPrChange>
      </w:pPr>
      <w:del w:id="1431" w:author="anfarr" w:date="2009-02-09T22:18:00Z">
        <w:r w:rsidDel="00176F8B">
          <w:delText xml:space="preserve">                                                 </w:delText>
        </w:r>
        <w:r w:rsidRPr="007B13D6" w:rsidDel="00176F8B">
          <w:delText>vm_type eq vmt1";</w:delText>
        </w:r>
      </w:del>
    </w:p>
    <w:p w:rsidR="00000000" w:rsidRDefault="007B13D6">
      <w:pPr>
        <w:pStyle w:val="PresCode"/>
        <w:ind w:left="1080"/>
        <w:rPr>
          <w:del w:id="1432" w:author="anfarr" w:date="2009-02-09T22:18:00Z"/>
        </w:rPr>
        <w:pPrChange w:id="1433" w:author="anfarr" w:date="2009-02-09T22:20:00Z">
          <w:pPr>
            <w:pStyle w:val="Code1"/>
            <w:ind w:left="1080"/>
          </w:pPr>
        </w:pPrChange>
      </w:pPr>
      <w:del w:id="1434" w:author="anfarr" w:date="2009-02-09T22:18:00Z">
        <w:r w:rsidRPr="007B13D6" w:rsidDel="00176F8B">
          <w:delText xml:space="preserve">   } </w:delText>
        </w:r>
      </w:del>
    </w:p>
    <w:p w:rsidR="00000000" w:rsidRDefault="002F1FC7">
      <w:pPr>
        <w:pStyle w:val="PresCode"/>
        <w:ind w:left="1080"/>
        <w:rPr>
          <w:del w:id="1435" w:author="anfarr" w:date="2009-02-09T22:18:00Z"/>
        </w:rPr>
        <w:pPrChange w:id="1436" w:author="anfarr" w:date="2009-02-09T22:20:00Z">
          <w:pPr>
            <w:pStyle w:val="Code1"/>
            <w:ind w:left="1080"/>
          </w:pPr>
        </w:pPrChange>
      </w:pPr>
    </w:p>
    <w:p w:rsidR="00000000" w:rsidRDefault="007B13D6">
      <w:pPr>
        <w:pStyle w:val="PresCode"/>
        <w:ind w:left="1080"/>
        <w:rPr>
          <w:del w:id="1437" w:author="anfarr" w:date="2009-02-09T22:18:00Z"/>
        </w:rPr>
        <w:pPrChange w:id="1438" w:author="anfarr" w:date="2009-02-09T22:20:00Z">
          <w:pPr>
            <w:pStyle w:val="Code1"/>
            <w:ind w:left="1080"/>
          </w:pPr>
        </w:pPrChange>
      </w:pPr>
      <w:del w:id="1439" w:author="anfarr" w:date="2009-02-09T22:18:00Z">
        <w:r w:rsidRPr="007B13D6" w:rsidDel="00176F8B">
          <w:delText xml:space="preserve">   reqs [resources:memory];</w:delText>
        </w:r>
      </w:del>
    </w:p>
    <w:p w:rsidR="00000000" w:rsidRDefault="002F1FC7">
      <w:pPr>
        <w:pStyle w:val="PresCode"/>
        <w:ind w:left="1080"/>
        <w:rPr>
          <w:del w:id="1440" w:author="anfarr" w:date="2009-02-09T22:18:00Z"/>
        </w:rPr>
        <w:pPrChange w:id="1441" w:author="anfarr" w:date="2009-02-09T22:20:00Z">
          <w:pPr>
            <w:pStyle w:val="Code1"/>
            <w:ind w:left="1080"/>
          </w:pPr>
        </w:pPrChange>
      </w:pPr>
    </w:p>
    <w:p w:rsidR="00000000" w:rsidRDefault="007B13D6">
      <w:pPr>
        <w:pStyle w:val="PresCode"/>
        <w:ind w:left="1080"/>
        <w:rPr>
          <w:del w:id="1442" w:author="anfarr" w:date="2009-02-09T22:18:00Z"/>
          <w:b/>
        </w:rPr>
        <w:pPrChange w:id="1443" w:author="anfarr" w:date="2009-02-09T22:20:00Z">
          <w:pPr>
            <w:pStyle w:val="Code1"/>
            <w:ind w:left="1080"/>
          </w:pPr>
        </w:pPrChange>
      </w:pPr>
      <w:del w:id="1444" w:author="anfarr" w:date="2009-02-09T22:18:00Z">
        <w:r w:rsidRPr="007B13D6" w:rsidDel="00176F8B">
          <w:delText xml:space="preserve">   </w:delText>
        </w:r>
        <w:r w:rsidRPr="00C35F20" w:rsidDel="00176F8B">
          <w:rPr>
            <w:b/>
          </w:rPr>
          <w:delText>allocated extends Var {</w:delText>
        </w:r>
      </w:del>
    </w:p>
    <w:p w:rsidR="00000000" w:rsidRDefault="007B13D6">
      <w:pPr>
        <w:pStyle w:val="PresCode"/>
        <w:ind w:left="1080"/>
        <w:rPr>
          <w:del w:id="1445" w:author="anfarr" w:date="2009-02-09T22:18:00Z"/>
          <w:b/>
        </w:rPr>
        <w:pPrChange w:id="1446" w:author="anfarr" w:date="2009-02-09T22:20:00Z">
          <w:pPr>
            <w:pStyle w:val="Code1"/>
            <w:ind w:left="1080"/>
          </w:pPr>
        </w:pPrChange>
      </w:pPr>
      <w:del w:id="1447" w:author="anfarr" w:date="2009-02-09T22:18:00Z">
        <w:r w:rsidRPr="00C35F20" w:rsidDel="00176F8B">
          <w:rPr>
            <w:b/>
          </w:rPr>
          <w:delText xml:space="preserve">       </w:delText>
        </w:r>
        <w:r w:rsidR="0097737B" w:rsidDel="00176F8B">
          <w:rPr>
            <w:b/>
          </w:rPr>
          <w:delText>postActions</w:delText>
        </w:r>
        <w:r w:rsidRPr="00C35F20" w:rsidDel="00176F8B">
          <w:rPr>
            <w:b/>
          </w:rPr>
          <w:delText xml:space="preserve"> extends {</w:delText>
        </w:r>
      </w:del>
    </w:p>
    <w:p w:rsidR="00000000" w:rsidRDefault="007B13D6">
      <w:pPr>
        <w:pStyle w:val="PresCode"/>
        <w:ind w:left="1080"/>
        <w:rPr>
          <w:del w:id="1448" w:author="anfarr" w:date="2009-02-09T22:18:00Z"/>
          <w:b/>
        </w:rPr>
        <w:pPrChange w:id="1449" w:author="anfarr" w:date="2009-02-09T22:20:00Z">
          <w:pPr>
            <w:pStyle w:val="Code1"/>
            <w:ind w:left="1080"/>
          </w:pPr>
        </w:pPrChange>
      </w:pPr>
      <w:del w:id="1450" w:author="anfarr" w:date="2009-02-09T22:18:00Z">
        <w:r w:rsidRPr="00C35F20" w:rsidDel="00176F8B">
          <w:rPr>
            <w:b/>
          </w:rPr>
          <w:tab/>
          <w:delText xml:space="preserve">  -- extends DynamicPolicyEvaluation {    </w:delText>
        </w:r>
      </w:del>
    </w:p>
    <w:p w:rsidR="00000000" w:rsidRDefault="0097737B">
      <w:pPr>
        <w:pStyle w:val="PresCode"/>
        <w:ind w:left="1080"/>
        <w:rPr>
          <w:del w:id="1451" w:author="anfarr" w:date="2009-02-09T22:18:00Z"/>
          <w:b/>
        </w:rPr>
        <w:pPrChange w:id="1452" w:author="anfarr" w:date="2009-02-09T22:20:00Z">
          <w:pPr>
            <w:pStyle w:val="Code1"/>
            <w:ind w:left="1080"/>
          </w:pPr>
        </w:pPrChange>
      </w:pPr>
      <w:del w:id="1453" w:author="anfarr" w:date="2009-02-09T22:18:00Z">
        <w:r w:rsidDel="00176F8B">
          <w:rPr>
            <w:b/>
          </w:rPr>
          <w:tab/>
          <w:delText xml:space="preserve">    </w:delText>
        </w:r>
        <w:r w:rsidRPr="0097737B" w:rsidDel="00176F8B">
          <w:rPr>
            <w:b/>
          </w:rPr>
          <w:delText xml:space="preserve">host extends </w:delText>
        </w:r>
      </w:del>
      <w:del w:id="1454" w:author="anfarr" w:date="2009-02-09T21:09:00Z">
        <w:r w:rsidR="006C7042" w:rsidDel="00772217">
          <w:rPr>
            <w:b/>
          </w:rPr>
          <w:delText>Lazy</w:delText>
        </w:r>
      </w:del>
      <w:del w:id="1455" w:author="anfarr" w:date="2009-02-09T22:18:00Z">
        <w:r w:rsidRPr="0097737B" w:rsidDel="00176F8B">
          <w:rPr>
            <w:b/>
          </w:rPr>
          <w:delText>Ref {</w:delText>
        </w:r>
      </w:del>
    </w:p>
    <w:p w:rsidR="00000000" w:rsidRDefault="0097737B">
      <w:pPr>
        <w:pStyle w:val="PresCode"/>
        <w:ind w:left="1080"/>
        <w:rPr>
          <w:del w:id="1456" w:author="anfarr" w:date="2009-02-09T22:18:00Z"/>
          <w:b/>
        </w:rPr>
        <w:pPrChange w:id="1457" w:author="anfarr" w:date="2009-02-09T22:20:00Z">
          <w:pPr>
            <w:pStyle w:val="Code1"/>
            <w:ind w:left="1080"/>
          </w:pPr>
        </w:pPrChange>
      </w:pPr>
      <w:del w:id="1458" w:author="anfarr" w:date="2009-02-09T22:18:00Z">
        <w:r w:rsidRPr="0097737B" w:rsidDel="00176F8B">
          <w:rPr>
            <w:b/>
          </w:rPr>
          <w:tab/>
          <w:delText xml:space="preserve">       reference ("hosts" ++ ":" ++ sfVarAssignment);</w:delText>
        </w:r>
      </w:del>
    </w:p>
    <w:p w:rsidR="00000000" w:rsidRDefault="0097737B">
      <w:pPr>
        <w:pStyle w:val="PresCode"/>
        <w:ind w:left="1080"/>
        <w:rPr>
          <w:del w:id="1459" w:author="anfarr" w:date="2009-02-09T22:18:00Z"/>
          <w:b/>
        </w:rPr>
        <w:pPrChange w:id="1460" w:author="anfarr" w:date="2009-02-09T22:20:00Z">
          <w:pPr>
            <w:pStyle w:val="Code1"/>
            <w:ind w:left="1080"/>
          </w:pPr>
        </w:pPrChange>
      </w:pPr>
      <w:del w:id="1461" w:author="anfarr" w:date="2009-02-09T22:18:00Z">
        <w:r w:rsidRPr="0097737B" w:rsidDel="00176F8B">
          <w:rPr>
            <w:b/>
          </w:rPr>
          <w:tab/>
          <w:delText xml:space="preserve">    }</w:delText>
        </w:r>
      </w:del>
    </w:p>
    <w:p w:rsidR="00000000" w:rsidRDefault="002F1FC7">
      <w:pPr>
        <w:pStyle w:val="PresCode"/>
        <w:ind w:left="1080"/>
        <w:rPr>
          <w:del w:id="1462" w:author="anfarr" w:date="2009-02-09T22:18:00Z"/>
          <w:b/>
        </w:rPr>
        <w:pPrChange w:id="1463" w:author="anfarr" w:date="2009-02-09T22:20:00Z">
          <w:pPr>
            <w:pStyle w:val="Code1"/>
            <w:ind w:left="1080"/>
          </w:pPr>
        </w:pPrChange>
      </w:pPr>
    </w:p>
    <w:p w:rsidR="00000000" w:rsidRDefault="007B13D6">
      <w:pPr>
        <w:pStyle w:val="PresCode"/>
        <w:ind w:left="1080"/>
        <w:rPr>
          <w:del w:id="1464" w:author="anfarr" w:date="2009-02-09T22:18:00Z"/>
          <w:b/>
        </w:rPr>
        <w:pPrChange w:id="1465" w:author="anfarr" w:date="2009-02-09T22:20:00Z">
          <w:pPr>
            <w:pStyle w:val="Code1"/>
            <w:ind w:left="1080"/>
          </w:pPr>
        </w:pPrChange>
      </w:pPr>
      <w:del w:id="1466" w:author="anfarr" w:date="2009-02-09T22:18:00Z">
        <w:r w:rsidRPr="00C35F20" w:rsidDel="00176F8B">
          <w:rPr>
            <w:b/>
          </w:rPr>
          <w:tab/>
          <w:delText xml:space="preserve">    newhostvms extends LazyConstraint {</w:delText>
        </w:r>
      </w:del>
    </w:p>
    <w:p w:rsidR="00000000" w:rsidRDefault="007B13D6">
      <w:pPr>
        <w:pStyle w:val="PresCode"/>
        <w:ind w:left="1080"/>
        <w:rPr>
          <w:del w:id="1467" w:author="anfarr" w:date="2009-02-09T22:18:00Z"/>
          <w:b/>
        </w:rPr>
        <w:pPrChange w:id="1468" w:author="anfarr" w:date="2009-02-09T22:20:00Z">
          <w:pPr>
            <w:pStyle w:val="Code1"/>
            <w:ind w:left="1080"/>
          </w:pPr>
        </w:pPrChange>
      </w:pPr>
      <w:del w:id="1469" w:author="anfarr" w:date="2009-02-09T22:18:00Z">
        <w:r w:rsidRPr="00C35F20" w:rsidDel="00176F8B">
          <w:rPr>
            <w:b/>
          </w:rPr>
          <w:tab/>
          <w:delText xml:space="preserve">      </w:delText>
        </w:r>
      </w:del>
      <w:del w:id="1470" w:author="anfarr" w:date="2009-02-09T21:11:00Z">
        <w:r w:rsidRPr="00C35F20" w:rsidDel="00194534">
          <w:rPr>
            <w:b/>
          </w:rPr>
          <w:delText xml:space="preserve"> </w:delText>
        </w:r>
      </w:del>
      <w:del w:id="1471" w:author="anfarr" w:date="2009-02-09T22:18:00Z">
        <w:r w:rsidRPr="00C35F20" w:rsidDel="00176F8B">
          <w:rPr>
            <w:b/>
          </w:rPr>
          <w:delText xml:space="preserve">vm LAZY sfTag; </w:delText>
        </w:r>
      </w:del>
    </w:p>
    <w:p w:rsidR="00000000" w:rsidRDefault="007B13D6">
      <w:pPr>
        <w:pStyle w:val="PresCode"/>
        <w:ind w:left="1080"/>
        <w:rPr>
          <w:del w:id="1472" w:author="anfarr" w:date="2009-02-09T22:18:00Z"/>
          <w:b/>
        </w:rPr>
        <w:pPrChange w:id="1473" w:author="anfarr" w:date="2009-02-09T22:20:00Z">
          <w:pPr>
            <w:pStyle w:val="Code1"/>
            <w:ind w:left="1080"/>
          </w:pPr>
        </w:pPrChange>
      </w:pPr>
      <w:del w:id="1474" w:author="anfarr" w:date="2009-02-09T22:18:00Z">
        <w:r w:rsidRPr="00C35F20" w:rsidDel="00176F8B">
          <w:rPr>
            <w:b/>
          </w:rPr>
          <w:tab/>
          <w:delText xml:space="preserve">      </w:delText>
        </w:r>
      </w:del>
      <w:del w:id="1475" w:author="anfarr" w:date="2009-02-09T21:11:00Z">
        <w:r w:rsidRPr="00C35F20" w:rsidDel="00194534">
          <w:rPr>
            <w:b/>
          </w:rPr>
          <w:delText xml:space="preserve"> </w:delText>
        </w:r>
      </w:del>
      <w:del w:id="1476" w:author="anfarr" w:date="2009-02-09T22:18:00Z">
        <w:r w:rsidRPr="00C35F20" w:rsidDel="00176F8B">
          <w:rPr>
            <w:b/>
          </w:rPr>
          <w:delText xml:space="preserve">hostvms LAZY </w:delText>
        </w:r>
      </w:del>
      <w:del w:id="1477" w:author="anfarr" w:date="2009-02-09T21:14:00Z">
        <w:r w:rsidRPr="00C35F20" w:rsidDel="00C236BF">
          <w:rPr>
            <w:b/>
          </w:rPr>
          <w:delText>PARENT:</w:delText>
        </w:r>
      </w:del>
      <w:del w:id="1478" w:author="anfarr" w:date="2009-02-09T22:18:00Z">
        <w:r w:rsidRPr="00C35F20" w:rsidDel="00176F8B">
          <w:rPr>
            <w:b/>
          </w:rPr>
          <w:delText>host:hostvms;</w:delText>
        </w:r>
      </w:del>
    </w:p>
    <w:p w:rsidR="00000000" w:rsidRDefault="007B13D6">
      <w:pPr>
        <w:pStyle w:val="PresCode"/>
        <w:ind w:left="1080"/>
        <w:rPr>
          <w:del w:id="1479" w:author="anfarr" w:date="2009-02-09T22:18:00Z"/>
          <w:b/>
        </w:rPr>
        <w:pPrChange w:id="1480" w:author="anfarr" w:date="2009-02-09T22:20:00Z">
          <w:pPr>
            <w:pStyle w:val="Code1"/>
            <w:ind w:left="1080"/>
          </w:pPr>
        </w:pPrChange>
      </w:pPr>
      <w:del w:id="1481" w:author="anfarr" w:date="2009-02-09T22:18:00Z">
        <w:r w:rsidRPr="00C35F20" w:rsidDel="00176F8B">
          <w:rPr>
            <w:b/>
          </w:rPr>
          <w:tab/>
          <w:delText xml:space="preserve">      </w:delText>
        </w:r>
      </w:del>
      <w:del w:id="1482" w:author="anfarr" w:date="2009-02-09T21:11:00Z">
        <w:r w:rsidRPr="00C35F20" w:rsidDel="00194534">
          <w:rPr>
            <w:b/>
          </w:rPr>
          <w:delText xml:space="preserve"> </w:delText>
        </w:r>
      </w:del>
      <w:del w:id="1483" w:author="anfarr" w:date="2009-02-09T22:18:00Z">
        <w:r w:rsidRPr="00C35F20" w:rsidDel="00176F8B">
          <w:rPr>
            <w:b/>
          </w:rPr>
          <w:delText>[sfReturn] newhostvms VAR;</w:delText>
        </w:r>
      </w:del>
    </w:p>
    <w:p w:rsidR="00000000" w:rsidRDefault="007B13D6">
      <w:pPr>
        <w:pStyle w:val="PresCode"/>
        <w:ind w:left="1080"/>
        <w:rPr>
          <w:del w:id="1484" w:author="anfarr" w:date="2009-02-09T22:18:00Z"/>
          <w:b/>
        </w:rPr>
        <w:pPrChange w:id="1485" w:author="anfarr" w:date="2009-02-09T22:20:00Z">
          <w:pPr>
            <w:pStyle w:val="Code1"/>
            <w:ind w:left="1080"/>
          </w:pPr>
        </w:pPrChange>
      </w:pPr>
      <w:del w:id="1486" w:author="anfarr" w:date="2009-02-09T22:18:00Z">
        <w:r w:rsidRPr="00C35F20" w:rsidDel="00176F8B">
          <w:rPr>
            <w:b/>
          </w:rPr>
          <w:tab/>
          <w:delText xml:space="preserve">      </w:delText>
        </w:r>
      </w:del>
      <w:del w:id="1487" w:author="anfarr" w:date="2009-02-09T21:11:00Z">
        <w:r w:rsidRPr="00C35F20" w:rsidDel="00194534">
          <w:rPr>
            <w:b/>
          </w:rPr>
          <w:delText xml:space="preserve"> </w:delText>
        </w:r>
      </w:del>
      <w:del w:id="1488" w:author="anfarr" w:date="2009-02-09T22:18:00Z">
        <w:r w:rsidRPr="00C35F20" w:rsidDel="00176F8B">
          <w:rPr>
            <w:b/>
          </w:rPr>
          <w:delText>[sfConstraint] -- "</w:delText>
        </w:r>
      </w:del>
      <w:del w:id="1489" w:author="anfarr" w:date="2009-02-09T21:11:00Z">
        <w:r w:rsidRPr="00C35F20" w:rsidDel="00194534">
          <w:rPr>
            <w:b/>
          </w:rPr>
          <w:delText>newhostvms=[vm|hostvms]</w:delText>
        </w:r>
      </w:del>
      <w:del w:id="1490" w:author="anfarr" w:date="2009-02-09T22:18:00Z">
        <w:r w:rsidRPr="00C35F20" w:rsidDel="00176F8B">
          <w:rPr>
            <w:b/>
          </w:rPr>
          <w:delText xml:space="preserve">";         </w:delText>
        </w:r>
      </w:del>
    </w:p>
    <w:p w:rsidR="00000000" w:rsidRDefault="007B13D6">
      <w:pPr>
        <w:pStyle w:val="PresCode"/>
        <w:ind w:left="1080"/>
        <w:rPr>
          <w:del w:id="1491" w:author="anfarr" w:date="2009-02-09T22:18:00Z"/>
          <w:b/>
        </w:rPr>
        <w:pPrChange w:id="1492" w:author="anfarr" w:date="2009-02-09T22:20:00Z">
          <w:pPr>
            <w:pStyle w:val="Code1"/>
            <w:ind w:left="1080"/>
          </w:pPr>
        </w:pPrChange>
      </w:pPr>
      <w:del w:id="1493" w:author="anfarr" w:date="2009-02-09T22:18:00Z">
        <w:r w:rsidRPr="00C35F20" w:rsidDel="00176F8B">
          <w:rPr>
            <w:b/>
          </w:rPr>
          <w:tab/>
          <w:delText xml:space="preserve">    }</w:delText>
        </w:r>
      </w:del>
    </w:p>
    <w:p w:rsidR="00000000" w:rsidRDefault="002F1FC7">
      <w:pPr>
        <w:pStyle w:val="PresCode"/>
        <w:ind w:left="1080"/>
        <w:rPr>
          <w:del w:id="1494" w:author="anfarr" w:date="2009-02-09T22:18:00Z"/>
          <w:b/>
        </w:rPr>
        <w:pPrChange w:id="1495" w:author="anfarr" w:date="2009-02-09T22:20:00Z">
          <w:pPr>
            <w:pStyle w:val="Code1"/>
            <w:ind w:left="1080"/>
          </w:pPr>
        </w:pPrChange>
      </w:pPr>
    </w:p>
    <w:p w:rsidR="00000000" w:rsidRDefault="007B13D6">
      <w:pPr>
        <w:pStyle w:val="PresCode"/>
        <w:ind w:left="1080"/>
        <w:rPr>
          <w:del w:id="1496" w:author="anfarr" w:date="2009-02-09T22:18:00Z"/>
          <w:b/>
        </w:rPr>
        <w:pPrChange w:id="1497" w:author="anfarr" w:date="2009-02-09T22:20:00Z">
          <w:pPr>
            <w:pStyle w:val="Code1"/>
            <w:ind w:left="1080"/>
          </w:pPr>
        </w:pPrChange>
      </w:pPr>
      <w:del w:id="1498" w:author="anfarr" w:date="2009-02-09T22:18:00Z">
        <w:r w:rsidRPr="00C35F20" w:rsidDel="00176F8B">
          <w:rPr>
            <w:b/>
          </w:rPr>
          <w:tab/>
          <w:delText xml:space="preserve">    effects extends {</w:delText>
        </w:r>
      </w:del>
    </w:p>
    <w:p w:rsidR="00000000" w:rsidRDefault="007B13D6">
      <w:pPr>
        <w:pStyle w:val="PresCode"/>
        <w:ind w:left="1080"/>
        <w:rPr>
          <w:del w:id="1499" w:author="anfarr" w:date="2009-02-09T22:18:00Z"/>
          <w:b/>
        </w:rPr>
        <w:pPrChange w:id="1500" w:author="anfarr" w:date="2009-02-09T22:20:00Z">
          <w:pPr>
            <w:pStyle w:val="Code1"/>
            <w:ind w:left="1080"/>
          </w:pPr>
        </w:pPrChange>
      </w:pPr>
      <w:del w:id="1501" w:author="anfarr" w:date="2009-02-09T22:18:00Z">
        <w:r w:rsidRPr="00C35F20" w:rsidDel="00176F8B">
          <w:rPr>
            <w:b/>
          </w:rPr>
          <w:tab/>
          <w:delText xml:space="preserve">       </w:delText>
        </w:r>
      </w:del>
      <w:del w:id="1502" w:author="anfarr" w:date="2009-02-09T21:12:00Z">
        <w:r w:rsidRPr="00C35F20" w:rsidDel="005372D3">
          <w:rPr>
            <w:b/>
          </w:rPr>
          <w:delText>[sfSource] -- LAZY host;</w:delText>
        </w:r>
      </w:del>
    </w:p>
    <w:p w:rsidR="00000000" w:rsidRDefault="007B13D6">
      <w:pPr>
        <w:pStyle w:val="PresCode"/>
        <w:ind w:left="1080"/>
        <w:rPr>
          <w:del w:id="1503" w:author="anfarr" w:date="2009-02-09T22:18:00Z"/>
          <w:b/>
        </w:rPr>
        <w:pPrChange w:id="1504" w:author="anfarr" w:date="2009-02-09T22:20:00Z">
          <w:pPr>
            <w:pStyle w:val="Code1"/>
            <w:ind w:left="1080"/>
          </w:pPr>
        </w:pPrChange>
      </w:pPr>
      <w:del w:id="1505" w:author="anfarr" w:date="2009-02-09T22:18:00Z">
        <w:r w:rsidRPr="00C35F20" w:rsidDel="00176F8B">
          <w:rPr>
            <w:b/>
          </w:rPr>
          <w:tab/>
          <w:delText xml:space="preserve">       </w:delText>
        </w:r>
      </w:del>
      <w:del w:id="1506" w:author="anfarr" w:date="2009-02-09T21:12:00Z">
        <w:r w:rsidRPr="00C35F20" w:rsidDel="005372D3">
          <w:rPr>
            <w:b/>
          </w:rPr>
          <w:delText>[sfPath] --</w:delText>
        </w:r>
      </w:del>
      <w:del w:id="1507" w:author="anfarr" w:date="2009-02-09T22:18:00Z">
        <w:r w:rsidRPr="00C35F20" w:rsidDel="00176F8B">
          <w:rPr>
            <w:b/>
          </w:rPr>
          <w:delText xml:space="preserve"> LAZY hostvms;</w:delText>
        </w:r>
      </w:del>
    </w:p>
    <w:p w:rsidR="00000000" w:rsidRDefault="007B13D6">
      <w:pPr>
        <w:pStyle w:val="PresCode"/>
        <w:ind w:left="1080"/>
        <w:rPr>
          <w:del w:id="1508" w:author="anfarr" w:date="2009-02-09T22:18:00Z"/>
          <w:b/>
        </w:rPr>
        <w:pPrChange w:id="1509" w:author="anfarr" w:date="2009-02-09T22:20:00Z">
          <w:pPr>
            <w:pStyle w:val="Code1"/>
            <w:ind w:left="1080"/>
          </w:pPr>
        </w:pPrChange>
      </w:pPr>
      <w:del w:id="1510" w:author="anfarr" w:date="2009-02-09T22:18:00Z">
        <w:r w:rsidRPr="00C35F20" w:rsidDel="00176F8B">
          <w:rPr>
            <w:b/>
          </w:rPr>
          <w:tab/>
          <w:delText xml:space="preserve">       </w:delText>
        </w:r>
      </w:del>
      <w:del w:id="1511" w:author="anfarr" w:date="2009-02-09T21:12:00Z">
        <w:r w:rsidRPr="00C35F20" w:rsidDel="00080A4F">
          <w:rPr>
            <w:b/>
          </w:rPr>
          <w:delText>[sfUpd</w:delText>
        </w:r>
      </w:del>
      <w:del w:id="1512" w:author="anfarr" w:date="2009-02-09T21:13:00Z">
        <w:r w:rsidRPr="00C35F20" w:rsidDel="00080A4F">
          <w:rPr>
            <w:b/>
          </w:rPr>
          <w:delText>ate]</w:delText>
        </w:r>
        <w:r w:rsidRPr="00C35F20" w:rsidDel="00DC2F9C">
          <w:rPr>
            <w:b/>
          </w:rPr>
          <w:delText xml:space="preserve"> --</w:delText>
        </w:r>
      </w:del>
      <w:del w:id="1513" w:author="anfarr" w:date="2009-02-09T22:18:00Z">
        <w:r w:rsidRPr="00C35F20" w:rsidDel="00176F8B">
          <w:rPr>
            <w:b/>
          </w:rPr>
          <w:delText xml:space="preserve"> LAZY newhostvms;</w:delText>
        </w:r>
      </w:del>
    </w:p>
    <w:p w:rsidR="00000000" w:rsidRDefault="007B13D6">
      <w:pPr>
        <w:pStyle w:val="PresCode"/>
        <w:ind w:left="1080"/>
        <w:rPr>
          <w:del w:id="1514" w:author="anfarr" w:date="2009-02-09T22:18:00Z"/>
          <w:b/>
        </w:rPr>
        <w:pPrChange w:id="1515" w:author="anfarr" w:date="2009-02-09T22:20:00Z">
          <w:pPr>
            <w:pStyle w:val="Code1"/>
            <w:ind w:left="1080"/>
          </w:pPr>
        </w:pPrChange>
      </w:pPr>
      <w:del w:id="1516" w:author="anfarr" w:date="2009-02-09T22:18:00Z">
        <w:r w:rsidRPr="00C35F20" w:rsidDel="00176F8B">
          <w:rPr>
            <w:b/>
          </w:rPr>
          <w:tab/>
          <w:delText xml:space="preserve">    }</w:delText>
        </w:r>
      </w:del>
    </w:p>
    <w:p w:rsidR="00000000" w:rsidRDefault="007B13D6">
      <w:pPr>
        <w:pStyle w:val="PresCode"/>
        <w:ind w:left="1080"/>
        <w:rPr>
          <w:del w:id="1517" w:author="anfarr" w:date="2009-02-09T22:18:00Z"/>
          <w:b/>
        </w:rPr>
        <w:pPrChange w:id="1518" w:author="anfarr" w:date="2009-02-09T22:20:00Z">
          <w:pPr>
            <w:pStyle w:val="Code1"/>
            <w:ind w:left="1080"/>
          </w:pPr>
        </w:pPrChange>
      </w:pPr>
      <w:del w:id="1519" w:author="anfarr" w:date="2009-02-09T22:18:00Z">
        <w:r w:rsidRPr="00C35F20" w:rsidDel="00176F8B">
          <w:rPr>
            <w:b/>
          </w:rPr>
          <w:tab/>
          <w:delText xml:space="preserve"> }</w:delText>
        </w:r>
      </w:del>
    </w:p>
    <w:p w:rsidR="00000000" w:rsidRDefault="007B13D6">
      <w:pPr>
        <w:pStyle w:val="PresCode"/>
        <w:ind w:left="1080"/>
        <w:rPr>
          <w:del w:id="1520" w:author="anfarr" w:date="2009-02-09T22:18:00Z"/>
          <w:b/>
        </w:rPr>
        <w:pPrChange w:id="1521" w:author="anfarr" w:date="2009-02-09T22:20:00Z">
          <w:pPr>
            <w:pStyle w:val="Code1"/>
            <w:ind w:left="1080"/>
          </w:pPr>
        </w:pPrChange>
      </w:pPr>
      <w:del w:id="1522" w:author="anfarr" w:date="2009-02-09T22:18:00Z">
        <w:r w:rsidRPr="00C35F20" w:rsidDel="00176F8B">
          <w:rPr>
            <w:b/>
          </w:rPr>
          <w:delText xml:space="preserve">      }</w:delText>
        </w:r>
      </w:del>
    </w:p>
    <w:p w:rsidR="00000000" w:rsidRDefault="007B13D6">
      <w:pPr>
        <w:pStyle w:val="PresCode"/>
        <w:ind w:left="1080"/>
        <w:rPr>
          <w:del w:id="1523" w:author="anfarr" w:date="2009-02-09T22:18:00Z"/>
          <w:b/>
        </w:rPr>
        <w:pPrChange w:id="1524" w:author="anfarr" w:date="2009-02-09T22:20:00Z">
          <w:pPr>
            <w:pStyle w:val="Code1"/>
            <w:ind w:left="1080"/>
          </w:pPr>
        </w:pPrChange>
      </w:pPr>
      <w:del w:id="1525" w:author="anfarr" w:date="2009-02-09T22:18:00Z">
        <w:r w:rsidRPr="00C35F20" w:rsidDel="00176F8B">
          <w:rPr>
            <w:b/>
          </w:rPr>
          <w:delText xml:space="preserve">   }</w:delText>
        </w:r>
      </w:del>
    </w:p>
    <w:p w:rsidR="00000000" w:rsidRDefault="007B13D6">
      <w:pPr>
        <w:pStyle w:val="PresCode"/>
        <w:ind w:left="1080"/>
        <w:rPr>
          <w:del w:id="1526" w:author="anfarr" w:date="2009-02-09T22:18:00Z"/>
        </w:rPr>
        <w:pPrChange w:id="1527" w:author="anfarr" w:date="2009-02-09T22:20:00Z">
          <w:pPr>
            <w:pStyle w:val="Code1"/>
            <w:ind w:left="1080"/>
          </w:pPr>
        </w:pPrChange>
      </w:pPr>
      <w:del w:id="1528" w:author="anfarr" w:date="2009-02-09T22:18:00Z">
        <w:r w:rsidRPr="007B13D6" w:rsidDel="00176F8B">
          <w:delText>}</w:delText>
        </w:r>
      </w:del>
    </w:p>
    <w:p w:rsidR="00000000" w:rsidRDefault="002F1FC7">
      <w:pPr>
        <w:pStyle w:val="PresCode"/>
        <w:ind w:left="1080"/>
        <w:rPr>
          <w:del w:id="1529" w:author="anfarr" w:date="2009-02-09T22:18:00Z"/>
        </w:rPr>
        <w:pPrChange w:id="1530" w:author="anfarr" w:date="2009-02-09T22:20:00Z">
          <w:pPr>
            <w:pStyle w:val="Code1"/>
            <w:ind w:left="1080"/>
          </w:pPr>
        </w:pPrChange>
      </w:pPr>
    </w:p>
    <w:p w:rsidR="00000000" w:rsidRDefault="007B13D6">
      <w:pPr>
        <w:pStyle w:val="PresCode"/>
        <w:ind w:left="1080"/>
        <w:rPr>
          <w:del w:id="1531" w:author="anfarr" w:date="2009-02-09T22:18:00Z"/>
        </w:rPr>
        <w:pPrChange w:id="1532" w:author="anfarr" w:date="2009-02-09T22:20:00Z">
          <w:pPr>
            <w:pStyle w:val="Code1"/>
            <w:ind w:left="1080"/>
          </w:pPr>
        </w:pPrChange>
      </w:pPr>
      <w:del w:id="1533" w:author="anfarr" w:date="2009-02-09T22:18:00Z">
        <w:r w:rsidRPr="007B13D6" w:rsidDel="00176F8B">
          <w:delText>sfConfig extends ResourceAllocator {</w:delText>
        </w:r>
      </w:del>
    </w:p>
    <w:p w:rsidR="00000000" w:rsidRDefault="007B13D6">
      <w:pPr>
        <w:pStyle w:val="PresCode"/>
        <w:ind w:left="1080"/>
        <w:rPr>
          <w:del w:id="1534" w:author="anfarr" w:date="2009-02-09T22:18:00Z"/>
        </w:rPr>
        <w:pPrChange w:id="1535" w:author="anfarr" w:date="2009-02-09T22:20:00Z">
          <w:pPr>
            <w:pStyle w:val="Code1"/>
            <w:ind w:left="1080"/>
          </w:pPr>
        </w:pPrChange>
      </w:pPr>
      <w:del w:id="1536" w:author="anfarr" w:date="2009-02-09T22:18:00Z">
        <w:r w:rsidRPr="007B13D6" w:rsidDel="00176F8B">
          <w:delText xml:space="preserve">   providers_array LAZY hosts; </w:delText>
        </w:r>
      </w:del>
    </w:p>
    <w:p w:rsidR="00000000" w:rsidRDefault="007B13D6">
      <w:pPr>
        <w:pStyle w:val="PresCode"/>
        <w:ind w:left="1080"/>
        <w:rPr>
          <w:del w:id="1537" w:author="anfarr" w:date="2009-02-09T22:18:00Z"/>
        </w:rPr>
        <w:pPrChange w:id="1538" w:author="anfarr" w:date="2009-02-09T22:20:00Z">
          <w:pPr>
            <w:pStyle w:val="Code1"/>
            <w:ind w:left="1080"/>
          </w:pPr>
        </w:pPrChange>
      </w:pPr>
      <w:del w:id="1539" w:author="anfarr" w:date="2009-02-09T22:18:00Z">
        <w:r w:rsidRPr="007B13D6" w:rsidDel="00176F8B">
          <w:delText xml:space="preserve">   providers_prefix "host";</w:delText>
        </w:r>
      </w:del>
    </w:p>
    <w:p w:rsidR="00000000" w:rsidRDefault="007B13D6">
      <w:pPr>
        <w:pStyle w:val="PresCode"/>
        <w:ind w:left="1080"/>
        <w:rPr>
          <w:del w:id="1540" w:author="anfarr" w:date="2009-02-09T22:18:00Z"/>
        </w:rPr>
        <w:pPrChange w:id="1541" w:author="anfarr" w:date="2009-02-09T22:20:00Z">
          <w:pPr>
            <w:pStyle w:val="Code1"/>
            <w:ind w:left="1080"/>
          </w:pPr>
        </w:pPrChange>
      </w:pPr>
      <w:del w:id="1542" w:author="anfarr" w:date="2009-02-09T22:18:00Z">
        <w:r w:rsidRPr="007B13D6" w:rsidDel="00176F8B">
          <w:delText xml:space="preserve">   providers_attr LAZY sfTag;</w:delText>
        </w:r>
      </w:del>
    </w:p>
    <w:p w:rsidR="00000000" w:rsidRDefault="007B13D6">
      <w:pPr>
        <w:pStyle w:val="PresCode"/>
        <w:ind w:left="1080"/>
        <w:rPr>
          <w:del w:id="1543" w:author="anfarr" w:date="2009-02-09T22:18:00Z"/>
        </w:rPr>
        <w:pPrChange w:id="1544" w:author="anfarr" w:date="2009-02-09T22:20:00Z">
          <w:pPr>
            <w:pStyle w:val="Code1"/>
            <w:ind w:left="1080"/>
          </w:pPr>
        </w:pPrChange>
      </w:pPr>
      <w:del w:id="1545" w:author="anfarr" w:date="2009-02-09T22:18:00Z">
        <w:r w:rsidRPr="007B13D6" w:rsidDel="00176F8B">
          <w:delText xml:space="preserve">   providers_caps_array LAZY hosts; </w:delText>
        </w:r>
      </w:del>
    </w:p>
    <w:p w:rsidR="00000000" w:rsidRDefault="007B13D6">
      <w:pPr>
        <w:pStyle w:val="PresCode"/>
        <w:ind w:left="1080"/>
        <w:rPr>
          <w:del w:id="1546" w:author="anfarr" w:date="2009-02-09T22:18:00Z"/>
        </w:rPr>
        <w:pPrChange w:id="1547" w:author="anfarr" w:date="2009-02-09T22:20:00Z">
          <w:pPr>
            <w:pStyle w:val="Code1"/>
            <w:ind w:left="1080"/>
          </w:pPr>
        </w:pPrChange>
      </w:pPr>
      <w:del w:id="1548" w:author="anfarr" w:date="2009-02-09T22:18:00Z">
        <w:r w:rsidRPr="007B13D6" w:rsidDel="00176F8B">
          <w:delText xml:space="preserve">   providers_caps_prefix "host";</w:delText>
        </w:r>
      </w:del>
    </w:p>
    <w:p w:rsidR="00000000" w:rsidRDefault="007B13D6">
      <w:pPr>
        <w:pStyle w:val="PresCode"/>
        <w:ind w:left="1080"/>
        <w:rPr>
          <w:del w:id="1549" w:author="anfarr" w:date="2009-02-09T22:18:00Z"/>
        </w:rPr>
        <w:pPrChange w:id="1550" w:author="anfarr" w:date="2009-02-09T22:20:00Z">
          <w:pPr>
            <w:pStyle w:val="Code1"/>
            <w:ind w:left="1080"/>
          </w:pPr>
        </w:pPrChange>
      </w:pPr>
      <w:del w:id="1551" w:author="anfarr" w:date="2009-02-09T22:18:00Z">
        <w:r w:rsidRPr="007B13D6" w:rsidDel="00176F8B">
          <w:delText xml:space="preserve">   providers_caps_attr LAZY caps;</w:delText>
        </w:r>
      </w:del>
    </w:p>
    <w:p w:rsidR="00000000" w:rsidRDefault="002F1FC7">
      <w:pPr>
        <w:pStyle w:val="PresCode"/>
        <w:ind w:left="1080"/>
        <w:rPr>
          <w:del w:id="1552" w:author="anfarr" w:date="2009-02-09T22:18:00Z"/>
        </w:rPr>
        <w:pPrChange w:id="1553" w:author="anfarr" w:date="2009-02-09T22:20:00Z">
          <w:pPr>
            <w:pStyle w:val="Code1"/>
            <w:ind w:left="1080"/>
          </w:pPr>
        </w:pPrChange>
      </w:pPr>
    </w:p>
    <w:p w:rsidR="00000000" w:rsidRDefault="007B13D6">
      <w:pPr>
        <w:pStyle w:val="PresCode"/>
        <w:ind w:left="1080"/>
        <w:rPr>
          <w:del w:id="1554" w:author="anfarr" w:date="2009-02-09T22:18:00Z"/>
        </w:rPr>
        <w:pPrChange w:id="1555" w:author="anfarr" w:date="2009-02-09T22:20:00Z">
          <w:pPr>
            <w:pStyle w:val="Code1"/>
            <w:ind w:left="1080"/>
          </w:pPr>
        </w:pPrChange>
      </w:pPr>
      <w:del w:id="1556" w:author="anfarr" w:date="2009-02-09T22:18:00Z">
        <w:r w:rsidRPr="007B13D6" w:rsidDel="00176F8B">
          <w:delText xml:space="preserve">   consumers_array LAZY vms;</w:delText>
        </w:r>
      </w:del>
    </w:p>
    <w:p w:rsidR="00000000" w:rsidRDefault="007B13D6">
      <w:pPr>
        <w:pStyle w:val="PresCode"/>
        <w:ind w:left="1080"/>
        <w:rPr>
          <w:del w:id="1557" w:author="anfarr" w:date="2009-02-09T22:18:00Z"/>
        </w:rPr>
        <w:pPrChange w:id="1558" w:author="anfarr" w:date="2009-02-09T22:20:00Z">
          <w:pPr>
            <w:pStyle w:val="Code1"/>
            <w:ind w:left="1080"/>
          </w:pPr>
        </w:pPrChange>
      </w:pPr>
      <w:del w:id="1559" w:author="anfarr" w:date="2009-02-09T22:18:00Z">
        <w:r w:rsidRPr="007B13D6" w:rsidDel="00176F8B">
          <w:delText xml:space="preserve">   consumers_prefix "vm"; </w:delText>
        </w:r>
      </w:del>
    </w:p>
    <w:p w:rsidR="00000000" w:rsidRDefault="007B13D6">
      <w:pPr>
        <w:pStyle w:val="PresCode"/>
        <w:ind w:left="1080"/>
        <w:rPr>
          <w:del w:id="1560" w:author="anfarr" w:date="2009-02-09T22:18:00Z"/>
        </w:rPr>
        <w:pPrChange w:id="1561" w:author="anfarr" w:date="2009-02-09T22:20:00Z">
          <w:pPr>
            <w:pStyle w:val="Code1"/>
            <w:ind w:left="1080"/>
          </w:pPr>
        </w:pPrChange>
      </w:pPr>
      <w:del w:id="1562" w:author="anfarr" w:date="2009-02-09T22:18:00Z">
        <w:r w:rsidRPr="007B13D6" w:rsidDel="00176F8B">
          <w:delText xml:space="preserve">   consumers_attr LAZY sfTag;</w:delText>
        </w:r>
      </w:del>
    </w:p>
    <w:p w:rsidR="00000000" w:rsidRDefault="007B13D6">
      <w:pPr>
        <w:pStyle w:val="PresCode"/>
        <w:ind w:left="1080"/>
        <w:rPr>
          <w:del w:id="1563" w:author="anfarr" w:date="2009-02-09T22:18:00Z"/>
        </w:rPr>
        <w:pPrChange w:id="1564" w:author="anfarr" w:date="2009-02-09T22:20:00Z">
          <w:pPr>
            <w:pStyle w:val="Code1"/>
            <w:ind w:left="1080"/>
          </w:pPr>
        </w:pPrChange>
      </w:pPr>
      <w:del w:id="1565" w:author="anfarr" w:date="2009-02-09T22:18:00Z">
        <w:r w:rsidRPr="007B13D6" w:rsidDel="00176F8B">
          <w:delText xml:space="preserve">   consumers_reqs_array LAZY vms;</w:delText>
        </w:r>
      </w:del>
    </w:p>
    <w:p w:rsidR="00000000" w:rsidRDefault="007B13D6">
      <w:pPr>
        <w:pStyle w:val="PresCode"/>
        <w:ind w:left="1080"/>
        <w:rPr>
          <w:del w:id="1566" w:author="anfarr" w:date="2009-02-09T22:18:00Z"/>
        </w:rPr>
        <w:pPrChange w:id="1567" w:author="anfarr" w:date="2009-02-09T22:20:00Z">
          <w:pPr>
            <w:pStyle w:val="Code1"/>
            <w:ind w:left="1080"/>
          </w:pPr>
        </w:pPrChange>
      </w:pPr>
      <w:del w:id="1568" w:author="anfarr" w:date="2009-02-09T22:18:00Z">
        <w:r w:rsidRPr="007B13D6" w:rsidDel="00176F8B">
          <w:delText xml:space="preserve">   consumers_reqs_prefix "vm"; </w:delText>
        </w:r>
      </w:del>
    </w:p>
    <w:p w:rsidR="00000000" w:rsidRDefault="007B13D6">
      <w:pPr>
        <w:pStyle w:val="PresCode"/>
        <w:ind w:left="1080"/>
        <w:rPr>
          <w:del w:id="1569" w:author="anfarr" w:date="2009-02-09T22:18:00Z"/>
        </w:rPr>
        <w:pPrChange w:id="1570" w:author="anfarr" w:date="2009-02-09T22:20:00Z">
          <w:pPr>
            <w:pStyle w:val="Code1"/>
            <w:ind w:left="1080"/>
          </w:pPr>
        </w:pPrChange>
      </w:pPr>
      <w:del w:id="1571" w:author="anfarr" w:date="2009-02-09T22:18:00Z">
        <w:r w:rsidRPr="007B13D6" w:rsidDel="00176F8B">
          <w:delText xml:space="preserve">   consumers_reqs_attr LAZY reqs;</w:delText>
        </w:r>
      </w:del>
    </w:p>
    <w:p w:rsidR="00000000" w:rsidRDefault="002F1FC7">
      <w:pPr>
        <w:pStyle w:val="PresCode"/>
        <w:ind w:left="1080"/>
        <w:rPr>
          <w:del w:id="1572" w:author="anfarr" w:date="2009-02-09T22:18:00Z"/>
        </w:rPr>
        <w:pPrChange w:id="1573" w:author="anfarr" w:date="2009-02-09T22:20:00Z">
          <w:pPr>
            <w:pStyle w:val="Code1"/>
            <w:ind w:left="1080"/>
          </w:pPr>
        </w:pPrChange>
      </w:pPr>
    </w:p>
    <w:p w:rsidR="00000000" w:rsidRDefault="007B13D6">
      <w:pPr>
        <w:pStyle w:val="PresCode"/>
        <w:ind w:left="1080"/>
        <w:rPr>
          <w:del w:id="1574" w:author="anfarr" w:date="2009-02-09T22:18:00Z"/>
        </w:rPr>
        <w:pPrChange w:id="1575" w:author="anfarr" w:date="2009-02-09T22:20:00Z">
          <w:pPr>
            <w:pStyle w:val="Code1"/>
            <w:ind w:left="1080"/>
          </w:pPr>
        </w:pPrChange>
      </w:pPr>
      <w:del w:id="1576" w:author="anfarr" w:date="2009-02-09T22:18:00Z">
        <w:r w:rsidRPr="007B13D6" w:rsidDel="00176F8B">
          <w:delText xml:space="preserve">   allocations_array LAZY vms;</w:delText>
        </w:r>
      </w:del>
    </w:p>
    <w:p w:rsidR="00000000" w:rsidRDefault="007B13D6">
      <w:pPr>
        <w:pStyle w:val="PresCode"/>
        <w:ind w:left="1080"/>
        <w:rPr>
          <w:del w:id="1577" w:author="anfarr" w:date="2009-02-09T22:18:00Z"/>
        </w:rPr>
        <w:pPrChange w:id="1578" w:author="anfarr" w:date="2009-02-09T22:20:00Z">
          <w:pPr>
            <w:pStyle w:val="Code1"/>
            <w:ind w:left="1080"/>
          </w:pPr>
        </w:pPrChange>
      </w:pPr>
      <w:del w:id="1579" w:author="anfarr" w:date="2009-02-09T22:18:00Z">
        <w:r w:rsidRPr="007B13D6" w:rsidDel="00176F8B">
          <w:delText xml:space="preserve">   allocations_prefix "vm"; </w:delText>
        </w:r>
      </w:del>
    </w:p>
    <w:p w:rsidR="00000000" w:rsidRDefault="007B13D6">
      <w:pPr>
        <w:pStyle w:val="PresCode"/>
        <w:ind w:left="1080"/>
        <w:rPr>
          <w:del w:id="1580" w:author="anfarr" w:date="2009-02-09T22:18:00Z"/>
        </w:rPr>
        <w:pPrChange w:id="1581" w:author="anfarr" w:date="2009-02-09T22:20:00Z">
          <w:pPr>
            <w:pStyle w:val="Code1"/>
            <w:ind w:left="1080"/>
          </w:pPr>
        </w:pPrChange>
      </w:pPr>
      <w:del w:id="1582" w:author="anfarr" w:date="2009-02-09T22:18:00Z">
        <w:r w:rsidRPr="007B13D6" w:rsidDel="00176F8B">
          <w:delText xml:space="preserve">   allocations_attr LAZY allocated;</w:delText>
        </w:r>
      </w:del>
    </w:p>
    <w:p w:rsidR="00000000" w:rsidRDefault="002F1FC7">
      <w:pPr>
        <w:pStyle w:val="PresCode"/>
        <w:ind w:left="1080"/>
        <w:rPr>
          <w:del w:id="1583" w:author="anfarr" w:date="2009-02-09T22:18:00Z"/>
        </w:rPr>
        <w:pPrChange w:id="1584" w:author="anfarr" w:date="2009-02-09T22:20:00Z">
          <w:pPr>
            <w:pStyle w:val="Code1"/>
            <w:ind w:left="1080"/>
          </w:pPr>
        </w:pPrChange>
      </w:pPr>
    </w:p>
    <w:p w:rsidR="00000000" w:rsidRDefault="007B13D6">
      <w:pPr>
        <w:pStyle w:val="PresCode"/>
        <w:ind w:left="1080"/>
        <w:rPr>
          <w:del w:id="1585" w:author="anfarr" w:date="2009-02-09T22:18:00Z"/>
        </w:rPr>
        <w:pPrChange w:id="1586" w:author="anfarr" w:date="2009-02-09T22:20:00Z">
          <w:pPr>
            <w:pStyle w:val="Code1"/>
            <w:ind w:left="1080"/>
          </w:pPr>
        </w:pPrChange>
      </w:pPr>
      <w:del w:id="1587" w:author="anfarr" w:date="2009-02-09T22:18:00Z">
        <w:r w:rsidRPr="007B13D6" w:rsidDel="00176F8B">
          <w:delText xml:space="preserve">   hosts extends Array {</w:delText>
        </w:r>
      </w:del>
    </w:p>
    <w:p w:rsidR="00000000" w:rsidRDefault="007B13D6">
      <w:pPr>
        <w:pStyle w:val="PresCode"/>
        <w:ind w:left="1080"/>
        <w:rPr>
          <w:del w:id="1588" w:author="anfarr" w:date="2009-02-09T22:18:00Z"/>
        </w:rPr>
        <w:pPrChange w:id="1589" w:author="anfarr" w:date="2009-02-09T22:20:00Z">
          <w:pPr>
            <w:pStyle w:val="Code1"/>
            <w:ind w:left="1080"/>
          </w:pPr>
        </w:pPrChange>
      </w:pPr>
      <w:del w:id="1590" w:author="anfarr" w:date="2009-02-09T22:18:00Z">
        <w:r w:rsidRPr="007B13D6" w:rsidDel="00176F8B">
          <w:delText xml:space="preserve">      prefix "host";</w:delText>
        </w:r>
      </w:del>
    </w:p>
    <w:p w:rsidR="00000000" w:rsidRDefault="007B13D6">
      <w:pPr>
        <w:pStyle w:val="PresCode"/>
        <w:ind w:left="1080"/>
        <w:rPr>
          <w:del w:id="1591" w:author="anfarr" w:date="2009-02-09T22:18:00Z"/>
        </w:rPr>
        <w:pPrChange w:id="1592" w:author="anfarr" w:date="2009-02-09T22:20:00Z">
          <w:pPr>
            <w:pStyle w:val="Code1"/>
            <w:ind w:left="1080"/>
          </w:pPr>
        </w:pPrChange>
      </w:pPr>
      <w:del w:id="1593" w:author="anfarr" w:date="2009-02-09T22:18:00Z">
        <w:r w:rsidRPr="007B13D6" w:rsidDel="00176F8B">
          <w:delText xml:space="preserve">      extent 3;</w:delText>
        </w:r>
      </w:del>
    </w:p>
    <w:p w:rsidR="00000000" w:rsidRDefault="007B13D6">
      <w:pPr>
        <w:pStyle w:val="PresCode"/>
        <w:ind w:left="1080"/>
        <w:rPr>
          <w:del w:id="1594" w:author="anfarr" w:date="2009-02-09T22:18:00Z"/>
        </w:rPr>
        <w:pPrChange w:id="1595" w:author="anfarr" w:date="2009-02-09T22:20:00Z">
          <w:pPr>
            <w:pStyle w:val="Code1"/>
            <w:ind w:left="1080"/>
          </w:pPr>
        </w:pPrChange>
      </w:pPr>
      <w:del w:id="1596" w:author="anfarr" w:date="2009-02-09T22:18:00Z">
        <w:r w:rsidRPr="007B13D6" w:rsidDel="00176F8B">
          <w:delText xml:space="preserve">      generator extends Host;  </w:delText>
        </w:r>
      </w:del>
    </w:p>
    <w:p w:rsidR="00000000" w:rsidRDefault="007B13D6">
      <w:pPr>
        <w:pStyle w:val="PresCode"/>
        <w:ind w:left="1080"/>
        <w:rPr>
          <w:del w:id="1597" w:author="anfarr" w:date="2009-02-09T22:18:00Z"/>
        </w:rPr>
        <w:pPrChange w:id="1598" w:author="anfarr" w:date="2009-02-09T22:20:00Z">
          <w:pPr>
            <w:pStyle w:val="Code1"/>
            <w:ind w:left="1080"/>
          </w:pPr>
        </w:pPrChange>
      </w:pPr>
      <w:del w:id="1599" w:author="anfarr" w:date="2009-02-09T22:18:00Z">
        <w:r w:rsidRPr="007B13D6" w:rsidDel="00176F8B">
          <w:delText xml:space="preserve">   }</w:delText>
        </w:r>
      </w:del>
    </w:p>
    <w:p w:rsidR="00000000" w:rsidRDefault="002F1FC7">
      <w:pPr>
        <w:pStyle w:val="PresCode"/>
        <w:ind w:left="1080"/>
        <w:rPr>
          <w:del w:id="1600" w:author="anfarr" w:date="2009-02-09T22:18:00Z"/>
        </w:rPr>
        <w:pPrChange w:id="1601" w:author="anfarr" w:date="2009-02-09T22:20:00Z">
          <w:pPr>
            <w:pStyle w:val="Code1"/>
            <w:ind w:left="1080"/>
          </w:pPr>
        </w:pPrChange>
      </w:pPr>
    </w:p>
    <w:p w:rsidR="00000000" w:rsidRDefault="007B13D6">
      <w:pPr>
        <w:pStyle w:val="PresCode"/>
        <w:ind w:left="1080"/>
        <w:rPr>
          <w:del w:id="1602" w:author="anfarr" w:date="2009-02-09T22:18:00Z"/>
        </w:rPr>
        <w:pPrChange w:id="1603" w:author="anfarr" w:date="2009-02-09T22:20:00Z">
          <w:pPr>
            <w:pStyle w:val="Code1"/>
            <w:ind w:left="1080"/>
          </w:pPr>
        </w:pPrChange>
      </w:pPr>
      <w:del w:id="1604" w:author="anfarr" w:date="2009-02-09T22:18:00Z">
        <w:r w:rsidRPr="007B13D6" w:rsidDel="00176F8B">
          <w:delText xml:space="preserve">   vms extends Array {</w:delText>
        </w:r>
      </w:del>
    </w:p>
    <w:p w:rsidR="00000000" w:rsidRDefault="007B13D6">
      <w:pPr>
        <w:pStyle w:val="PresCode"/>
        <w:ind w:left="1080"/>
        <w:rPr>
          <w:del w:id="1605" w:author="anfarr" w:date="2009-02-09T22:18:00Z"/>
        </w:rPr>
        <w:pPrChange w:id="1606" w:author="anfarr" w:date="2009-02-09T22:20:00Z">
          <w:pPr>
            <w:pStyle w:val="Code1"/>
            <w:ind w:left="1080"/>
          </w:pPr>
        </w:pPrChange>
      </w:pPr>
      <w:del w:id="1607" w:author="anfarr" w:date="2009-02-09T22:18:00Z">
        <w:r w:rsidRPr="007B13D6" w:rsidDel="00176F8B">
          <w:delText xml:space="preserve">      prefix "vm";</w:delText>
        </w:r>
      </w:del>
    </w:p>
    <w:p w:rsidR="00000000" w:rsidRDefault="007B13D6">
      <w:pPr>
        <w:pStyle w:val="PresCode"/>
        <w:ind w:left="1080"/>
        <w:rPr>
          <w:del w:id="1608" w:author="anfarr" w:date="2009-02-09T22:18:00Z"/>
        </w:rPr>
        <w:pPrChange w:id="1609" w:author="anfarr" w:date="2009-02-09T22:20:00Z">
          <w:pPr>
            <w:pStyle w:val="Code1"/>
            <w:ind w:left="1080"/>
          </w:pPr>
        </w:pPrChange>
      </w:pPr>
      <w:del w:id="1610" w:author="anfarr" w:date="2009-02-09T22:18:00Z">
        <w:r w:rsidRPr="007B13D6" w:rsidDel="00176F8B">
          <w:delText xml:space="preserve">      extent 4;</w:delText>
        </w:r>
      </w:del>
    </w:p>
    <w:p w:rsidR="00000000" w:rsidRDefault="007B13D6">
      <w:pPr>
        <w:pStyle w:val="PresCode"/>
        <w:ind w:left="1080"/>
        <w:rPr>
          <w:del w:id="1611" w:author="anfarr" w:date="2009-02-09T22:18:00Z"/>
        </w:rPr>
        <w:pPrChange w:id="1612" w:author="anfarr" w:date="2009-02-09T22:20:00Z">
          <w:pPr>
            <w:pStyle w:val="Code1"/>
            <w:ind w:left="1080"/>
          </w:pPr>
        </w:pPrChange>
      </w:pPr>
      <w:del w:id="1613" w:author="anfarr" w:date="2009-02-09T22:18:00Z">
        <w:r w:rsidRPr="007B13D6" w:rsidDel="00176F8B">
          <w:delText xml:space="preserve">      generator extends VM;  </w:delText>
        </w:r>
      </w:del>
    </w:p>
    <w:p w:rsidR="00000000" w:rsidRDefault="007B13D6">
      <w:pPr>
        <w:pStyle w:val="PresCode"/>
        <w:ind w:left="1080"/>
        <w:rPr>
          <w:del w:id="1614" w:author="anfarr" w:date="2009-02-09T22:18:00Z"/>
        </w:rPr>
        <w:pPrChange w:id="1615" w:author="anfarr" w:date="2009-02-09T22:20:00Z">
          <w:pPr>
            <w:pStyle w:val="Code1"/>
            <w:ind w:left="1080"/>
          </w:pPr>
        </w:pPrChange>
      </w:pPr>
      <w:del w:id="1616" w:author="anfarr" w:date="2009-02-09T22:18:00Z">
        <w:r w:rsidRPr="007B13D6" w:rsidDel="00176F8B">
          <w:delText xml:space="preserve">   }</w:delText>
        </w:r>
      </w:del>
    </w:p>
    <w:p w:rsidR="00000000" w:rsidRDefault="007B13D6">
      <w:pPr>
        <w:pStyle w:val="PresCode"/>
        <w:ind w:left="1080"/>
        <w:rPr>
          <w:del w:id="1617" w:author="anfarr" w:date="2009-02-09T22:18:00Z"/>
        </w:rPr>
        <w:pPrChange w:id="1618" w:author="anfarr" w:date="2009-02-09T22:20:00Z">
          <w:pPr>
            <w:pStyle w:val="Code1"/>
            <w:ind w:left="1080"/>
          </w:pPr>
        </w:pPrChange>
      </w:pPr>
      <w:del w:id="1619" w:author="anfarr" w:date="2009-02-09T22:18:00Z">
        <w:r w:rsidRPr="007B13D6" w:rsidDel="00176F8B">
          <w:delText>}</w:delText>
        </w:r>
      </w:del>
    </w:p>
    <w:p w:rsidR="00000000" w:rsidRDefault="002F1FC7">
      <w:pPr>
        <w:pStyle w:val="PresCode"/>
        <w:ind w:left="1080"/>
        <w:rPr>
          <w:u w:val="single"/>
        </w:rPr>
        <w:pPrChange w:id="1620" w:author="anfarr" w:date="2009-02-09T22:20:00Z">
          <w:pPr/>
        </w:pPrChange>
      </w:pPr>
    </w:p>
    <w:p w:rsidR="00FE7F9A" w:rsidRDefault="00741D9A">
      <w:pPr>
        <w:ind w:left="1080" w:firstLine="720"/>
      </w:pPr>
      <w:r>
        <w:t xml:space="preserve">In the given model, we declare an array of </w:t>
      </w:r>
      <w:r w:rsidR="002B3E2F" w:rsidRPr="002B3E2F">
        <w:rPr>
          <w:rStyle w:val="CodeTextChar"/>
          <w:rFonts w:eastAsiaTheme="minorEastAsia"/>
        </w:rPr>
        <w:t>hosts</w:t>
      </w:r>
      <w:r>
        <w:rPr>
          <w:i/>
        </w:rPr>
        <w:t xml:space="preserve"> </w:t>
      </w:r>
      <w:r>
        <w:t xml:space="preserve">and an array of </w:t>
      </w:r>
      <w:r w:rsidR="002B3E2F" w:rsidRPr="002B3E2F">
        <w:rPr>
          <w:rStyle w:val="CodeTextChar"/>
          <w:rFonts w:eastAsiaTheme="minorEastAsia"/>
        </w:rPr>
        <w:t>vms</w:t>
      </w:r>
      <w:r>
        <w:t xml:space="preserve">.  </w:t>
      </w:r>
      <w:r w:rsidR="00260679">
        <w:t>Hosts have three or four GB</w:t>
      </w:r>
      <w:r w:rsidR="00B13970">
        <w:t>s</w:t>
      </w:r>
      <w:r w:rsidR="00260679">
        <w:t xml:space="preserve"> of memory.  VMs have memory requirements of two or three GBs.  </w:t>
      </w:r>
      <w:r w:rsidR="00272D20">
        <w:t xml:space="preserve">Some constraint solving takes place for hosts and </w:t>
      </w:r>
      <w:r w:rsidR="001B1177">
        <w:t xml:space="preserve">VMs </w:t>
      </w:r>
      <w:r w:rsidR="00272D20">
        <w:t xml:space="preserve">to respectively determine their memory capabilities and requirements.  </w:t>
      </w:r>
      <w:r w:rsidR="0066159C">
        <w:t xml:space="preserve"> For hosts, the </w:t>
      </w:r>
      <w:r w:rsidR="002F275F">
        <w:t xml:space="preserve">following </w:t>
      </w:r>
      <w:r w:rsidR="0066159C">
        <w:t xml:space="preserve">constraint strings prescribe </w:t>
      </w:r>
      <w:r w:rsidR="0066159C" w:rsidRPr="00821F70">
        <w:rPr>
          <w:rStyle w:val="CodeTextChar"/>
          <w:rFonts w:eastAsiaTheme="minorEastAsia"/>
        </w:rPr>
        <w:t>host0</w:t>
      </w:r>
      <w:r w:rsidR="0066159C">
        <w:t xml:space="preserve"> to have four GBs of memory.  </w:t>
      </w:r>
      <w:r w:rsidR="0066159C" w:rsidRPr="00821F70">
        <w:rPr>
          <w:rStyle w:val="CodeTextChar"/>
          <w:rFonts w:eastAsiaTheme="minorEastAsia"/>
        </w:rPr>
        <w:t>host1</w:t>
      </w:r>
      <w:r w:rsidR="0066159C">
        <w:t xml:space="preserve"> and </w:t>
      </w:r>
      <w:r w:rsidR="0066159C" w:rsidRPr="00821F70">
        <w:rPr>
          <w:rStyle w:val="CodeTextChar"/>
          <w:rFonts w:eastAsiaTheme="minorEastAsia"/>
        </w:rPr>
        <w:t>host2</w:t>
      </w:r>
      <w:r w:rsidR="0066159C">
        <w:t xml:space="preserve">, on the other hand, are prescribed to have just three GBs each.  </w:t>
      </w:r>
    </w:p>
    <w:p w:rsidR="0066159C" w:rsidRDefault="0066159C" w:rsidP="007B13D6">
      <w:pPr>
        <w:ind w:left="1080"/>
      </w:pPr>
    </w:p>
    <w:p w:rsidR="00000000" w:rsidRDefault="0066159C">
      <w:pPr>
        <w:pStyle w:val="PresCode"/>
        <w:ind w:left="1080"/>
        <w:pPrChange w:id="1621" w:author="anfarr" w:date="2009-02-09T21:05:00Z">
          <w:pPr>
            <w:pStyle w:val="Code1"/>
            <w:ind w:left="1080"/>
          </w:pPr>
        </w:pPrChange>
      </w:pPr>
      <w:r>
        <w:t xml:space="preserve">   </w:t>
      </w:r>
      <w:r w:rsidRPr="007B13D6">
        <w:t xml:space="preserve">idx eq 0 implies memory eq 4 and </w:t>
      </w:r>
      <w:r>
        <w:t>host_type eq ht0</w:t>
      </w:r>
    </w:p>
    <w:p w:rsidR="00000000" w:rsidRDefault="0066159C">
      <w:pPr>
        <w:pStyle w:val="PresCode"/>
        <w:ind w:left="1080"/>
        <w:pPrChange w:id="1622" w:author="anfarr" w:date="2009-02-09T21:05:00Z">
          <w:pPr>
            <w:pStyle w:val="Code1"/>
            <w:ind w:left="1080"/>
          </w:pPr>
        </w:pPrChange>
      </w:pPr>
      <w:r w:rsidRPr="007B13D6">
        <w:t xml:space="preserve">   </w:t>
      </w:r>
      <w:r>
        <w:t>i</w:t>
      </w:r>
      <w:r w:rsidRPr="007B13D6">
        <w:t xml:space="preserve">dx gt 0 implies memory eq 3 and </w:t>
      </w:r>
      <w:r>
        <w:t>host_type eq ht1</w:t>
      </w:r>
    </w:p>
    <w:p w:rsidR="0066159C" w:rsidRDefault="0066159C" w:rsidP="007B13D6">
      <w:pPr>
        <w:ind w:left="1080"/>
      </w:pPr>
    </w:p>
    <w:p w:rsidR="00FE7F9A" w:rsidRDefault="0066159C">
      <w:pPr>
        <w:ind w:left="1080" w:firstLine="720"/>
      </w:pPr>
      <w:r>
        <w:t xml:space="preserve">Similarly, for </w:t>
      </w:r>
      <w:r w:rsidR="00432BC9">
        <w:t>VM</w:t>
      </w:r>
      <w:r>
        <w:t xml:space="preserve">s, </w:t>
      </w:r>
      <w:r w:rsidRPr="00821F70">
        <w:rPr>
          <w:rStyle w:val="CodeTextChar"/>
          <w:rFonts w:eastAsiaTheme="minorEastAsia"/>
        </w:rPr>
        <w:t>vm0</w:t>
      </w:r>
      <w:r>
        <w:t xml:space="preserve"> and </w:t>
      </w:r>
      <w:r w:rsidRPr="00821F70">
        <w:rPr>
          <w:rStyle w:val="CodeTextChar"/>
          <w:rFonts w:eastAsiaTheme="minorEastAsia"/>
        </w:rPr>
        <w:t>vm1</w:t>
      </w:r>
      <w:r>
        <w:t xml:space="preserve"> </w:t>
      </w:r>
      <w:r w:rsidR="00282C21">
        <w:t>are</w:t>
      </w:r>
      <w:r>
        <w:t xml:space="preserve"> prescribed to have a memory requirement f</w:t>
      </w:r>
      <w:r w:rsidR="002E7263">
        <w:t>or</w:t>
      </w:r>
      <w:r>
        <w:t xml:space="preserve"> two GBs</w:t>
      </w:r>
      <w:r w:rsidR="00B5225F">
        <w:t xml:space="preserve"> each</w:t>
      </w:r>
      <w:r>
        <w:t xml:space="preserve">, and </w:t>
      </w:r>
      <w:r w:rsidR="00B5225F" w:rsidRPr="00821F70">
        <w:rPr>
          <w:rStyle w:val="CodeTextChar"/>
          <w:rFonts w:eastAsiaTheme="minorEastAsia"/>
        </w:rPr>
        <w:t>vm2</w:t>
      </w:r>
      <w:r w:rsidR="00B5225F">
        <w:t xml:space="preserve"> and </w:t>
      </w:r>
      <w:r w:rsidR="00B5225F" w:rsidRPr="00821F70">
        <w:rPr>
          <w:rStyle w:val="CodeTextChar"/>
          <w:rFonts w:eastAsiaTheme="minorEastAsia"/>
        </w:rPr>
        <w:t>vm3</w:t>
      </w:r>
      <w:r w:rsidR="00B5225F">
        <w:t xml:space="preserve"> to have a requirement f</w:t>
      </w:r>
      <w:r w:rsidR="002E7263">
        <w:t>or</w:t>
      </w:r>
      <w:r w:rsidR="00B5225F">
        <w:t xml:space="preserve"> three GBs each.</w:t>
      </w:r>
    </w:p>
    <w:p w:rsidR="00821F70" w:rsidRDefault="00821F70" w:rsidP="007B13D6">
      <w:pPr>
        <w:ind w:left="1080"/>
      </w:pPr>
    </w:p>
    <w:p w:rsidR="00FE7F9A" w:rsidRDefault="00821F70">
      <w:pPr>
        <w:ind w:left="1080" w:firstLine="720"/>
      </w:pPr>
      <w:r>
        <w:t xml:space="preserve">The constraint type </w:t>
      </w:r>
      <w:r w:rsidRPr="00821F70">
        <w:rPr>
          <w:rStyle w:val="CodeTextChar"/>
          <w:rFonts w:eastAsiaTheme="minorEastAsia"/>
        </w:rPr>
        <w:t>ResourceAllocator</w:t>
      </w:r>
      <w:r>
        <w:t xml:space="preserve"> performs resource allocation; in this example of vms onto hosts.  During the course of evaluating </w:t>
      </w:r>
      <w:r w:rsidRPr="00821F70">
        <w:rPr>
          <w:rStyle w:val="CodeTextChar"/>
          <w:rFonts w:eastAsiaTheme="minorEastAsia"/>
        </w:rPr>
        <w:t>ResourceAllocator</w:t>
      </w:r>
      <w:r>
        <w:t xml:space="preserve"> the SmartFrog parser will make assignments to the </w:t>
      </w:r>
      <w:r w:rsidR="002B3E2F" w:rsidRPr="002B3E2F">
        <w:rPr>
          <w:rStyle w:val="CodeTextChar"/>
          <w:rFonts w:eastAsiaTheme="minorEastAsia"/>
        </w:rPr>
        <w:t>allocated</w:t>
      </w:r>
      <w:r>
        <w:t xml:space="preserve"> constraint variable within </w:t>
      </w:r>
      <w:r w:rsidR="00347D5D">
        <w:t>VM</w:t>
      </w:r>
      <w:r>
        <w:t>s.  Its definition is repeated here.</w:t>
      </w:r>
    </w:p>
    <w:p w:rsidR="00821F70" w:rsidRDefault="00821F70" w:rsidP="007B13D6">
      <w:pPr>
        <w:ind w:left="1080"/>
      </w:pPr>
    </w:p>
    <w:p w:rsidR="00176F8B" w:rsidRPr="009A3105" w:rsidRDefault="00176F8B" w:rsidP="00176F8B">
      <w:pPr>
        <w:pStyle w:val="PresCode"/>
        <w:ind w:left="1080"/>
        <w:rPr>
          <w:ins w:id="1623" w:author="anfarr" w:date="2009-02-09T22:23:00Z"/>
          <w:rPrChange w:id="1624" w:author="anfarr" w:date="2009-02-09T22:32:00Z">
            <w:rPr>
              <w:ins w:id="1625" w:author="anfarr" w:date="2009-02-09T22:23:00Z"/>
              <w:b/>
            </w:rPr>
          </w:rPrChange>
        </w:rPr>
      </w:pPr>
      <w:ins w:id="1626" w:author="anfarr" w:date="2009-02-09T22:23:00Z">
        <w:r w:rsidRPr="00176F8B">
          <w:t xml:space="preserve">   </w:t>
        </w:r>
        <w:r w:rsidR="00405B33" w:rsidRPr="00405B33">
          <w:rPr>
            <w:rPrChange w:id="1627" w:author="anfarr" w:date="2009-02-09T22:32:00Z">
              <w:rPr>
                <w:b/>
              </w:rPr>
            </w:rPrChange>
          </w:rPr>
          <w:t>allocated extends Var {</w:t>
        </w:r>
      </w:ins>
    </w:p>
    <w:p w:rsidR="00176F8B" w:rsidRPr="009A3105" w:rsidRDefault="00405B33" w:rsidP="00176F8B">
      <w:pPr>
        <w:pStyle w:val="PresCode"/>
        <w:ind w:left="1080"/>
        <w:rPr>
          <w:ins w:id="1628" w:author="anfarr" w:date="2009-02-09T22:23:00Z"/>
          <w:rPrChange w:id="1629" w:author="anfarr" w:date="2009-02-09T22:32:00Z">
            <w:rPr>
              <w:ins w:id="1630" w:author="anfarr" w:date="2009-02-09T22:23:00Z"/>
              <w:b/>
            </w:rPr>
          </w:rPrChange>
        </w:rPr>
      </w:pPr>
      <w:ins w:id="1631" w:author="anfarr" w:date="2009-02-09T22:23:00Z">
        <w:r w:rsidRPr="00405B33">
          <w:rPr>
            <w:rPrChange w:id="1632" w:author="anfarr" w:date="2009-02-09T22:32:00Z">
              <w:rPr>
                <w:b/>
              </w:rPr>
            </w:rPrChange>
          </w:rPr>
          <w:t xml:space="preserve">       postActions extends {</w:t>
        </w:r>
      </w:ins>
    </w:p>
    <w:p w:rsidR="00176F8B" w:rsidRPr="009A3105" w:rsidRDefault="00176F8B" w:rsidP="00176F8B">
      <w:pPr>
        <w:pStyle w:val="PresCode"/>
        <w:ind w:left="1080"/>
        <w:rPr>
          <w:ins w:id="1633" w:author="anfarr" w:date="2009-02-09T22:23:00Z"/>
          <w:rPrChange w:id="1634" w:author="anfarr" w:date="2009-02-09T22:32:00Z">
            <w:rPr>
              <w:ins w:id="1635" w:author="anfarr" w:date="2009-02-09T22:23:00Z"/>
              <w:b/>
            </w:rPr>
          </w:rPrChange>
        </w:rPr>
      </w:pPr>
    </w:p>
    <w:p w:rsidR="00176F8B" w:rsidRPr="009A3105" w:rsidRDefault="00405B33" w:rsidP="00176F8B">
      <w:pPr>
        <w:pStyle w:val="PresCode"/>
        <w:ind w:left="1080"/>
        <w:rPr>
          <w:ins w:id="1636" w:author="anfarr" w:date="2009-02-09T22:23:00Z"/>
          <w:rPrChange w:id="1637" w:author="anfarr" w:date="2009-02-09T22:32:00Z">
            <w:rPr>
              <w:ins w:id="1638" w:author="anfarr" w:date="2009-02-09T22:23:00Z"/>
              <w:b/>
            </w:rPr>
          </w:rPrChange>
        </w:rPr>
      </w:pPr>
      <w:ins w:id="1639" w:author="anfarr" w:date="2009-02-09T22:23:00Z">
        <w:r w:rsidRPr="00405B33">
          <w:rPr>
            <w:rPrChange w:id="1640" w:author="anfarr" w:date="2009-02-09T22:32:00Z">
              <w:rPr>
                <w:b/>
              </w:rPr>
            </w:rPrChange>
          </w:rPr>
          <w:t xml:space="preserve">          -- extends DynamicPolicyEvaluation {    </w:t>
        </w:r>
      </w:ins>
    </w:p>
    <w:p w:rsidR="00176F8B" w:rsidRPr="009A3105" w:rsidRDefault="00405B33" w:rsidP="00176F8B">
      <w:pPr>
        <w:pStyle w:val="PresCode"/>
        <w:ind w:left="1080"/>
        <w:rPr>
          <w:ins w:id="1641" w:author="anfarr" w:date="2009-02-09T22:23:00Z"/>
          <w:rPrChange w:id="1642" w:author="anfarr" w:date="2009-02-09T22:32:00Z">
            <w:rPr>
              <w:ins w:id="1643" w:author="anfarr" w:date="2009-02-09T22:23:00Z"/>
              <w:b/>
            </w:rPr>
          </w:rPrChange>
        </w:rPr>
      </w:pPr>
      <w:ins w:id="1644" w:author="anfarr" w:date="2009-02-09T22:23:00Z">
        <w:r w:rsidRPr="00405B33">
          <w:rPr>
            <w:rPrChange w:id="1645" w:author="anfarr" w:date="2009-02-09T22:32:00Z">
              <w:rPr>
                <w:b/>
              </w:rPr>
            </w:rPrChange>
          </w:rPr>
          <w:tab/>
        </w:r>
        <w:r w:rsidRPr="00405B33">
          <w:rPr>
            <w:rPrChange w:id="1646" w:author="anfarr" w:date="2009-02-09T22:32:00Z">
              <w:rPr>
                <w:b/>
              </w:rPr>
            </w:rPrChange>
          </w:rPr>
          <w:tab/>
        </w:r>
        <w:r w:rsidRPr="00405B33">
          <w:rPr>
            <w:rPrChange w:id="1647" w:author="anfarr" w:date="2009-02-09T22:32:00Z">
              <w:rPr>
                <w:b/>
              </w:rPr>
            </w:rPrChange>
          </w:rPr>
          <w:tab/>
          <w:t>host extends RawRef {</w:t>
        </w:r>
      </w:ins>
    </w:p>
    <w:p w:rsidR="00176F8B" w:rsidRPr="009A3105" w:rsidRDefault="00405B33" w:rsidP="00176F8B">
      <w:pPr>
        <w:pStyle w:val="PresCode"/>
        <w:ind w:left="1080"/>
        <w:rPr>
          <w:ins w:id="1648" w:author="anfarr" w:date="2009-02-09T22:23:00Z"/>
          <w:rPrChange w:id="1649" w:author="anfarr" w:date="2009-02-09T22:32:00Z">
            <w:rPr>
              <w:ins w:id="1650" w:author="anfarr" w:date="2009-02-09T22:23:00Z"/>
              <w:b/>
            </w:rPr>
          </w:rPrChange>
        </w:rPr>
      </w:pPr>
      <w:ins w:id="1651" w:author="anfarr" w:date="2009-02-09T22:23:00Z">
        <w:r w:rsidRPr="00405B33">
          <w:rPr>
            <w:rPrChange w:id="1652" w:author="anfarr" w:date="2009-02-09T22:32:00Z">
              <w:rPr>
                <w:b/>
              </w:rPr>
            </w:rPrChange>
          </w:rPr>
          <w:tab/>
          <w:t xml:space="preserve">    </w:t>
        </w:r>
        <w:r w:rsidRPr="00405B33">
          <w:rPr>
            <w:rPrChange w:id="1653" w:author="anfarr" w:date="2009-02-09T22:32:00Z">
              <w:rPr>
                <w:b/>
              </w:rPr>
            </w:rPrChange>
          </w:rPr>
          <w:tab/>
        </w:r>
        <w:r w:rsidRPr="00405B33">
          <w:rPr>
            <w:rPrChange w:id="1654" w:author="anfarr" w:date="2009-02-09T22:32:00Z">
              <w:rPr>
                <w:b/>
              </w:rPr>
            </w:rPrChange>
          </w:rPr>
          <w:tab/>
          <w:t>reference ("hosts" ++ ":" ++ sfVarAssignment);</w:t>
        </w:r>
      </w:ins>
    </w:p>
    <w:p w:rsidR="00176F8B" w:rsidRPr="009A3105" w:rsidRDefault="00405B33" w:rsidP="00176F8B">
      <w:pPr>
        <w:pStyle w:val="PresCode"/>
        <w:ind w:left="1080"/>
        <w:rPr>
          <w:ins w:id="1655" w:author="anfarr" w:date="2009-02-09T22:23:00Z"/>
          <w:rPrChange w:id="1656" w:author="anfarr" w:date="2009-02-09T22:32:00Z">
            <w:rPr>
              <w:ins w:id="1657" w:author="anfarr" w:date="2009-02-09T22:23:00Z"/>
              <w:b/>
            </w:rPr>
          </w:rPrChange>
        </w:rPr>
      </w:pPr>
      <w:ins w:id="1658" w:author="anfarr" w:date="2009-02-09T22:23:00Z">
        <w:r w:rsidRPr="00405B33">
          <w:rPr>
            <w:rPrChange w:id="1659" w:author="anfarr" w:date="2009-02-09T22:32:00Z">
              <w:rPr>
                <w:b/>
              </w:rPr>
            </w:rPrChange>
          </w:rPr>
          <w:tab/>
        </w:r>
        <w:r w:rsidRPr="00405B33">
          <w:rPr>
            <w:rPrChange w:id="1660" w:author="anfarr" w:date="2009-02-09T22:32:00Z">
              <w:rPr>
                <w:b/>
              </w:rPr>
            </w:rPrChange>
          </w:rPr>
          <w:tab/>
        </w:r>
        <w:r w:rsidRPr="00405B33">
          <w:rPr>
            <w:rPrChange w:id="1661" w:author="anfarr" w:date="2009-02-09T22:32:00Z">
              <w:rPr>
                <w:b/>
              </w:rPr>
            </w:rPrChange>
          </w:rPr>
          <w:tab/>
          <w:t>}</w:t>
        </w:r>
      </w:ins>
    </w:p>
    <w:p w:rsidR="00176F8B" w:rsidRPr="009A3105" w:rsidRDefault="00176F8B" w:rsidP="00176F8B">
      <w:pPr>
        <w:pStyle w:val="PresCode"/>
        <w:ind w:left="1080"/>
        <w:rPr>
          <w:ins w:id="1662" w:author="anfarr" w:date="2009-02-09T22:23:00Z"/>
          <w:rPrChange w:id="1663" w:author="anfarr" w:date="2009-02-09T22:32:00Z">
            <w:rPr>
              <w:ins w:id="1664" w:author="anfarr" w:date="2009-02-09T22:23:00Z"/>
              <w:b/>
            </w:rPr>
          </w:rPrChange>
        </w:rPr>
      </w:pPr>
    </w:p>
    <w:p w:rsidR="00176F8B" w:rsidRPr="009A3105" w:rsidRDefault="00405B33" w:rsidP="00176F8B">
      <w:pPr>
        <w:pStyle w:val="PresCode"/>
        <w:ind w:left="1080"/>
        <w:rPr>
          <w:ins w:id="1665" w:author="anfarr" w:date="2009-02-09T22:23:00Z"/>
          <w:rPrChange w:id="1666" w:author="anfarr" w:date="2009-02-09T22:32:00Z">
            <w:rPr>
              <w:ins w:id="1667" w:author="anfarr" w:date="2009-02-09T22:23:00Z"/>
              <w:b/>
            </w:rPr>
          </w:rPrChange>
        </w:rPr>
      </w:pPr>
      <w:ins w:id="1668" w:author="anfarr" w:date="2009-02-09T22:23:00Z">
        <w:r w:rsidRPr="00405B33">
          <w:rPr>
            <w:rPrChange w:id="1669" w:author="anfarr" w:date="2009-02-09T22:32:00Z">
              <w:rPr>
                <w:b/>
              </w:rPr>
            </w:rPrChange>
          </w:rPr>
          <w:tab/>
        </w:r>
        <w:r w:rsidRPr="00405B33">
          <w:rPr>
            <w:rPrChange w:id="1670" w:author="anfarr" w:date="2009-02-09T22:32:00Z">
              <w:rPr>
                <w:b/>
              </w:rPr>
            </w:rPrChange>
          </w:rPr>
          <w:tab/>
        </w:r>
        <w:r w:rsidRPr="00405B33">
          <w:rPr>
            <w:rPrChange w:id="1671" w:author="anfarr" w:date="2009-02-09T22:32:00Z">
              <w:rPr>
                <w:b/>
              </w:rPr>
            </w:rPrChange>
          </w:rPr>
          <w:tab/>
        </w:r>
      </w:ins>
      <w:ins w:id="1672" w:author="anfarr" w:date="2009-02-09T22:32:00Z">
        <w:r w:rsidRPr="00405B33">
          <w:rPr>
            <w:rPrChange w:id="1673" w:author="anfarr" w:date="2009-02-09T22:32:00Z">
              <w:rPr>
                <w:b/>
              </w:rPr>
            </w:rPrChange>
          </w:rPr>
          <w:t>appendToHostList</w:t>
        </w:r>
      </w:ins>
      <w:ins w:id="1674" w:author="anfarr" w:date="2009-02-09T22:23:00Z">
        <w:r w:rsidRPr="00405B33">
          <w:rPr>
            <w:rPrChange w:id="1675" w:author="anfarr" w:date="2009-02-09T22:32:00Z">
              <w:rPr>
                <w:b/>
              </w:rPr>
            </w:rPrChange>
          </w:rPr>
          <w:t xml:space="preserve"> extends LazyConstraint {</w:t>
        </w:r>
      </w:ins>
    </w:p>
    <w:p w:rsidR="00176F8B" w:rsidRPr="009A3105" w:rsidRDefault="00405B33" w:rsidP="00176F8B">
      <w:pPr>
        <w:pStyle w:val="PresCode"/>
        <w:ind w:left="1080"/>
        <w:rPr>
          <w:ins w:id="1676" w:author="anfarr" w:date="2009-02-09T22:23:00Z"/>
          <w:rPrChange w:id="1677" w:author="anfarr" w:date="2009-02-09T22:32:00Z">
            <w:rPr>
              <w:ins w:id="1678" w:author="anfarr" w:date="2009-02-09T22:23:00Z"/>
              <w:b/>
            </w:rPr>
          </w:rPrChange>
        </w:rPr>
      </w:pPr>
      <w:ins w:id="1679" w:author="anfarr" w:date="2009-02-09T22:23:00Z">
        <w:r w:rsidRPr="00405B33">
          <w:rPr>
            <w:rPrChange w:id="1680" w:author="anfarr" w:date="2009-02-09T22:32:00Z">
              <w:rPr>
                <w:b/>
              </w:rPr>
            </w:rPrChange>
          </w:rPr>
          <w:tab/>
          <w:t xml:space="preserve">    </w:t>
        </w:r>
        <w:r w:rsidRPr="00405B33">
          <w:rPr>
            <w:rPrChange w:id="1681" w:author="anfarr" w:date="2009-02-09T22:32:00Z">
              <w:rPr>
                <w:b/>
              </w:rPr>
            </w:rPrChange>
          </w:rPr>
          <w:tab/>
        </w:r>
        <w:r w:rsidRPr="00405B33">
          <w:rPr>
            <w:rPrChange w:id="1682" w:author="anfarr" w:date="2009-02-09T22:32:00Z">
              <w:rPr>
                <w:b/>
              </w:rPr>
            </w:rPrChange>
          </w:rPr>
          <w:tab/>
          <w:t xml:space="preserve">vm LAZY sfTag; </w:t>
        </w:r>
      </w:ins>
    </w:p>
    <w:p w:rsidR="00176F8B" w:rsidRPr="009A3105" w:rsidRDefault="00405B33" w:rsidP="00176F8B">
      <w:pPr>
        <w:pStyle w:val="PresCode"/>
        <w:ind w:left="1080"/>
        <w:rPr>
          <w:ins w:id="1683" w:author="anfarr" w:date="2009-02-09T22:23:00Z"/>
          <w:rPrChange w:id="1684" w:author="anfarr" w:date="2009-02-09T22:32:00Z">
            <w:rPr>
              <w:ins w:id="1685" w:author="anfarr" w:date="2009-02-09T22:23:00Z"/>
              <w:b/>
            </w:rPr>
          </w:rPrChange>
        </w:rPr>
      </w:pPr>
      <w:ins w:id="1686" w:author="anfarr" w:date="2009-02-09T22:23:00Z">
        <w:r w:rsidRPr="00405B33">
          <w:rPr>
            <w:rPrChange w:id="1687" w:author="anfarr" w:date="2009-02-09T22:32:00Z">
              <w:rPr>
                <w:b/>
              </w:rPr>
            </w:rPrChange>
          </w:rPr>
          <w:tab/>
          <w:t xml:space="preserve">    </w:t>
        </w:r>
        <w:r w:rsidRPr="00405B33">
          <w:rPr>
            <w:rPrChange w:id="1688" w:author="anfarr" w:date="2009-02-09T22:32:00Z">
              <w:rPr>
                <w:b/>
              </w:rPr>
            </w:rPrChange>
          </w:rPr>
          <w:tab/>
        </w:r>
        <w:r w:rsidRPr="00405B33">
          <w:rPr>
            <w:rPrChange w:id="1689" w:author="anfarr" w:date="2009-02-09T22:32:00Z">
              <w:rPr>
                <w:b/>
              </w:rPr>
            </w:rPrChange>
          </w:rPr>
          <w:tab/>
          <w:t>hostvms LAZY host:hostvms;</w:t>
        </w:r>
      </w:ins>
    </w:p>
    <w:p w:rsidR="00176F8B" w:rsidRPr="009A3105" w:rsidRDefault="00405B33" w:rsidP="00176F8B">
      <w:pPr>
        <w:pStyle w:val="PresCode"/>
        <w:ind w:left="1080"/>
        <w:rPr>
          <w:ins w:id="1690" w:author="anfarr" w:date="2009-02-09T22:23:00Z"/>
          <w:rPrChange w:id="1691" w:author="anfarr" w:date="2009-02-09T22:32:00Z">
            <w:rPr>
              <w:ins w:id="1692" w:author="anfarr" w:date="2009-02-09T22:23:00Z"/>
              <w:b/>
            </w:rPr>
          </w:rPrChange>
        </w:rPr>
      </w:pPr>
      <w:ins w:id="1693" w:author="anfarr" w:date="2009-02-09T22:23:00Z">
        <w:r w:rsidRPr="00405B33">
          <w:rPr>
            <w:rPrChange w:id="1694" w:author="anfarr" w:date="2009-02-09T22:32:00Z">
              <w:rPr>
                <w:b/>
              </w:rPr>
            </w:rPrChange>
          </w:rPr>
          <w:tab/>
          <w:t xml:space="preserve">    </w:t>
        </w:r>
        <w:r w:rsidRPr="00405B33">
          <w:rPr>
            <w:rPrChange w:id="1695" w:author="anfarr" w:date="2009-02-09T22:32:00Z">
              <w:rPr>
                <w:b/>
              </w:rPr>
            </w:rPrChange>
          </w:rPr>
          <w:tab/>
        </w:r>
        <w:r w:rsidRPr="00405B33">
          <w:rPr>
            <w:rPrChange w:id="1696" w:author="anfarr" w:date="2009-02-09T22:32:00Z">
              <w:rPr>
                <w:b/>
              </w:rPr>
            </w:rPrChange>
          </w:rPr>
          <w:tab/>
          <w:t>newhostvms VAR;</w:t>
        </w:r>
      </w:ins>
    </w:p>
    <w:p w:rsidR="00176F8B" w:rsidRPr="009A3105" w:rsidRDefault="00405B33" w:rsidP="00176F8B">
      <w:pPr>
        <w:pStyle w:val="PresCode"/>
        <w:ind w:left="1080"/>
        <w:rPr>
          <w:ins w:id="1697" w:author="anfarr" w:date="2009-02-09T22:23:00Z"/>
          <w:rPrChange w:id="1698" w:author="anfarr" w:date="2009-02-09T22:32:00Z">
            <w:rPr>
              <w:ins w:id="1699" w:author="anfarr" w:date="2009-02-09T22:23:00Z"/>
              <w:b/>
            </w:rPr>
          </w:rPrChange>
        </w:rPr>
      </w:pPr>
      <w:ins w:id="1700" w:author="anfarr" w:date="2009-02-09T22:23:00Z">
        <w:r w:rsidRPr="00405B33">
          <w:rPr>
            <w:rPrChange w:id="1701" w:author="anfarr" w:date="2009-02-09T22:32:00Z">
              <w:rPr>
                <w:b/>
              </w:rPr>
            </w:rPrChange>
          </w:rPr>
          <w:tab/>
          <w:t xml:space="preserve">    </w:t>
        </w:r>
        <w:r w:rsidRPr="00405B33">
          <w:rPr>
            <w:rPrChange w:id="1702" w:author="anfarr" w:date="2009-02-09T22:32:00Z">
              <w:rPr>
                <w:b/>
              </w:rPr>
            </w:rPrChange>
          </w:rPr>
          <w:tab/>
          <w:t xml:space="preserve">      [sfConstraint] -- </w:t>
        </w:r>
      </w:ins>
    </w:p>
    <w:p w:rsidR="00176F8B" w:rsidRPr="009A3105" w:rsidRDefault="00405B33" w:rsidP="00176F8B">
      <w:pPr>
        <w:pStyle w:val="PresCode"/>
        <w:ind w:left="1080"/>
        <w:rPr>
          <w:ins w:id="1703" w:author="anfarr" w:date="2009-02-09T22:23:00Z"/>
          <w:rPrChange w:id="1704" w:author="anfarr" w:date="2009-02-09T22:32:00Z">
            <w:rPr>
              <w:ins w:id="1705" w:author="anfarr" w:date="2009-02-09T22:23:00Z"/>
              <w:b/>
            </w:rPr>
          </w:rPrChange>
        </w:rPr>
      </w:pPr>
      <w:ins w:id="1706" w:author="anfarr" w:date="2009-02-09T22:23:00Z">
        <w:r w:rsidRPr="00405B33">
          <w:rPr>
            <w:rPrChange w:id="1707" w:author="anfarr" w:date="2009-02-09T22:32:00Z">
              <w:rPr>
                <w:b/>
              </w:rPr>
            </w:rPrChange>
          </w:rPr>
          <w:t xml:space="preserve">                              "appendlist(hostvms,[vm],newhostvms)";         </w:t>
        </w:r>
      </w:ins>
    </w:p>
    <w:p w:rsidR="00176F8B" w:rsidRPr="009A3105" w:rsidRDefault="00405B33" w:rsidP="00176F8B">
      <w:pPr>
        <w:pStyle w:val="PresCode"/>
        <w:ind w:left="1080"/>
        <w:rPr>
          <w:ins w:id="1708" w:author="anfarr" w:date="2009-02-09T22:23:00Z"/>
          <w:rPrChange w:id="1709" w:author="anfarr" w:date="2009-02-09T22:32:00Z">
            <w:rPr>
              <w:ins w:id="1710" w:author="anfarr" w:date="2009-02-09T22:23:00Z"/>
              <w:b/>
            </w:rPr>
          </w:rPrChange>
        </w:rPr>
      </w:pPr>
      <w:ins w:id="1711" w:author="anfarr" w:date="2009-02-09T22:23:00Z">
        <w:r w:rsidRPr="00405B33">
          <w:rPr>
            <w:rPrChange w:id="1712" w:author="anfarr" w:date="2009-02-09T22:32:00Z">
              <w:rPr>
                <w:b/>
              </w:rPr>
            </w:rPrChange>
          </w:rPr>
          <w:t xml:space="preserve">               }</w:t>
        </w:r>
      </w:ins>
    </w:p>
    <w:p w:rsidR="00176F8B" w:rsidRPr="009A3105" w:rsidRDefault="00176F8B" w:rsidP="00176F8B">
      <w:pPr>
        <w:pStyle w:val="PresCode"/>
        <w:ind w:left="1080"/>
        <w:rPr>
          <w:ins w:id="1713" w:author="anfarr" w:date="2009-02-09T22:23:00Z"/>
          <w:rPrChange w:id="1714" w:author="anfarr" w:date="2009-02-09T22:32:00Z">
            <w:rPr>
              <w:ins w:id="1715" w:author="anfarr" w:date="2009-02-09T22:23:00Z"/>
              <w:b/>
            </w:rPr>
          </w:rPrChange>
        </w:rPr>
      </w:pPr>
    </w:p>
    <w:p w:rsidR="00176F8B" w:rsidRPr="009A3105" w:rsidRDefault="00405B33" w:rsidP="00176F8B">
      <w:pPr>
        <w:pStyle w:val="PresCode"/>
        <w:ind w:left="1080"/>
        <w:rPr>
          <w:ins w:id="1716" w:author="anfarr" w:date="2009-02-09T22:23:00Z"/>
          <w:rPrChange w:id="1717" w:author="anfarr" w:date="2009-02-09T22:32:00Z">
            <w:rPr>
              <w:ins w:id="1718" w:author="anfarr" w:date="2009-02-09T22:23:00Z"/>
              <w:b/>
            </w:rPr>
          </w:rPrChange>
        </w:rPr>
      </w:pPr>
      <w:ins w:id="1719" w:author="anfarr" w:date="2009-02-09T22:23:00Z">
        <w:r w:rsidRPr="00405B33">
          <w:rPr>
            <w:rPrChange w:id="1720" w:author="anfarr" w:date="2009-02-09T22:32:00Z">
              <w:rPr>
                <w:b/>
              </w:rPr>
            </w:rPrChange>
          </w:rPr>
          <w:tab/>
        </w:r>
        <w:r w:rsidRPr="00405B33">
          <w:rPr>
            <w:rPrChange w:id="1721" w:author="anfarr" w:date="2009-02-09T22:32:00Z">
              <w:rPr>
                <w:b/>
              </w:rPr>
            </w:rPrChange>
          </w:rPr>
          <w:tab/>
        </w:r>
        <w:r w:rsidRPr="00405B33">
          <w:rPr>
            <w:rPrChange w:id="1722" w:author="anfarr" w:date="2009-02-09T22:32:00Z">
              <w:rPr>
                <w:b/>
              </w:rPr>
            </w:rPrChange>
          </w:rPr>
          <w:tab/>
          <w:t>effects extends ApplyEffects {</w:t>
        </w:r>
      </w:ins>
    </w:p>
    <w:p w:rsidR="00176F8B" w:rsidRPr="009A3105" w:rsidRDefault="00405B33" w:rsidP="00176F8B">
      <w:pPr>
        <w:pStyle w:val="PresCode"/>
        <w:ind w:left="1080"/>
        <w:rPr>
          <w:ins w:id="1723" w:author="anfarr" w:date="2009-02-09T22:23:00Z"/>
          <w:rPrChange w:id="1724" w:author="anfarr" w:date="2009-02-09T22:32:00Z">
            <w:rPr>
              <w:ins w:id="1725" w:author="anfarr" w:date="2009-02-09T22:23:00Z"/>
              <w:b/>
            </w:rPr>
          </w:rPrChange>
        </w:rPr>
      </w:pPr>
      <w:ins w:id="1726" w:author="anfarr" w:date="2009-02-09T22:23:00Z">
        <w:r w:rsidRPr="00405B33">
          <w:rPr>
            <w:rPrChange w:id="1727" w:author="anfarr" w:date="2009-02-09T22:32:00Z">
              <w:rPr>
                <w:b/>
              </w:rPr>
            </w:rPrChange>
          </w:rPr>
          <w:tab/>
          <w:t xml:space="preserve">   </w:t>
        </w:r>
        <w:r w:rsidRPr="00405B33">
          <w:rPr>
            <w:rPrChange w:id="1728" w:author="anfarr" w:date="2009-02-09T22:32:00Z">
              <w:rPr>
                <w:b/>
              </w:rPr>
            </w:rPrChange>
          </w:rPr>
          <w:tab/>
        </w:r>
        <w:r w:rsidRPr="00405B33">
          <w:rPr>
            <w:rPrChange w:id="1729" w:author="anfarr" w:date="2009-02-09T22:32:00Z">
              <w:rPr>
                <w:b/>
              </w:rPr>
            </w:rPrChange>
          </w:rPr>
          <w:tab/>
          <w:t>path LAZY host;</w:t>
        </w:r>
      </w:ins>
    </w:p>
    <w:p w:rsidR="00176F8B" w:rsidRPr="009A3105" w:rsidRDefault="00405B33" w:rsidP="00176F8B">
      <w:pPr>
        <w:pStyle w:val="PresCode"/>
        <w:ind w:left="1080"/>
        <w:rPr>
          <w:ins w:id="1730" w:author="anfarr" w:date="2009-02-09T22:23:00Z"/>
          <w:rPrChange w:id="1731" w:author="anfarr" w:date="2009-02-09T22:32:00Z">
            <w:rPr>
              <w:ins w:id="1732" w:author="anfarr" w:date="2009-02-09T22:23:00Z"/>
              <w:b/>
            </w:rPr>
          </w:rPrChange>
        </w:rPr>
      </w:pPr>
      <w:ins w:id="1733" w:author="anfarr" w:date="2009-02-09T22:23:00Z">
        <w:r w:rsidRPr="00405B33">
          <w:rPr>
            <w:rPrChange w:id="1734" w:author="anfarr" w:date="2009-02-09T22:32:00Z">
              <w:rPr>
                <w:b/>
              </w:rPr>
            </w:rPrChange>
          </w:rPr>
          <w:tab/>
          <w:t xml:space="preserve">   </w:t>
        </w:r>
        <w:r w:rsidRPr="00405B33">
          <w:rPr>
            <w:rPrChange w:id="1735" w:author="anfarr" w:date="2009-02-09T22:32:00Z">
              <w:rPr>
                <w:b/>
              </w:rPr>
            </w:rPrChange>
          </w:rPr>
          <w:tab/>
        </w:r>
        <w:r w:rsidRPr="00405B33">
          <w:rPr>
            <w:rPrChange w:id="1736" w:author="anfarr" w:date="2009-02-09T22:32:00Z">
              <w:rPr>
                <w:b/>
              </w:rPr>
            </w:rPrChange>
          </w:rPr>
          <w:tab/>
          <w:t>key "hostvms";</w:t>
        </w:r>
      </w:ins>
    </w:p>
    <w:p w:rsidR="00176F8B" w:rsidRPr="009A3105" w:rsidRDefault="00405B33" w:rsidP="00176F8B">
      <w:pPr>
        <w:pStyle w:val="PresCode"/>
        <w:ind w:left="1080"/>
        <w:rPr>
          <w:ins w:id="1737" w:author="anfarr" w:date="2009-02-09T22:23:00Z"/>
          <w:rPrChange w:id="1738" w:author="anfarr" w:date="2009-02-09T22:32:00Z">
            <w:rPr>
              <w:ins w:id="1739" w:author="anfarr" w:date="2009-02-09T22:23:00Z"/>
              <w:b/>
            </w:rPr>
          </w:rPrChange>
        </w:rPr>
      </w:pPr>
      <w:ins w:id="1740" w:author="anfarr" w:date="2009-02-09T22:23:00Z">
        <w:r w:rsidRPr="00405B33">
          <w:rPr>
            <w:rPrChange w:id="1741" w:author="anfarr" w:date="2009-02-09T22:32:00Z">
              <w:rPr>
                <w:b/>
              </w:rPr>
            </w:rPrChange>
          </w:rPr>
          <w:tab/>
          <w:t xml:space="preserve">   </w:t>
        </w:r>
        <w:r w:rsidRPr="00405B33">
          <w:rPr>
            <w:rPrChange w:id="1742" w:author="anfarr" w:date="2009-02-09T22:32:00Z">
              <w:rPr>
                <w:b/>
              </w:rPr>
            </w:rPrChange>
          </w:rPr>
          <w:tab/>
        </w:r>
        <w:r w:rsidRPr="00405B33">
          <w:rPr>
            <w:rPrChange w:id="1743" w:author="anfarr" w:date="2009-02-09T22:32:00Z">
              <w:rPr>
                <w:b/>
              </w:rPr>
            </w:rPrChange>
          </w:rPr>
          <w:tab/>
          <w:t xml:space="preserve">update LAZY </w:t>
        </w:r>
      </w:ins>
      <w:ins w:id="1744" w:author="anfarr" w:date="2009-02-09T22:32:00Z">
        <w:r w:rsidRPr="00405B33">
          <w:rPr>
            <w:rPrChange w:id="1745" w:author="anfarr" w:date="2009-02-09T22:32:00Z">
              <w:rPr>
                <w:b/>
              </w:rPr>
            </w:rPrChange>
          </w:rPr>
          <w:t>appendToHostList:</w:t>
        </w:r>
      </w:ins>
      <w:ins w:id="1746" w:author="anfarr" w:date="2009-02-09T22:23:00Z">
        <w:r w:rsidRPr="00405B33">
          <w:rPr>
            <w:rPrChange w:id="1747" w:author="anfarr" w:date="2009-02-09T22:32:00Z">
              <w:rPr>
                <w:b/>
              </w:rPr>
            </w:rPrChange>
          </w:rPr>
          <w:t>newhostvms;</w:t>
        </w:r>
      </w:ins>
    </w:p>
    <w:p w:rsidR="00176F8B" w:rsidRPr="009A3105" w:rsidRDefault="00405B33" w:rsidP="00176F8B">
      <w:pPr>
        <w:pStyle w:val="PresCode"/>
        <w:ind w:left="1080"/>
        <w:rPr>
          <w:ins w:id="1748" w:author="anfarr" w:date="2009-02-09T22:23:00Z"/>
          <w:rPrChange w:id="1749" w:author="anfarr" w:date="2009-02-09T22:32:00Z">
            <w:rPr>
              <w:ins w:id="1750" w:author="anfarr" w:date="2009-02-09T22:23:00Z"/>
              <w:b/>
            </w:rPr>
          </w:rPrChange>
        </w:rPr>
      </w:pPr>
      <w:ins w:id="1751" w:author="anfarr" w:date="2009-02-09T22:23:00Z">
        <w:r w:rsidRPr="00405B33">
          <w:rPr>
            <w:rPrChange w:id="1752" w:author="anfarr" w:date="2009-02-09T22:32:00Z">
              <w:rPr>
                <w:b/>
              </w:rPr>
            </w:rPrChange>
          </w:rPr>
          <w:tab/>
        </w:r>
        <w:r w:rsidRPr="00405B33">
          <w:rPr>
            <w:rPrChange w:id="1753" w:author="anfarr" w:date="2009-02-09T22:32:00Z">
              <w:rPr>
                <w:b/>
              </w:rPr>
            </w:rPrChange>
          </w:rPr>
          <w:tab/>
        </w:r>
        <w:r w:rsidRPr="00405B33">
          <w:rPr>
            <w:rPrChange w:id="1754" w:author="anfarr" w:date="2009-02-09T22:32:00Z">
              <w:rPr>
                <w:b/>
              </w:rPr>
            </w:rPrChange>
          </w:rPr>
          <w:tab/>
          <w:t>}</w:t>
        </w:r>
      </w:ins>
    </w:p>
    <w:p w:rsidR="00176F8B" w:rsidRPr="009A3105" w:rsidRDefault="00405B33" w:rsidP="00176F8B">
      <w:pPr>
        <w:pStyle w:val="PresCode"/>
        <w:ind w:left="1080"/>
        <w:rPr>
          <w:ins w:id="1755" w:author="anfarr" w:date="2009-02-09T22:23:00Z"/>
          <w:rPrChange w:id="1756" w:author="anfarr" w:date="2009-02-09T22:32:00Z">
            <w:rPr>
              <w:ins w:id="1757" w:author="anfarr" w:date="2009-02-09T22:23:00Z"/>
              <w:b/>
            </w:rPr>
          </w:rPrChange>
        </w:rPr>
      </w:pPr>
      <w:ins w:id="1758" w:author="anfarr" w:date="2009-02-09T22:23:00Z">
        <w:r w:rsidRPr="00405B33">
          <w:rPr>
            <w:rPrChange w:id="1759" w:author="anfarr" w:date="2009-02-09T22:32:00Z">
              <w:rPr>
                <w:b/>
              </w:rPr>
            </w:rPrChange>
          </w:rPr>
          <w:t xml:space="preserve">         }</w:t>
        </w:r>
      </w:ins>
    </w:p>
    <w:p w:rsidR="00176F8B" w:rsidRPr="009A3105" w:rsidRDefault="00405B33" w:rsidP="00176F8B">
      <w:pPr>
        <w:pStyle w:val="PresCode"/>
        <w:ind w:left="1080"/>
        <w:rPr>
          <w:ins w:id="1760" w:author="anfarr" w:date="2009-02-09T22:23:00Z"/>
          <w:rPrChange w:id="1761" w:author="anfarr" w:date="2009-02-09T22:32:00Z">
            <w:rPr>
              <w:ins w:id="1762" w:author="anfarr" w:date="2009-02-09T22:23:00Z"/>
              <w:b/>
            </w:rPr>
          </w:rPrChange>
        </w:rPr>
      </w:pPr>
      <w:ins w:id="1763" w:author="anfarr" w:date="2009-02-09T22:23:00Z">
        <w:r w:rsidRPr="00405B33">
          <w:rPr>
            <w:rPrChange w:id="1764" w:author="anfarr" w:date="2009-02-09T22:32:00Z">
              <w:rPr>
                <w:b/>
              </w:rPr>
            </w:rPrChange>
          </w:rPr>
          <w:t xml:space="preserve">      }</w:t>
        </w:r>
      </w:ins>
    </w:p>
    <w:p w:rsidR="00176F8B" w:rsidRPr="009A3105" w:rsidRDefault="00405B33" w:rsidP="00176F8B">
      <w:pPr>
        <w:pStyle w:val="PresCode"/>
        <w:ind w:left="1080"/>
        <w:rPr>
          <w:ins w:id="1765" w:author="anfarr" w:date="2009-02-09T22:23:00Z"/>
          <w:rPrChange w:id="1766" w:author="anfarr" w:date="2009-02-09T22:32:00Z">
            <w:rPr>
              <w:ins w:id="1767" w:author="anfarr" w:date="2009-02-09T22:23:00Z"/>
              <w:b/>
            </w:rPr>
          </w:rPrChange>
        </w:rPr>
      </w:pPr>
      <w:ins w:id="1768" w:author="anfarr" w:date="2009-02-09T22:23:00Z">
        <w:r w:rsidRPr="00405B33">
          <w:rPr>
            <w:rPrChange w:id="1769" w:author="anfarr" w:date="2009-02-09T22:32:00Z">
              <w:rPr>
                <w:b/>
              </w:rPr>
            </w:rPrChange>
          </w:rPr>
          <w:t xml:space="preserve">   }</w:t>
        </w:r>
      </w:ins>
    </w:p>
    <w:p w:rsidR="00000000" w:rsidRDefault="00821F70">
      <w:pPr>
        <w:pStyle w:val="PresCode"/>
        <w:ind w:left="1080"/>
        <w:rPr>
          <w:del w:id="1770" w:author="anfarr" w:date="2009-02-09T22:23:00Z"/>
        </w:rPr>
        <w:pPrChange w:id="1771" w:author="anfarr" w:date="2009-02-09T21:05:00Z">
          <w:pPr>
            <w:pStyle w:val="Code1"/>
            <w:ind w:left="1080"/>
          </w:pPr>
        </w:pPrChange>
      </w:pPr>
      <w:del w:id="1772" w:author="anfarr" w:date="2009-02-09T22:23:00Z">
        <w:r w:rsidRPr="007B13D6" w:rsidDel="00176F8B">
          <w:delText xml:space="preserve">   </w:delText>
        </w:r>
        <w:r w:rsidRPr="00C35F20" w:rsidDel="00176F8B">
          <w:delText>allocated extends Var {</w:delText>
        </w:r>
      </w:del>
    </w:p>
    <w:p w:rsidR="00000000" w:rsidRDefault="00821F70">
      <w:pPr>
        <w:pStyle w:val="PresCode"/>
        <w:ind w:left="1080"/>
        <w:rPr>
          <w:del w:id="1773" w:author="anfarr" w:date="2009-02-09T22:23:00Z"/>
        </w:rPr>
        <w:pPrChange w:id="1774" w:author="anfarr" w:date="2009-02-09T21:05:00Z">
          <w:pPr>
            <w:pStyle w:val="Code1"/>
            <w:ind w:left="1080"/>
          </w:pPr>
        </w:pPrChange>
      </w:pPr>
      <w:del w:id="1775" w:author="anfarr" w:date="2009-02-09T22:23:00Z">
        <w:r w:rsidRPr="00C35F20" w:rsidDel="00176F8B">
          <w:delText xml:space="preserve">       </w:delText>
        </w:r>
        <w:r w:rsidR="00C26425" w:rsidDel="00176F8B">
          <w:delText>postActions</w:delText>
        </w:r>
        <w:r w:rsidR="00C26425" w:rsidRPr="00C35F20" w:rsidDel="00176F8B">
          <w:delText xml:space="preserve"> extends {</w:delText>
        </w:r>
      </w:del>
    </w:p>
    <w:p w:rsidR="00000000" w:rsidRDefault="00C26425">
      <w:pPr>
        <w:pStyle w:val="PresCode"/>
        <w:ind w:left="1080"/>
        <w:rPr>
          <w:del w:id="1776" w:author="anfarr" w:date="2009-02-09T22:23:00Z"/>
        </w:rPr>
        <w:pPrChange w:id="1777" w:author="anfarr" w:date="2009-02-09T21:05:00Z">
          <w:pPr>
            <w:pStyle w:val="Code1"/>
            <w:ind w:left="1080"/>
          </w:pPr>
        </w:pPrChange>
      </w:pPr>
      <w:del w:id="1778" w:author="anfarr" w:date="2009-02-09T22:23:00Z">
        <w:r w:rsidRPr="00C35F20" w:rsidDel="00176F8B">
          <w:tab/>
          <w:delText xml:space="preserve">  -- extends DynamicPolicyEvaluation {</w:delText>
        </w:r>
      </w:del>
    </w:p>
    <w:p w:rsidR="00000000" w:rsidRDefault="00C26425">
      <w:pPr>
        <w:pStyle w:val="PresCode"/>
        <w:ind w:left="1080"/>
        <w:rPr>
          <w:del w:id="1779" w:author="anfarr" w:date="2009-02-09T22:23:00Z"/>
        </w:rPr>
        <w:pPrChange w:id="1780" w:author="anfarr" w:date="2009-02-09T21:05:00Z">
          <w:pPr>
            <w:pStyle w:val="Code1"/>
            <w:ind w:left="1080"/>
          </w:pPr>
        </w:pPrChange>
      </w:pPr>
      <w:del w:id="1781" w:author="anfarr" w:date="2009-02-09T22:23:00Z">
        <w:r w:rsidRPr="00C35F20" w:rsidDel="00176F8B">
          <w:tab/>
          <w:delText xml:space="preserve">    </w:delText>
        </w:r>
      </w:del>
    </w:p>
    <w:p w:rsidR="00000000" w:rsidRDefault="00C26425">
      <w:pPr>
        <w:pStyle w:val="PresCode"/>
        <w:ind w:left="1080"/>
        <w:rPr>
          <w:del w:id="1782" w:author="anfarr" w:date="2009-02-09T22:23:00Z"/>
        </w:rPr>
        <w:pPrChange w:id="1783" w:author="anfarr" w:date="2009-02-09T21:05:00Z">
          <w:pPr>
            <w:pStyle w:val="Code1"/>
            <w:ind w:left="1080"/>
          </w:pPr>
        </w:pPrChange>
      </w:pPr>
      <w:del w:id="1784" w:author="anfarr" w:date="2009-02-09T22:23:00Z">
        <w:r w:rsidDel="00176F8B">
          <w:tab/>
          <w:delText xml:space="preserve">    </w:delText>
        </w:r>
        <w:r w:rsidRPr="0097737B" w:rsidDel="00176F8B">
          <w:delText xml:space="preserve">host extends </w:delText>
        </w:r>
        <w:r w:rsidR="006128C9" w:rsidDel="00176F8B">
          <w:delText>Lazy</w:delText>
        </w:r>
        <w:r w:rsidRPr="0097737B" w:rsidDel="00176F8B">
          <w:delText>Ref {</w:delText>
        </w:r>
      </w:del>
    </w:p>
    <w:p w:rsidR="00000000" w:rsidRDefault="00C26425">
      <w:pPr>
        <w:pStyle w:val="PresCode"/>
        <w:ind w:left="1080"/>
        <w:rPr>
          <w:del w:id="1785" w:author="anfarr" w:date="2009-02-09T22:23:00Z"/>
        </w:rPr>
        <w:pPrChange w:id="1786" w:author="anfarr" w:date="2009-02-09T21:05:00Z">
          <w:pPr>
            <w:pStyle w:val="Code1"/>
            <w:ind w:left="1080"/>
          </w:pPr>
        </w:pPrChange>
      </w:pPr>
      <w:del w:id="1787" w:author="anfarr" w:date="2009-02-09T22:23:00Z">
        <w:r w:rsidRPr="0097737B" w:rsidDel="00176F8B">
          <w:tab/>
          <w:delText xml:space="preserve">       reference ("hosts" ++ ":" ++ sfVarAssignment);</w:delText>
        </w:r>
      </w:del>
    </w:p>
    <w:p w:rsidR="00000000" w:rsidRDefault="00C26425">
      <w:pPr>
        <w:pStyle w:val="PresCode"/>
        <w:ind w:left="1080"/>
        <w:rPr>
          <w:del w:id="1788" w:author="anfarr" w:date="2009-02-09T22:23:00Z"/>
        </w:rPr>
        <w:pPrChange w:id="1789" w:author="anfarr" w:date="2009-02-09T21:05:00Z">
          <w:pPr>
            <w:pStyle w:val="Code1"/>
            <w:ind w:left="1080"/>
          </w:pPr>
        </w:pPrChange>
      </w:pPr>
      <w:del w:id="1790" w:author="anfarr" w:date="2009-02-09T22:23:00Z">
        <w:r w:rsidRPr="0097737B" w:rsidDel="00176F8B">
          <w:tab/>
          <w:delText xml:space="preserve">    }</w:delText>
        </w:r>
      </w:del>
    </w:p>
    <w:p w:rsidR="00000000" w:rsidRDefault="002F1FC7">
      <w:pPr>
        <w:pStyle w:val="PresCode"/>
        <w:ind w:left="1080"/>
        <w:rPr>
          <w:del w:id="1791" w:author="anfarr" w:date="2009-02-09T22:23:00Z"/>
        </w:rPr>
        <w:pPrChange w:id="1792" w:author="anfarr" w:date="2009-02-09T21:05:00Z">
          <w:pPr>
            <w:pStyle w:val="Code1"/>
            <w:ind w:left="1080"/>
          </w:pPr>
        </w:pPrChange>
      </w:pPr>
    </w:p>
    <w:p w:rsidR="00000000" w:rsidRDefault="00821F70">
      <w:pPr>
        <w:pStyle w:val="PresCode"/>
        <w:ind w:left="1080"/>
        <w:rPr>
          <w:del w:id="1793" w:author="anfarr" w:date="2009-02-09T22:23:00Z"/>
        </w:rPr>
        <w:pPrChange w:id="1794" w:author="anfarr" w:date="2009-02-09T21:05:00Z">
          <w:pPr>
            <w:pStyle w:val="Code1"/>
            <w:ind w:left="1080"/>
          </w:pPr>
        </w:pPrChange>
      </w:pPr>
      <w:del w:id="1795" w:author="anfarr" w:date="2009-02-09T22:23:00Z">
        <w:r w:rsidRPr="00C35F20" w:rsidDel="00176F8B">
          <w:tab/>
          <w:delText xml:space="preserve">    </w:delText>
        </w:r>
        <w:r w:rsidR="00CA122E" w:rsidDel="00176F8B">
          <w:delText>update</w:delText>
        </w:r>
        <w:r w:rsidRPr="00C35F20" w:rsidDel="00176F8B">
          <w:delText xml:space="preserve"> extends LazyConstraint {</w:delText>
        </w:r>
      </w:del>
    </w:p>
    <w:p w:rsidR="00000000" w:rsidRDefault="00821F70">
      <w:pPr>
        <w:pStyle w:val="PresCode"/>
        <w:ind w:left="1080"/>
        <w:rPr>
          <w:del w:id="1796" w:author="anfarr" w:date="2009-02-09T22:23:00Z"/>
        </w:rPr>
        <w:pPrChange w:id="1797" w:author="anfarr" w:date="2009-02-09T21:05:00Z">
          <w:pPr>
            <w:pStyle w:val="Code1"/>
            <w:ind w:left="1080"/>
          </w:pPr>
        </w:pPrChange>
      </w:pPr>
      <w:del w:id="1798" w:author="anfarr" w:date="2009-02-09T22:23:00Z">
        <w:r w:rsidRPr="00C35F20" w:rsidDel="00176F8B">
          <w:tab/>
          <w:delText xml:space="preserve">       vm LAZY sfTag; </w:delText>
        </w:r>
      </w:del>
    </w:p>
    <w:p w:rsidR="00000000" w:rsidRDefault="00821F70">
      <w:pPr>
        <w:pStyle w:val="PresCode"/>
        <w:ind w:left="1080"/>
        <w:rPr>
          <w:del w:id="1799" w:author="anfarr" w:date="2009-02-09T22:23:00Z"/>
        </w:rPr>
        <w:pPrChange w:id="1800" w:author="anfarr" w:date="2009-02-09T21:05:00Z">
          <w:pPr>
            <w:pStyle w:val="Code1"/>
            <w:ind w:left="1080"/>
          </w:pPr>
        </w:pPrChange>
      </w:pPr>
      <w:del w:id="1801" w:author="anfarr" w:date="2009-02-09T22:23:00Z">
        <w:r w:rsidRPr="00C35F20" w:rsidDel="00176F8B">
          <w:tab/>
          <w:delText xml:space="preserve">       hostvms LAZY PARENT:host:hostvms;</w:delText>
        </w:r>
      </w:del>
    </w:p>
    <w:p w:rsidR="00000000" w:rsidRDefault="00821F70">
      <w:pPr>
        <w:pStyle w:val="PresCode"/>
        <w:ind w:left="1080"/>
        <w:rPr>
          <w:del w:id="1802" w:author="anfarr" w:date="2009-02-09T22:23:00Z"/>
        </w:rPr>
        <w:pPrChange w:id="1803" w:author="anfarr" w:date="2009-02-09T21:05:00Z">
          <w:pPr>
            <w:pStyle w:val="Code1"/>
            <w:ind w:left="1080"/>
          </w:pPr>
        </w:pPrChange>
      </w:pPr>
      <w:del w:id="1804" w:author="anfarr" w:date="2009-02-09T22:23:00Z">
        <w:r w:rsidRPr="00C35F20" w:rsidDel="00176F8B">
          <w:tab/>
          <w:delText xml:space="preserve">       newhostvms VAR;</w:delText>
        </w:r>
      </w:del>
    </w:p>
    <w:p w:rsidR="00000000" w:rsidRDefault="00821F70">
      <w:pPr>
        <w:pStyle w:val="PresCode"/>
        <w:ind w:left="1080"/>
        <w:rPr>
          <w:del w:id="1805" w:author="anfarr" w:date="2009-02-09T22:23:00Z"/>
        </w:rPr>
        <w:pPrChange w:id="1806" w:author="anfarr" w:date="2009-02-09T21:05:00Z">
          <w:pPr>
            <w:pStyle w:val="Code1"/>
            <w:ind w:left="1080"/>
          </w:pPr>
        </w:pPrChange>
      </w:pPr>
      <w:del w:id="1807" w:author="anfarr" w:date="2009-02-09T22:23:00Z">
        <w:r w:rsidRPr="00C35F20" w:rsidDel="00176F8B">
          <w:tab/>
          <w:delText xml:space="preserve">      </w:delText>
        </w:r>
      </w:del>
      <w:del w:id="1808" w:author="anfarr" w:date="2009-01-21T20:57:00Z">
        <w:r w:rsidRPr="00C35F20" w:rsidDel="004E323C">
          <w:delText xml:space="preserve"> </w:delText>
        </w:r>
      </w:del>
      <w:del w:id="1809" w:author="anfarr" w:date="2009-02-09T22:23:00Z">
        <w:r w:rsidRPr="00C35F20" w:rsidDel="00176F8B">
          <w:delText>[sfConstraint] -- "</w:delText>
        </w:r>
      </w:del>
      <w:del w:id="1810" w:author="anfarr" w:date="2009-01-21T20:56:00Z">
        <w:r w:rsidRPr="00C35F20" w:rsidDel="004E323C">
          <w:delText>new</w:delText>
        </w:r>
      </w:del>
      <w:del w:id="1811" w:author="anfarr" w:date="2009-02-09T22:23:00Z">
        <w:r w:rsidRPr="00C35F20" w:rsidDel="00176F8B">
          <w:delText>hostvms</w:delText>
        </w:r>
      </w:del>
      <w:del w:id="1812" w:author="anfarr" w:date="2009-01-21T20:57:00Z">
        <w:r w:rsidRPr="00C35F20" w:rsidDel="004E323C">
          <w:delText>=</w:delText>
        </w:r>
      </w:del>
      <w:del w:id="1813" w:author="anfarr" w:date="2009-02-09T22:23:00Z">
        <w:r w:rsidRPr="00C35F20" w:rsidDel="00176F8B">
          <w:delText>[vm</w:delText>
        </w:r>
      </w:del>
      <w:del w:id="1814" w:author="anfarr" w:date="2009-01-21T20:57:00Z">
        <w:r w:rsidRPr="00C35F20" w:rsidDel="004E323C">
          <w:delText>|</w:delText>
        </w:r>
      </w:del>
      <w:del w:id="1815" w:author="anfarr" w:date="2009-02-09T22:23:00Z">
        <w:r w:rsidRPr="00C35F20" w:rsidDel="00176F8B">
          <w:delText>hostvms</w:delText>
        </w:r>
      </w:del>
      <w:del w:id="1816" w:author="anfarr" w:date="2009-01-21T20:57:00Z">
        <w:r w:rsidRPr="00C35F20" w:rsidDel="004E323C">
          <w:delText>]</w:delText>
        </w:r>
      </w:del>
      <w:del w:id="1817" w:author="anfarr" w:date="2009-02-09T22:23:00Z">
        <w:r w:rsidRPr="00C35F20" w:rsidDel="00176F8B">
          <w:delText xml:space="preserve">";         </w:delText>
        </w:r>
      </w:del>
    </w:p>
    <w:p w:rsidR="00000000" w:rsidRDefault="00821F70">
      <w:pPr>
        <w:pStyle w:val="PresCode"/>
        <w:ind w:left="1080"/>
        <w:rPr>
          <w:del w:id="1818" w:author="anfarr" w:date="2009-02-09T22:23:00Z"/>
        </w:rPr>
        <w:pPrChange w:id="1819" w:author="anfarr" w:date="2009-02-09T21:05:00Z">
          <w:pPr>
            <w:pStyle w:val="Code1"/>
            <w:ind w:left="1080"/>
          </w:pPr>
        </w:pPrChange>
      </w:pPr>
      <w:del w:id="1820" w:author="anfarr" w:date="2009-02-09T22:23:00Z">
        <w:r w:rsidRPr="00C35F20" w:rsidDel="00176F8B">
          <w:tab/>
          <w:delText xml:space="preserve">    }</w:delText>
        </w:r>
      </w:del>
    </w:p>
    <w:p w:rsidR="00000000" w:rsidRDefault="002F1FC7">
      <w:pPr>
        <w:pStyle w:val="PresCode"/>
        <w:ind w:left="1080"/>
        <w:rPr>
          <w:del w:id="1821" w:author="anfarr" w:date="2009-02-09T22:23:00Z"/>
        </w:rPr>
        <w:pPrChange w:id="1822" w:author="anfarr" w:date="2009-02-09T21:05:00Z">
          <w:pPr>
            <w:pStyle w:val="Code1"/>
            <w:ind w:left="1080"/>
          </w:pPr>
        </w:pPrChange>
      </w:pPr>
    </w:p>
    <w:p w:rsidR="00000000" w:rsidRDefault="00821F70">
      <w:pPr>
        <w:pStyle w:val="PresCode"/>
        <w:ind w:left="1080"/>
        <w:rPr>
          <w:del w:id="1823" w:author="anfarr" w:date="2009-02-09T22:23:00Z"/>
        </w:rPr>
        <w:pPrChange w:id="1824" w:author="anfarr" w:date="2009-02-09T21:05:00Z">
          <w:pPr>
            <w:pStyle w:val="Code1"/>
            <w:ind w:left="1080"/>
          </w:pPr>
        </w:pPrChange>
      </w:pPr>
      <w:del w:id="1825" w:author="anfarr" w:date="2009-02-09T22:23:00Z">
        <w:r w:rsidRPr="00C35F20" w:rsidDel="00176F8B">
          <w:tab/>
          <w:delText xml:space="preserve">    effects extends {</w:delText>
        </w:r>
      </w:del>
    </w:p>
    <w:p w:rsidR="00000000" w:rsidRDefault="00821F70">
      <w:pPr>
        <w:pStyle w:val="PresCode"/>
        <w:ind w:left="1080"/>
        <w:rPr>
          <w:del w:id="1826" w:author="anfarr" w:date="2009-02-09T22:23:00Z"/>
        </w:rPr>
        <w:pPrChange w:id="1827" w:author="anfarr" w:date="2009-02-09T21:05:00Z">
          <w:pPr>
            <w:pStyle w:val="Code1"/>
            <w:ind w:left="1080"/>
          </w:pPr>
        </w:pPrChange>
      </w:pPr>
      <w:del w:id="1828" w:author="anfarr" w:date="2009-02-09T22:23:00Z">
        <w:r w:rsidRPr="00C35F20" w:rsidDel="00176F8B">
          <w:tab/>
          <w:delText xml:space="preserve">       [sfSource] -- LAZY host;</w:delText>
        </w:r>
      </w:del>
    </w:p>
    <w:p w:rsidR="00000000" w:rsidRDefault="00821F70">
      <w:pPr>
        <w:pStyle w:val="PresCode"/>
        <w:ind w:left="1080"/>
        <w:rPr>
          <w:del w:id="1829" w:author="anfarr" w:date="2009-02-09T22:23:00Z"/>
        </w:rPr>
        <w:pPrChange w:id="1830" w:author="anfarr" w:date="2009-02-09T21:05:00Z">
          <w:pPr>
            <w:pStyle w:val="Code1"/>
            <w:ind w:left="1080"/>
          </w:pPr>
        </w:pPrChange>
      </w:pPr>
      <w:del w:id="1831" w:author="anfarr" w:date="2009-02-09T22:23:00Z">
        <w:r w:rsidRPr="00C35F20" w:rsidDel="00176F8B">
          <w:tab/>
          <w:delText xml:space="preserve">       [sfPath] -- LAZY hostvms;</w:delText>
        </w:r>
      </w:del>
    </w:p>
    <w:p w:rsidR="00000000" w:rsidRDefault="00821F70">
      <w:pPr>
        <w:pStyle w:val="PresCode"/>
        <w:ind w:left="1080"/>
        <w:rPr>
          <w:del w:id="1832" w:author="anfarr" w:date="2009-02-09T22:23:00Z"/>
        </w:rPr>
        <w:pPrChange w:id="1833" w:author="anfarr" w:date="2009-02-09T21:05:00Z">
          <w:pPr>
            <w:pStyle w:val="Code1"/>
            <w:ind w:left="1080"/>
          </w:pPr>
        </w:pPrChange>
      </w:pPr>
      <w:del w:id="1834" w:author="anfarr" w:date="2009-02-09T22:23:00Z">
        <w:r w:rsidRPr="00C35F20" w:rsidDel="00176F8B">
          <w:tab/>
          <w:delText xml:space="preserve">       [sfUpdate] -- LAZY </w:delText>
        </w:r>
        <w:r w:rsidR="00B37A60" w:rsidDel="00176F8B">
          <w:delText>update:</w:delText>
        </w:r>
        <w:r w:rsidRPr="00C35F20" w:rsidDel="00176F8B">
          <w:delText>newhostvms;</w:delText>
        </w:r>
      </w:del>
    </w:p>
    <w:p w:rsidR="00000000" w:rsidRDefault="00821F70">
      <w:pPr>
        <w:pStyle w:val="PresCode"/>
        <w:ind w:left="1080"/>
        <w:rPr>
          <w:del w:id="1835" w:author="anfarr" w:date="2009-02-09T22:23:00Z"/>
        </w:rPr>
        <w:pPrChange w:id="1836" w:author="anfarr" w:date="2009-02-09T21:05:00Z">
          <w:pPr>
            <w:pStyle w:val="Code1"/>
            <w:ind w:left="1080"/>
          </w:pPr>
        </w:pPrChange>
      </w:pPr>
      <w:del w:id="1837" w:author="anfarr" w:date="2009-02-09T22:23:00Z">
        <w:r w:rsidRPr="00C35F20" w:rsidDel="00176F8B">
          <w:tab/>
          <w:delText xml:space="preserve">    }</w:delText>
        </w:r>
      </w:del>
    </w:p>
    <w:p w:rsidR="00000000" w:rsidRDefault="00821F70">
      <w:pPr>
        <w:pStyle w:val="PresCode"/>
        <w:ind w:left="1080"/>
        <w:rPr>
          <w:del w:id="1838" w:author="anfarr" w:date="2009-02-09T22:23:00Z"/>
        </w:rPr>
        <w:pPrChange w:id="1839" w:author="anfarr" w:date="2009-02-09T21:05:00Z">
          <w:pPr>
            <w:pStyle w:val="Code1"/>
            <w:ind w:left="1080"/>
          </w:pPr>
        </w:pPrChange>
      </w:pPr>
      <w:del w:id="1840" w:author="anfarr" w:date="2009-02-09T22:23:00Z">
        <w:r w:rsidRPr="00C35F20" w:rsidDel="00176F8B">
          <w:tab/>
          <w:delText xml:space="preserve"> }</w:delText>
        </w:r>
      </w:del>
    </w:p>
    <w:p w:rsidR="00000000" w:rsidRDefault="00821F70">
      <w:pPr>
        <w:pStyle w:val="PresCode"/>
        <w:ind w:left="1080"/>
        <w:rPr>
          <w:del w:id="1841" w:author="anfarr" w:date="2009-02-09T22:23:00Z"/>
        </w:rPr>
        <w:pPrChange w:id="1842" w:author="anfarr" w:date="2009-02-09T21:05:00Z">
          <w:pPr>
            <w:pStyle w:val="Code1"/>
            <w:ind w:left="1080"/>
          </w:pPr>
        </w:pPrChange>
      </w:pPr>
      <w:del w:id="1843" w:author="anfarr" w:date="2009-02-09T22:23:00Z">
        <w:r w:rsidRPr="00C35F20" w:rsidDel="00176F8B">
          <w:delText xml:space="preserve">      }</w:delText>
        </w:r>
      </w:del>
    </w:p>
    <w:p w:rsidR="00000000" w:rsidRDefault="00821F70">
      <w:pPr>
        <w:pStyle w:val="PresCode"/>
        <w:ind w:left="1080"/>
        <w:rPr>
          <w:del w:id="1844" w:author="anfarr" w:date="2009-02-09T22:23:00Z"/>
        </w:rPr>
        <w:pPrChange w:id="1845" w:author="anfarr" w:date="2009-02-09T21:05:00Z">
          <w:pPr>
            <w:pStyle w:val="Code1"/>
            <w:ind w:left="1080"/>
          </w:pPr>
        </w:pPrChange>
      </w:pPr>
      <w:del w:id="1846" w:author="anfarr" w:date="2009-02-09T22:23:00Z">
        <w:r w:rsidRPr="00C35F20" w:rsidDel="00176F8B">
          <w:delText xml:space="preserve">   }</w:delText>
        </w:r>
      </w:del>
    </w:p>
    <w:p w:rsidR="00821F70" w:rsidRPr="00741D9A" w:rsidRDefault="00821F70" w:rsidP="007B13D6">
      <w:pPr>
        <w:ind w:left="1080"/>
      </w:pPr>
    </w:p>
    <w:p w:rsidR="00FE7F9A" w:rsidRDefault="003908DE">
      <w:pPr>
        <w:ind w:left="1080" w:firstLine="720"/>
      </w:pPr>
      <w:r>
        <w:t xml:space="preserve">The </w:t>
      </w:r>
      <w:r w:rsidRPr="003908DE">
        <w:rPr>
          <w:rStyle w:val="CodeTextChar"/>
          <w:rFonts w:eastAsiaTheme="minorEastAsia"/>
        </w:rPr>
        <w:t>allocated</w:t>
      </w:r>
      <w:r>
        <w:t xml:space="preserve"> prototype is treated as a constraint variable because it extends </w:t>
      </w:r>
      <w:r w:rsidRPr="003908DE">
        <w:rPr>
          <w:rStyle w:val="CodeTextChar"/>
          <w:rFonts w:eastAsiaTheme="minorEastAsia"/>
        </w:rPr>
        <w:t>Var</w:t>
      </w:r>
      <w:r>
        <w:t xml:space="preserve">.  In this case, we do not specify a range for this variable.  </w:t>
      </w:r>
      <w:r w:rsidR="003071C2">
        <w:t>It is not necessary to do so because the constraint solver will not reason over its range, rather t</w:t>
      </w:r>
      <w:r w:rsidR="00A75C13">
        <w:t>he variable</w:t>
      </w:r>
      <w:r w:rsidR="003071C2">
        <w:t xml:space="preserve"> will simply get assigned by the resource allocation logic.  The prototype does how</w:t>
      </w:r>
      <w:r w:rsidR="0012560A">
        <w:t>ever</w:t>
      </w:r>
      <w:r w:rsidR="003071C2">
        <w:t xml:space="preserve"> specify some </w:t>
      </w:r>
      <w:r w:rsidR="0084384E">
        <w:t>actions (</w:t>
      </w:r>
      <w:r w:rsidR="002B3E2F" w:rsidRPr="002B3E2F">
        <w:rPr>
          <w:rStyle w:val="CodeTextChar"/>
          <w:rFonts w:eastAsiaTheme="minorEastAsia"/>
        </w:rPr>
        <w:t>postActions</w:t>
      </w:r>
      <w:r w:rsidR="0084384E">
        <w:t xml:space="preserve">) to carry out </w:t>
      </w:r>
      <w:r w:rsidR="0012560A">
        <w:t xml:space="preserve">when the variable gets assigned.  In the </w:t>
      </w:r>
      <w:r w:rsidR="00FB1DBA">
        <w:t>presented</w:t>
      </w:r>
      <w:r w:rsidR="0012560A">
        <w:t xml:space="preserve"> </w:t>
      </w:r>
      <w:r w:rsidR="00987BCA">
        <w:t>‘</w:t>
      </w:r>
      <w:r w:rsidR="00355267">
        <w:t>actions</w:t>
      </w:r>
      <w:r w:rsidR="00987BCA">
        <w:t>’</w:t>
      </w:r>
      <w:r w:rsidR="00355267">
        <w:t xml:space="preserve"> </w:t>
      </w:r>
      <w:r w:rsidR="0012560A">
        <w:t xml:space="preserve"> statement, we instruct that once </w:t>
      </w:r>
      <w:r w:rsidR="002B3E2F" w:rsidRPr="002B3E2F">
        <w:t>a</w:t>
      </w:r>
      <w:r w:rsidR="0012560A">
        <w:t xml:space="preserve"> </w:t>
      </w:r>
      <w:r w:rsidR="003350B7">
        <w:t>VM</w:t>
      </w:r>
      <w:r w:rsidR="0012560A">
        <w:rPr>
          <w:i/>
        </w:rPr>
        <w:t xml:space="preserve"> </w:t>
      </w:r>
      <w:r w:rsidR="0012560A">
        <w:t xml:space="preserve">has been allocated to a host (that is, once a </w:t>
      </w:r>
      <w:r w:rsidR="004F40ED">
        <w:t>VM</w:t>
      </w:r>
      <w:r w:rsidR="0012560A">
        <w:rPr>
          <w:i/>
        </w:rPr>
        <w:t xml:space="preserve"> </w:t>
      </w:r>
      <w:r w:rsidR="0012560A">
        <w:t xml:space="preserve">has had its </w:t>
      </w:r>
      <w:r w:rsidR="0012560A" w:rsidRPr="008B16A0">
        <w:rPr>
          <w:rStyle w:val="CodeTextChar"/>
          <w:rFonts w:eastAsiaTheme="minorEastAsia"/>
        </w:rPr>
        <w:t>allocated</w:t>
      </w:r>
      <w:r w:rsidR="0012560A">
        <w:rPr>
          <w:i/>
        </w:rPr>
        <w:t xml:space="preserve"> </w:t>
      </w:r>
      <w:r w:rsidR="0012560A">
        <w:t>constraint variable assigned), the assignment should b</w:t>
      </w:r>
      <w:r w:rsidR="00FB1DBA">
        <w:t>e reflected in the given</w:t>
      </w:r>
      <w:r w:rsidR="0012560A">
        <w:t xml:space="preserve"> </w:t>
      </w:r>
      <w:r w:rsidR="002B3E2F" w:rsidRPr="002B3E2F">
        <w:t>host</w:t>
      </w:r>
      <w:r w:rsidR="008B16A0">
        <w:t xml:space="preserve"> by inserting the name of the </w:t>
      </w:r>
      <w:r w:rsidR="00135831">
        <w:t xml:space="preserve">VM </w:t>
      </w:r>
      <w:r w:rsidR="008B16A0">
        <w:t xml:space="preserve">into the host’s </w:t>
      </w:r>
      <w:r w:rsidR="008B16A0" w:rsidRPr="008B16A0">
        <w:rPr>
          <w:rStyle w:val="CodeTextChar"/>
          <w:rFonts w:eastAsiaTheme="minorEastAsia"/>
        </w:rPr>
        <w:t>hostvms</w:t>
      </w:r>
      <w:r w:rsidR="008B16A0">
        <w:t xml:space="preserve"> list.   </w:t>
      </w:r>
    </w:p>
    <w:p w:rsidR="004C02A9" w:rsidRDefault="003D10F6">
      <w:pPr>
        <w:ind w:left="1080" w:firstLine="720"/>
      </w:pPr>
      <w:r>
        <w:t xml:space="preserve">Firstly, we get a reference to the host in question.  </w:t>
      </w:r>
      <w:r w:rsidR="00C35241">
        <w:t>We compose this on-the-</w:t>
      </w:r>
      <w:r w:rsidR="0090506B">
        <w:t xml:space="preserve">fly by concatenating </w:t>
      </w:r>
      <w:r w:rsidR="00DF1C45">
        <w:t>the string ‘</w:t>
      </w:r>
      <w:r w:rsidR="00405206" w:rsidRPr="00405206">
        <w:rPr>
          <w:rStyle w:val="CodeTextChar"/>
          <w:rFonts w:eastAsiaTheme="minorEastAsia"/>
        </w:rPr>
        <w:t>hosts</w:t>
      </w:r>
      <w:r w:rsidR="00DF1C45">
        <w:t xml:space="preserve">’ with </w:t>
      </w:r>
      <w:r w:rsidR="0090506B">
        <w:t xml:space="preserve">the </w:t>
      </w:r>
      <w:r w:rsidR="0090506B">
        <w:rPr>
          <w:i/>
        </w:rPr>
        <w:t xml:space="preserve">value </w:t>
      </w:r>
      <w:r w:rsidR="0090506B">
        <w:t xml:space="preserve">of </w:t>
      </w:r>
      <w:r w:rsidR="0090506B" w:rsidRPr="0090506B">
        <w:rPr>
          <w:rStyle w:val="CodeTextChar"/>
          <w:rFonts w:eastAsiaTheme="minorEastAsia"/>
        </w:rPr>
        <w:t>sfVarAssignement</w:t>
      </w:r>
      <w:r w:rsidR="0090506B">
        <w:t xml:space="preserve">.  The attribute </w:t>
      </w:r>
      <w:r w:rsidR="0090506B" w:rsidRPr="0090506B">
        <w:rPr>
          <w:rStyle w:val="CodeTextChar"/>
          <w:rFonts w:eastAsiaTheme="minorEastAsia"/>
        </w:rPr>
        <w:t>sfVarAssignement</w:t>
      </w:r>
      <w:r w:rsidR="0090506B" w:rsidRPr="0090506B">
        <w:t xml:space="preserve"> </w:t>
      </w:r>
      <w:r w:rsidR="0090506B">
        <w:t xml:space="preserve">is inserted into an </w:t>
      </w:r>
      <w:r w:rsidR="00725BAD">
        <w:t xml:space="preserve">‘actions’ </w:t>
      </w:r>
      <w:r w:rsidR="0090506B">
        <w:t xml:space="preserve">statement when its pertaining constraint variable is assigned; and is given the value to which the variable has been assigned.  Say, </w:t>
      </w:r>
      <w:r w:rsidR="0090506B" w:rsidRPr="008B16A0">
        <w:rPr>
          <w:rStyle w:val="CodeTextChar"/>
          <w:rFonts w:eastAsiaTheme="minorEastAsia"/>
        </w:rPr>
        <w:t>allocated</w:t>
      </w:r>
      <w:r w:rsidR="0090506B">
        <w:rPr>
          <w:i/>
        </w:rPr>
        <w:t xml:space="preserve"> </w:t>
      </w:r>
      <w:r w:rsidR="0090506B">
        <w:t xml:space="preserve">is assigned the value </w:t>
      </w:r>
      <w:r w:rsidR="0090506B" w:rsidRPr="0020362C">
        <w:rPr>
          <w:rStyle w:val="CodeTextChar"/>
          <w:rFonts w:eastAsiaTheme="minorEastAsia"/>
        </w:rPr>
        <w:t>host0</w:t>
      </w:r>
      <w:r w:rsidR="0090506B">
        <w:t xml:space="preserve">. Then, </w:t>
      </w:r>
      <w:r w:rsidR="0090506B" w:rsidRPr="0090506B">
        <w:rPr>
          <w:rStyle w:val="CodeTextChar"/>
          <w:rFonts w:eastAsiaTheme="minorEastAsia"/>
        </w:rPr>
        <w:t>sfVarAssignement</w:t>
      </w:r>
      <w:r w:rsidR="0090506B">
        <w:rPr>
          <w:rStyle w:val="CodeTextChar"/>
          <w:rFonts w:eastAsiaTheme="minorEastAsia"/>
        </w:rPr>
        <w:t xml:space="preserve"> </w:t>
      </w:r>
      <w:r w:rsidR="0090506B">
        <w:t xml:space="preserve">will be assigned this value.  </w:t>
      </w:r>
      <w:r w:rsidR="0020362C">
        <w:t xml:space="preserve">In this case, the composed reference is: </w:t>
      </w:r>
      <w:r w:rsidR="004000A4">
        <w:rPr>
          <w:rStyle w:val="CodeTextChar"/>
          <w:rFonts w:eastAsiaTheme="minorEastAsia"/>
        </w:rPr>
        <w:t>LAZY h</w:t>
      </w:r>
      <w:r w:rsidR="0020362C" w:rsidRPr="0090506B">
        <w:rPr>
          <w:rStyle w:val="CodeTextChar"/>
          <w:rFonts w:eastAsiaTheme="minorEastAsia"/>
        </w:rPr>
        <w:t>osts</w:t>
      </w:r>
      <w:r w:rsidR="0020362C">
        <w:rPr>
          <w:rStyle w:val="CodeTextChar"/>
          <w:rFonts w:eastAsiaTheme="minorEastAsia"/>
        </w:rPr>
        <w:t>:host0</w:t>
      </w:r>
      <w:r w:rsidR="0020362C">
        <w:t xml:space="preserve">.  </w:t>
      </w:r>
    </w:p>
    <w:p w:rsidR="00FE7F9A" w:rsidRDefault="0020362C">
      <w:pPr>
        <w:ind w:left="1080" w:firstLine="720"/>
      </w:pPr>
      <w:r>
        <w:t xml:space="preserve">Following that, we specify a constraint </w:t>
      </w:r>
      <w:ins w:id="1847" w:author="anfarr" w:date="2009-02-09T22:33:00Z">
        <w:r w:rsidR="00BC61F3">
          <w:t>(</w:t>
        </w:r>
        <w:r w:rsidR="00405B33" w:rsidRPr="00405B33">
          <w:rPr>
            <w:rStyle w:val="CodeTextChar"/>
            <w:rFonts w:eastAsiaTheme="minorEastAsia"/>
            <w:rPrChange w:id="1848" w:author="anfarr" w:date="2009-02-09T22:33:00Z">
              <w:rPr>
                <w:rFonts w:ascii="Courier New" w:eastAsia="Times New Roman" w:hAnsi="Courier New"/>
                <w:color w:val="000080"/>
                <w:sz w:val="20"/>
                <w:szCs w:val="20"/>
                <w:lang w:eastAsia="ar-SA"/>
              </w:rPr>
            </w:rPrChange>
          </w:rPr>
          <w:t>appendToHostList</w:t>
        </w:r>
        <w:r w:rsidR="00BC61F3">
          <w:t xml:space="preserve">) </w:t>
        </w:r>
      </w:ins>
      <w:del w:id="1849" w:author="anfarr" w:date="2009-02-09T22:26:00Z">
        <w:r w:rsidR="00FB6783" w:rsidDel="00B7609A">
          <w:delText>(</w:delText>
        </w:r>
      </w:del>
      <w:del w:id="1850" w:author="anfarr" w:date="2009-02-09T22:24:00Z">
        <w:r w:rsidR="00FB6783" w:rsidRPr="00FB6783" w:rsidDel="00B7609A">
          <w:rPr>
            <w:rStyle w:val="CodeTextChar"/>
            <w:rFonts w:eastAsiaTheme="minorEastAsia"/>
          </w:rPr>
          <w:delText>update</w:delText>
        </w:r>
      </w:del>
      <w:del w:id="1851" w:author="anfarr" w:date="2009-02-09T22:25:00Z">
        <w:r w:rsidR="00FB6783" w:rsidDel="00B7609A">
          <w:delText xml:space="preserve">) </w:delText>
        </w:r>
      </w:del>
      <w:r>
        <w:t xml:space="preserve">whose constraint string inserts the vm name into the list of vms hosted by </w:t>
      </w:r>
      <w:r w:rsidRPr="0020362C">
        <w:rPr>
          <w:rStyle w:val="CodeTextChar"/>
          <w:rFonts w:eastAsiaTheme="minorEastAsia"/>
        </w:rPr>
        <w:t>host0</w:t>
      </w:r>
      <w:r>
        <w:t xml:space="preserve">.  </w:t>
      </w:r>
      <w:r w:rsidR="00FB6783">
        <w:t xml:space="preserve">The updated list is assigned to </w:t>
      </w:r>
      <w:ins w:id="1852" w:author="anfarr" w:date="2009-02-09T22:26:00Z">
        <w:r w:rsidR="00B7609A">
          <w:t xml:space="preserve">the </w:t>
        </w:r>
      </w:ins>
      <w:ins w:id="1853" w:author="anfarr" w:date="2009-02-09T22:35:00Z">
        <w:r w:rsidR="00B07154">
          <w:t>local constraint variable</w:t>
        </w:r>
      </w:ins>
      <w:ins w:id="1854" w:author="anfarr" w:date="2009-02-09T22:26:00Z">
        <w:r w:rsidR="00B7609A">
          <w:t xml:space="preserve">: </w:t>
        </w:r>
      </w:ins>
      <w:del w:id="1855" w:author="anfarr" w:date="2009-02-09T22:26:00Z">
        <w:r w:rsidR="00FB6783" w:rsidDel="00B7609A">
          <w:delText xml:space="preserve">local constraint variable: </w:delText>
        </w:r>
      </w:del>
      <w:r w:rsidR="00FB6783" w:rsidRPr="00707EC0">
        <w:rPr>
          <w:rStyle w:val="CodeTextChar"/>
          <w:rFonts w:eastAsiaTheme="minorEastAsia"/>
        </w:rPr>
        <w:t>newhostvms</w:t>
      </w:r>
      <w:del w:id="1856" w:author="anfarr" w:date="2009-02-09T22:25:00Z">
        <w:r w:rsidR="00FB6783" w:rsidDel="00B7609A">
          <w:delText>.</w:delText>
        </w:r>
      </w:del>
      <w:del w:id="1857" w:author="anfarr" w:date="2009-02-09T22:26:00Z">
        <w:r w:rsidR="00FB6783" w:rsidDel="00B7609A">
          <w:delText xml:space="preserve">  </w:delText>
        </w:r>
      </w:del>
      <w:ins w:id="1858" w:author="anfarr" w:date="2009-02-09T22:35:00Z">
        <w:r w:rsidR="00B07154">
          <w:t>. F</w:t>
        </w:r>
      </w:ins>
      <w:del w:id="1859" w:author="anfarr" w:date="2009-02-09T22:26:00Z">
        <w:r w:rsidR="00C35241" w:rsidDel="00B7609A">
          <w:delText>F</w:delText>
        </w:r>
      </w:del>
      <w:r w:rsidR="00C35241">
        <w:t xml:space="preserve">inally, we write the newly composed list of vms back to </w:t>
      </w:r>
      <w:r w:rsidR="0025647F">
        <w:rPr>
          <w:rStyle w:val="CodeTextChar"/>
          <w:rFonts w:eastAsiaTheme="minorEastAsia"/>
        </w:rPr>
        <w:t>LAZY h</w:t>
      </w:r>
      <w:r w:rsidR="00C35241" w:rsidRPr="0090506B">
        <w:rPr>
          <w:rStyle w:val="CodeTextChar"/>
          <w:rFonts w:eastAsiaTheme="minorEastAsia"/>
        </w:rPr>
        <w:t>osts</w:t>
      </w:r>
      <w:r w:rsidR="00C35241">
        <w:rPr>
          <w:rStyle w:val="CodeTextChar"/>
          <w:rFonts w:eastAsiaTheme="minorEastAsia"/>
        </w:rPr>
        <w:t>:host0</w:t>
      </w:r>
      <w:r w:rsidR="00C35241">
        <w:t xml:space="preserve">.  This is prescribed by the </w:t>
      </w:r>
      <w:r w:rsidR="00C35241" w:rsidRPr="00C35241">
        <w:rPr>
          <w:rStyle w:val="CodeTextChar"/>
          <w:rFonts w:eastAsiaTheme="minorEastAsia"/>
        </w:rPr>
        <w:t>effects</w:t>
      </w:r>
      <w:r w:rsidR="00C35241">
        <w:t xml:space="preserve"> statement.  The </w:t>
      </w:r>
      <w:del w:id="1860" w:author="anfarr" w:date="2009-02-09T22:28:00Z">
        <w:r w:rsidR="00C35241" w:rsidRPr="00C35241" w:rsidDel="00323A7E">
          <w:rPr>
            <w:rStyle w:val="CodeTextChar"/>
            <w:rFonts w:eastAsiaTheme="minorEastAsia"/>
          </w:rPr>
          <w:delText>s</w:delText>
        </w:r>
      </w:del>
      <w:ins w:id="1861" w:author="anfarr" w:date="2009-02-09T22:28:00Z">
        <w:r w:rsidR="00323A7E">
          <w:rPr>
            <w:rStyle w:val="CodeTextChar"/>
            <w:rFonts w:eastAsiaTheme="minorEastAsia"/>
          </w:rPr>
          <w:t>path</w:t>
        </w:r>
      </w:ins>
      <w:del w:id="1862" w:author="anfarr" w:date="2009-02-09T22:28:00Z">
        <w:r w:rsidR="00C35241" w:rsidRPr="00C35241" w:rsidDel="00323A7E">
          <w:rPr>
            <w:rStyle w:val="CodeTextChar"/>
            <w:rFonts w:eastAsiaTheme="minorEastAsia"/>
          </w:rPr>
          <w:delText>fSource</w:delText>
        </w:r>
        <w:r w:rsidR="00C35241" w:rsidDel="00323A7E">
          <w:delText>-tagged</w:delText>
        </w:r>
      </w:del>
      <w:r w:rsidR="00C35241">
        <w:t xml:space="preserve"> attribute specifies the target of the write, </w:t>
      </w:r>
      <w:ins w:id="1863" w:author="anfarr" w:date="2009-02-09T22:28:00Z">
        <w:r w:rsidR="00323A7E">
          <w:t xml:space="preserve">which resolves to: </w:t>
        </w:r>
      </w:ins>
      <w:r w:rsidR="00C35241" w:rsidRPr="0090506B">
        <w:rPr>
          <w:rStyle w:val="CodeTextChar"/>
          <w:rFonts w:eastAsiaTheme="minorEastAsia"/>
        </w:rPr>
        <w:t>LAZY</w:t>
      </w:r>
      <w:r w:rsidR="00C35241" w:rsidRPr="0090506B">
        <w:rPr>
          <w:rStyle w:val="CodeTextChar"/>
          <w:rFonts w:eastAsiaTheme="minorEastAsia"/>
          <w:sz w:val="16"/>
          <w:szCs w:val="16"/>
        </w:rPr>
        <w:t xml:space="preserve"> </w:t>
      </w:r>
      <w:r w:rsidR="00C35241" w:rsidRPr="0090506B">
        <w:rPr>
          <w:rStyle w:val="CodeTextChar"/>
          <w:rFonts w:eastAsiaTheme="minorEastAsia"/>
        </w:rPr>
        <w:t>hosts</w:t>
      </w:r>
      <w:r w:rsidR="00C35241">
        <w:rPr>
          <w:rStyle w:val="CodeTextChar"/>
          <w:rFonts w:eastAsiaTheme="minorEastAsia"/>
        </w:rPr>
        <w:t>:host0</w:t>
      </w:r>
      <w:r w:rsidR="00C35241">
        <w:t xml:space="preserve">.  </w:t>
      </w:r>
      <w:r w:rsidR="00625BAD">
        <w:t xml:space="preserve">The attribute to be written is </w:t>
      </w:r>
      <w:r w:rsidR="00625BAD" w:rsidRPr="00FB6783">
        <w:rPr>
          <w:rStyle w:val="CodeTextChar"/>
          <w:rFonts w:eastAsiaTheme="minorEastAsia"/>
        </w:rPr>
        <w:t>hostvms</w:t>
      </w:r>
      <w:r w:rsidR="00625BAD">
        <w:t xml:space="preserve">, as given by </w:t>
      </w:r>
      <w:del w:id="1864" w:author="anfarr" w:date="2009-02-09T22:29:00Z">
        <w:r w:rsidR="00625BAD" w:rsidDel="00F35F99">
          <w:delText xml:space="preserve">the </w:delText>
        </w:r>
      </w:del>
      <w:del w:id="1865" w:author="anfarr" w:date="2009-02-09T22:28:00Z">
        <w:r w:rsidR="00625BAD" w:rsidRPr="00FB6783" w:rsidDel="00F35F99">
          <w:rPr>
            <w:rStyle w:val="CodeTextChar"/>
            <w:rFonts w:eastAsiaTheme="minorEastAsia"/>
          </w:rPr>
          <w:delText>sf</w:delText>
        </w:r>
      </w:del>
      <w:ins w:id="1866" w:author="anfarr" w:date="2009-02-09T22:28:00Z">
        <w:r w:rsidR="00F35F99">
          <w:rPr>
            <w:rStyle w:val="CodeTextChar"/>
            <w:rFonts w:eastAsiaTheme="minorEastAsia"/>
          </w:rPr>
          <w:t>key</w:t>
        </w:r>
      </w:ins>
      <w:del w:id="1867" w:author="anfarr" w:date="2009-02-09T22:28:00Z">
        <w:r w:rsidR="00625BAD" w:rsidRPr="00FB6783" w:rsidDel="00F35F99">
          <w:rPr>
            <w:rStyle w:val="CodeTextChar"/>
            <w:rFonts w:eastAsiaTheme="minorEastAsia"/>
          </w:rPr>
          <w:delText>Path</w:delText>
        </w:r>
        <w:r w:rsidR="00625BAD" w:rsidDel="00F35F99">
          <w:delText>-tagged</w:delText>
        </w:r>
      </w:del>
      <w:del w:id="1868" w:author="anfarr" w:date="2009-02-09T22:29:00Z">
        <w:r w:rsidR="00625BAD" w:rsidDel="00F35F99">
          <w:delText xml:space="preserve"> attrib</w:delText>
        </w:r>
        <w:r w:rsidR="00FB6783" w:rsidDel="00F35F99">
          <w:delText>ute</w:delText>
        </w:r>
      </w:del>
      <w:r w:rsidR="00FB6783">
        <w:t xml:space="preserve">.  The value to be written is </w:t>
      </w:r>
      <w:r w:rsidR="003318C5">
        <w:t xml:space="preserve">the previously computed </w:t>
      </w:r>
      <w:del w:id="1869" w:author="anfarr" w:date="2009-02-09T22:29:00Z">
        <w:r w:rsidR="00FB6783" w:rsidRPr="00FB6783" w:rsidDel="00F35F99">
          <w:rPr>
            <w:rStyle w:val="CodeTextChar"/>
            <w:rFonts w:eastAsiaTheme="minorEastAsia"/>
          </w:rPr>
          <w:delText>update:</w:delText>
        </w:r>
      </w:del>
      <w:r w:rsidR="00FB6783" w:rsidRPr="00FB6783">
        <w:rPr>
          <w:rStyle w:val="CodeTextChar"/>
          <w:rFonts w:eastAsiaTheme="minorEastAsia"/>
        </w:rPr>
        <w:t>newhostvms</w:t>
      </w:r>
      <w:r w:rsidR="00947BA5">
        <w:t xml:space="preserve">, as given by the </w:t>
      </w:r>
      <w:ins w:id="1870" w:author="anfarr" w:date="2009-02-09T22:29:00Z">
        <w:r w:rsidR="002134BD">
          <w:rPr>
            <w:rStyle w:val="CodeTextChar"/>
            <w:rFonts w:eastAsiaTheme="minorEastAsia"/>
          </w:rPr>
          <w:t>u</w:t>
        </w:r>
      </w:ins>
      <w:del w:id="1871" w:author="anfarr" w:date="2009-02-09T22:29:00Z">
        <w:r w:rsidR="00947BA5" w:rsidRPr="00FB6783" w:rsidDel="002134BD">
          <w:rPr>
            <w:rStyle w:val="CodeTextChar"/>
            <w:rFonts w:eastAsiaTheme="minorEastAsia"/>
          </w:rPr>
          <w:delText>sf</w:delText>
        </w:r>
        <w:r w:rsidR="00F012A0" w:rsidDel="002134BD">
          <w:rPr>
            <w:rStyle w:val="CodeTextChar"/>
            <w:rFonts w:eastAsiaTheme="minorEastAsia"/>
          </w:rPr>
          <w:delText>U</w:delText>
        </w:r>
      </w:del>
      <w:r w:rsidR="00F012A0">
        <w:rPr>
          <w:rStyle w:val="CodeTextChar"/>
          <w:rFonts w:eastAsiaTheme="minorEastAsia"/>
        </w:rPr>
        <w:t>pdate</w:t>
      </w:r>
      <w:del w:id="1872" w:author="anfarr" w:date="2009-02-09T22:29:00Z">
        <w:r w:rsidR="00947BA5" w:rsidDel="002134BD">
          <w:delText>-tagged</w:delText>
        </w:r>
      </w:del>
      <w:r w:rsidR="00947BA5">
        <w:t xml:space="preserve"> attribute.  </w:t>
      </w:r>
      <w:r w:rsidR="00FB6783">
        <w:t xml:space="preserve">  </w:t>
      </w:r>
      <w:r w:rsidR="00625BAD">
        <w:t xml:space="preserve"> </w:t>
      </w:r>
      <w:r>
        <w:rPr>
          <w:rStyle w:val="CodeTextChar"/>
          <w:rFonts w:eastAsiaTheme="minorEastAsia"/>
        </w:rPr>
        <w:t xml:space="preserve">  </w:t>
      </w:r>
    </w:p>
    <w:p w:rsidR="0090506B" w:rsidRPr="0090506B" w:rsidDel="00017CB7" w:rsidRDefault="0090506B" w:rsidP="0090506B">
      <w:pPr>
        <w:ind w:left="1080"/>
        <w:rPr>
          <w:del w:id="1873" w:author="anfarr" w:date="2009-02-09T22:41:00Z"/>
        </w:rPr>
      </w:pPr>
    </w:p>
    <w:p w:rsidR="00F51E90" w:rsidRDefault="00F51E90" w:rsidP="007B13D6">
      <w:pPr>
        <w:ind w:left="1080"/>
        <w:rPr>
          <w:u w:val="single"/>
        </w:rPr>
      </w:pPr>
      <w:r w:rsidRPr="00F51E90">
        <w:rPr>
          <w:u w:val="single"/>
        </w:rPr>
        <w:t>OUTPUT FROM MODEL</w:t>
      </w:r>
    </w:p>
    <w:p w:rsidR="007B13D6" w:rsidRDefault="007B13D6" w:rsidP="007B13D6">
      <w:pPr>
        <w:ind w:left="1080"/>
        <w:rPr>
          <w:u w:val="single"/>
        </w:rPr>
      </w:pPr>
    </w:p>
    <w:p w:rsidR="00BB2609" w:rsidRDefault="00BB2609" w:rsidP="007B13D6">
      <w:pPr>
        <w:ind w:left="1080"/>
      </w:pPr>
      <w:r>
        <w:t>As can be seen, in the following output</w:t>
      </w:r>
      <w:r w:rsidR="00570832">
        <w:t xml:space="preserve"> with emboldened text for the relevant parts</w:t>
      </w:r>
      <w:r>
        <w:t xml:space="preserve">, the appropriate association constraint is enforced:  each </w:t>
      </w:r>
      <w:r>
        <w:rPr>
          <w:i/>
        </w:rPr>
        <w:t>vm</w:t>
      </w:r>
      <w:r>
        <w:t xml:space="preserve">’s </w:t>
      </w:r>
      <w:r w:rsidRPr="0027202E">
        <w:rPr>
          <w:rStyle w:val="CodeTextChar"/>
          <w:rFonts w:eastAsiaTheme="minorEastAsia"/>
        </w:rPr>
        <w:t>allocated</w:t>
      </w:r>
      <w:r>
        <w:t xml:space="preserve"> host appears in the corresponding host’s </w:t>
      </w:r>
      <w:r w:rsidRPr="0027202E">
        <w:rPr>
          <w:rStyle w:val="CodeTextChar"/>
          <w:rFonts w:eastAsiaTheme="minorEastAsia"/>
        </w:rPr>
        <w:t>hostvms</w:t>
      </w:r>
      <w:r>
        <w:t xml:space="preserve"> value, and each </w:t>
      </w:r>
      <w:r w:rsidRPr="0027202E">
        <w:rPr>
          <w:rStyle w:val="CodeTextChar"/>
          <w:rFonts w:eastAsiaTheme="minorEastAsia"/>
        </w:rPr>
        <w:t>hostvms</w:t>
      </w:r>
      <w:r>
        <w:t xml:space="preserve"> value is the smallest </w:t>
      </w:r>
      <w:r w:rsidR="00147635">
        <w:t>list</w:t>
      </w:r>
      <w:r>
        <w:t xml:space="preserve"> </w:t>
      </w:r>
      <w:r w:rsidR="00AF1358">
        <w:t xml:space="preserve">satisfying </w:t>
      </w:r>
      <w:r>
        <w:t>this constraint.</w:t>
      </w:r>
      <w:r w:rsidR="0027202E">
        <w:t xml:space="preserve">  </w:t>
      </w:r>
    </w:p>
    <w:p w:rsidR="004D4115" w:rsidRDefault="004D4115" w:rsidP="007B13D6">
      <w:pPr>
        <w:ind w:left="1080"/>
        <w:rPr>
          <w:u w:val="single"/>
        </w:rPr>
      </w:pPr>
    </w:p>
    <w:p w:rsidR="00000000" w:rsidRDefault="001C35E9">
      <w:pPr>
        <w:pStyle w:val="PresCode"/>
        <w:ind w:left="1080"/>
        <w:pPrChange w:id="1874" w:author="anfarr" w:date="2009-02-09T21:05:00Z">
          <w:pPr>
            <w:pStyle w:val="Code1"/>
            <w:ind w:left="1080"/>
          </w:pPr>
        </w:pPrChange>
      </w:pPr>
      <w:r>
        <w:t>...snip...</w:t>
      </w:r>
    </w:p>
    <w:p w:rsidR="00000000" w:rsidRDefault="001C35E9">
      <w:pPr>
        <w:pStyle w:val="PresCode"/>
        <w:ind w:left="1080"/>
        <w:pPrChange w:id="1875" w:author="anfarr" w:date="2009-02-09T21:05:00Z">
          <w:pPr>
            <w:pStyle w:val="Code1"/>
            <w:ind w:left="1080"/>
          </w:pPr>
        </w:pPrChange>
      </w:pPr>
      <w:r w:rsidRPr="001C35E9">
        <w:t>hosts extends DATA  {</w:t>
      </w:r>
    </w:p>
    <w:p w:rsidR="00000000" w:rsidRDefault="001C35E9">
      <w:pPr>
        <w:pStyle w:val="PresCode"/>
        <w:ind w:left="1080"/>
        <w:pPrChange w:id="1876" w:author="anfarr" w:date="2009-02-09T21:05:00Z">
          <w:pPr>
            <w:pStyle w:val="Code1"/>
            <w:ind w:left="1080"/>
          </w:pPr>
        </w:pPrChange>
      </w:pPr>
      <w:r w:rsidRPr="001C35E9">
        <w:t xml:space="preserve">  host0 extends  {</w:t>
      </w:r>
    </w:p>
    <w:p w:rsidR="00000000" w:rsidRDefault="001C35E9">
      <w:pPr>
        <w:pStyle w:val="PresCode"/>
        <w:ind w:left="1080"/>
        <w:pPrChange w:id="1877" w:author="anfarr" w:date="2009-02-09T21:05:00Z">
          <w:pPr>
            <w:pStyle w:val="Code1"/>
            <w:ind w:left="1080"/>
          </w:pPr>
        </w:pPrChange>
      </w:pPr>
      <w:r w:rsidRPr="001C35E9">
        <w:t xml:space="preserve">    resources extends DATA  {</w:t>
      </w:r>
    </w:p>
    <w:p w:rsidR="00000000" w:rsidRDefault="001C35E9">
      <w:pPr>
        <w:pStyle w:val="PresCode"/>
        <w:ind w:left="1080"/>
        <w:pPrChange w:id="1878" w:author="anfarr" w:date="2009-02-09T21:05:00Z">
          <w:pPr>
            <w:pStyle w:val="Code1"/>
            <w:ind w:left="1080"/>
          </w:pPr>
        </w:pPrChange>
      </w:pPr>
      <w:r w:rsidRPr="001C35E9">
        <w:t xml:space="preserve">      host_type "ht0";</w:t>
      </w:r>
    </w:p>
    <w:p w:rsidR="00000000" w:rsidRDefault="001C35E9">
      <w:pPr>
        <w:pStyle w:val="PresCode"/>
        <w:ind w:left="1080"/>
        <w:pPrChange w:id="1879" w:author="anfarr" w:date="2009-02-09T21:05:00Z">
          <w:pPr>
            <w:pStyle w:val="Code1"/>
            <w:ind w:left="1080"/>
          </w:pPr>
        </w:pPrChange>
      </w:pPr>
      <w:r w:rsidRPr="001C35E9">
        <w:t xml:space="preserve">      memory 4;</w:t>
      </w:r>
    </w:p>
    <w:p w:rsidR="00000000" w:rsidRDefault="001C35E9">
      <w:pPr>
        <w:pStyle w:val="PresCode"/>
        <w:ind w:left="1080"/>
        <w:pPrChange w:id="1880" w:author="anfarr" w:date="2009-02-09T21:05:00Z">
          <w:pPr>
            <w:pStyle w:val="Code1"/>
            <w:ind w:left="1080"/>
          </w:pPr>
        </w:pPrChange>
      </w:pPr>
      <w:r w:rsidRPr="001C35E9">
        <w:t xml:space="preserve">      idx 0;</w:t>
      </w:r>
    </w:p>
    <w:p w:rsidR="00000000" w:rsidRDefault="001C35E9">
      <w:pPr>
        <w:pStyle w:val="PresCode"/>
        <w:ind w:left="1080"/>
        <w:pPrChange w:id="1881" w:author="anfarr" w:date="2009-02-09T21:05:00Z">
          <w:pPr>
            <w:pStyle w:val="Code1"/>
            <w:ind w:left="1080"/>
          </w:pPr>
        </w:pPrChange>
      </w:pPr>
      <w:r w:rsidRPr="001C35E9">
        <w:t xml:space="preserve">    }</w:t>
      </w:r>
    </w:p>
    <w:p w:rsidR="00000000" w:rsidRDefault="001C35E9">
      <w:pPr>
        <w:pStyle w:val="PresCode"/>
        <w:ind w:left="1080"/>
        <w:pPrChange w:id="1882" w:author="anfarr" w:date="2009-02-09T21:05:00Z">
          <w:pPr>
            <w:pStyle w:val="Code1"/>
            <w:ind w:left="1080"/>
          </w:pPr>
        </w:pPrChange>
      </w:pPr>
      <w:r w:rsidRPr="001C35E9">
        <w:t xml:space="preserve">    caps [|4|];</w:t>
      </w:r>
    </w:p>
    <w:p w:rsidR="00000000" w:rsidRDefault="001C35E9">
      <w:pPr>
        <w:pStyle w:val="PresCode"/>
        <w:ind w:left="1080"/>
        <w:rPr>
          <w:b/>
        </w:rPr>
        <w:pPrChange w:id="1883" w:author="anfarr" w:date="2009-02-09T21:05:00Z">
          <w:pPr>
            <w:pStyle w:val="Code1"/>
            <w:ind w:left="1080"/>
          </w:pPr>
        </w:pPrChange>
      </w:pPr>
      <w:r w:rsidRPr="001C35E9">
        <w:t xml:space="preserve">    </w:t>
      </w:r>
      <w:r w:rsidRPr="0027202E">
        <w:rPr>
          <w:b/>
        </w:rPr>
        <w:t>hostvms [|"vm</w:t>
      </w:r>
      <w:ins w:id="1884" w:author="anfarr" w:date="2009-02-09T22:35:00Z">
        <w:r w:rsidR="00B07154">
          <w:rPr>
            <w:b/>
          </w:rPr>
          <w:t>0</w:t>
        </w:r>
      </w:ins>
      <w:del w:id="1885" w:author="anfarr" w:date="2009-02-09T22:35:00Z">
        <w:r w:rsidRPr="0027202E" w:rsidDel="00B07154">
          <w:rPr>
            <w:b/>
          </w:rPr>
          <w:delText>1</w:delText>
        </w:r>
      </w:del>
      <w:r w:rsidRPr="0027202E">
        <w:rPr>
          <w:b/>
        </w:rPr>
        <w:t>", "vm</w:t>
      </w:r>
      <w:ins w:id="1886" w:author="anfarr" w:date="2009-02-09T22:35:00Z">
        <w:r w:rsidR="00B07154">
          <w:rPr>
            <w:b/>
          </w:rPr>
          <w:t>1</w:t>
        </w:r>
      </w:ins>
      <w:del w:id="1887" w:author="anfarr" w:date="2009-02-09T22:35:00Z">
        <w:r w:rsidRPr="0027202E" w:rsidDel="00B07154">
          <w:rPr>
            <w:b/>
          </w:rPr>
          <w:delText>0</w:delText>
        </w:r>
      </w:del>
      <w:r w:rsidRPr="0027202E">
        <w:rPr>
          <w:b/>
        </w:rPr>
        <w:t>"|];</w:t>
      </w:r>
    </w:p>
    <w:p w:rsidR="00000000" w:rsidRDefault="001C35E9">
      <w:pPr>
        <w:pStyle w:val="PresCode"/>
        <w:ind w:left="1080"/>
        <w:pPrChange w:id="1888" w:author="anfarr" w:date="2009-02-09T21:05:00Z">
          <w:pPr>
            <w:pStyle w:val="Code1"/>
            <w:ind w:left="1080"/>
          </w:pPr>
        </w:pPrChange>
      </w:pPr>
      <w:r w:rsidRPr="001C35E9">
        <w:t xml:space="preserve">    sfIndex 0;</w:t>
      </w:r>
    </w:p>
    <w:p w:rsidR="00000000" w:rsidRDefault="001C35E9">
      <w:pPr>
        <w:pStyle w:val="PresCode"/>
        <w:ind w:left="1080"/>
        <w:pPrChange w:id="1889" w:author="anfarr" w:date="2009-02-09T21:05:00Z">
          <w:pPr>
            <w:pStyle w:val="Code1"/>
            <w:ind w:left="1080"/>
          </w:pPr>
        </w:pPrChange>
      </w:pPr>
      <w:r w:rsidRPr="001C35E9">
        <w:t xml:space="preserve">    sfTag "host0";</w:t>
      </w:r>
    </w:p>
    <w:p w:rsidR="00000000" w:rsidRDefault="001C35E9">
      <w:pPr>
        <w:pStyle w:val="PresCode"/>
        <w:ind w:left="1080"/>
        <w:pPrChange w:id="1890" w:author="anfarr" w:date="2009-02-09T21:05:00Z">
          <w:pPr>
            <w:pStyle w:val="Code1"/>
            <w:ind w:left="1080"/>
          </w:pPr>
        </w:pPrChange>
      </w:pPr>
      <w:r w:rsidRPr="001C35E9">
        <w:t xml:space="preserve">  }</w:t>
      </w:r>
    </w:p>
    <w:p w:rsidR="00000000" w:rsidRDefault="001C35E9">
      <w:pPr>
        <w:pStyle w:val="PresCode"/>
        <w:ind w:left="1080"/>
        <w:pPrChange w:id="1891" w:author="anfarr" w:date="2009-02-09T21:05:00Z">
          <w:pPr>
            <w:pStyle w:val="Code1"/>
            <w:ind w:left="1080"/>
          </w:pPr>
        </w:pPrChange>
      </w:pPr>
      <w:r w:rsidRPr="001C35E9">
        <w:t xml:space="preserve">  host1 extends  {</w:t>
      </w:r>
    </w:p>
    <w:p w:rsidR="00000000" w:rsidRDefault="001C35E9">
      <w:pPr>
        <w:pStyle w:val="PresCode"/>
        <w:ind w:left="1080"/>
        <w:pPrChange w:id="1892" w:author="anfarr" w:date="2009-02-09T21:05:00Z">
          <w:pPr>
            <w:pStyle w:val="Code1"/>
            <w:ind w:left="1080"/>
          </w:pPr>
        </w:pPrChange>
      </w:pPr>
      <w:r w:rsidRPr="001C35E9">
        <w:t xml:space="preserve">    resources extends DATA  {</w:t>
      </w:r>
    </w:p>
    <w:p w:rsidR="00000000" w:rsidRDefault="001C35E9">
      <w:pPr>
        <w:pStyle w:val="PresCode"/>
        <w:ind w:left="1080"/>
        <w:pPrChange w:id="1893" w:author="anfarr" w:date="2009-02-09T21:05:00Z">
          <w:pPr>
            <w:pStyle w:val="Code1"/>
            <w:ind w:left="1080"/>
          </w:pPr>
        </w:pPrChange>
      </w:pPr>
      <w:r w:rsidRPr="001C35E9">
        <w:t xml:space="preserve">      host_type "ht1";</w:t>
      </w:r>
    </w:p>
    <w:p w:rsidR="00000000" w:rsidRDefault="001C35E9">
      <w:pPr>
        <w:pStyle w:val="PresCode"/>
        <w:ind w:left="1080"/>
        <w:pPrChange w:id="1894" w:author="anfarr" w:date="2009-02-09T21:05:00Z">
          <w:pPr>
            <w:pStyle w:val="Code1"/>
            <w:ind w:left="1080"/>
          </w:pPr>
        </w:pPrChange>
      </w:pPr>
      <w:r w:rsidRPr="001C35E9">
        <w:t xml:space="preserve">      memory 3;</w:t>
      </w:r>
    </w:p>
    <w:p w:rsidR="00000000" w:rsidRDefault="001C35E9">
      <w:pPr>
        <w:pStyle w:val="PresCode"/>
        <w:ind w:left="1080"/>
        <w:pPrChange w:id="1895" w:author="anfarr" w:date="2009-02-09T21:05:00Z">
          <w:pPr>
            <w:pStyle w:val="Code1"/>
            <w:ind w:left="1080"/>
          </w:pPr>
        </w:pPrChange>
      </w:pPr>
      <w:r w:rsidRPr="001C35E9">
        <w:t xml:space="preserve">      idx 1;</w:t>
      </w:r>
    </w:p>
    <w:p w:rsidR="00000000" w:rsidRDefault="001C35E9">
      <w:pPr>
        <w:pStyle w:val="PresCode"/>
        <w:ind w:left="1080"/>
        <w:pPrChange w:id="1896" w:author="anfarr" w:date="2009-02-09T21:05:00Z">
          <w:pPr>
            <w:pStyle w:val="Code1"/>
            <w:ind w:left="1080"/>
          </w:pPr>
        </w:pPrChange>
      </w:pPr>
      <w:r w:rsidRPr="001C35E9">
        <w:t xml:space="preserve">    }</w:t>
      </w:r>
    </w:p>
    <w:p w:rsidR="00000000" w:rsidRDefault="001C35E9">
      <w:pPr>
        <w:pStyle w:val="PresCode"/>
        <w:ind w:left="1080"/>
        <w:pPrChange w:id="1897" w:author="anfarr" w:date="2009-02-09T21:05:00Z">
          <w:pPr>
            <w:pStyle w:val="Code1"/>
            <w:ind w:left="1080"/>
          </w:pPr>
        </w:pPrChange>
      </w:pPr>
      <w:r w:rsidRPr="001C35E9">
        <w:t xml:space="preserve">    caps [|3|];</w:t>
      </w:r>
    </w:p>
    <w:p w:rsidR="00000000" w:rsidRDefault="001C35E9">
      <w:pPr>
        <w:pStyle w:val="PresCode"/>
        <w:ind w:left="1080"/>
        <w:rPr>
          <w:b/>
        </w:rPr>
        <w:pPrChange w:id="1898" w:author="anfarr" w:date="2009-02-09T21:05:00Z">
          <w:pPr>
            <w:pStyle w:val="Code1"/>
            <w:ind w:left="1080"/>
          </w:pPr>
        </w:pPrChange>
      </w:pPr>
      <w:r w:rsidRPr="001C35E9">
        <w:t xml:space="preserve">    </w:t>
      </w:r>
      <w:r w:rsidRPr="0027202E">
        <w:rPr>
          <w:b/>
        </w:rPr>
        <w:t>hostvms [|"vm2"|];</w:t>
      </w:r>
    </w:p>
    <w:p w:rsidR="00000000" w:rsidRDefault="001C35E9">
      <w:pPr>
        <w:pStyle w:val="PresCode"/>
        <w:ind w:left="1080"/>
        <w:pPrChange w:id="1899" w:author="anfarr" w:date="2009-02-09T21:05:00Z">
          <w:pPr>
            <w:pStyle w:val="Code1"/>
            <w:ind w:left="1080"/>
          </w:pPr>
        </w:pPrChange>
      </w:pPr>
      <w:r w:rsidRPr="001C35E9">
        <w:t xml:space="preserve">    sfIndex 1;</w:t>
      </w:r>
    </w:p>
    <w:p w:rsidR="00000000" w:rsidRDefault="001C35E9">
      <w:pPr>
        <w:pStyle w:val="PresCode"/>
        <w:ind w:left="1080"/>
        <w:pPrChange w:id="1900" w:author="anfarr" w:date="2009-02-09T21:05:00Z">
          <w:pPr>
            <w:pStyle w:val="Code1"/>
            <w:ind w:left="1080"/>
          </w:pPr>
        </w:pPrChange>
      </w:pPr>
      <w:r w:rsidRPr="001C35E9">
        <w:t xml:space="preserve">    sfTag "host1";</w:t>
      </w:r>
    </w:p>
    <w:p w:rsidR="00000000" w:rsidRDefault="001C35E9">
      <w:pPr>
        <w:pStyle w:val="PresCode"/>
        <w:ind w:left="1080"/>
        <w:pPrChange w:id="1901" w:author="anfarr" w:date="2009-02-09T21:05:00Z">
          <w:pPr>
            <w:pStyle w:val="Code1"/>
            <w:ind w:left="1080"/>
          </w:pPr>
        </w:pPrChange>
      </w:pPr>
      <w:r w:rsidRPr="001C35E9">
        <w:t xml:space="preserve">  }</w:t>
      </w:r>
    </w:p>
    <w:p w:rsidR="00000000" w:rsidRDefault="001C35E9">
      <w:pPr>
        <w:pStyle w:val="PresCode"/>
        <w:ind w:left="1080"/>
        <w:pPrChange w:id="1902" w:author="anfarr" w:date="2009-02-09T21:05:00Z">
          <w:pPr>
            <w:pStyle w:val="Code1"/>
            <w:ind w:left="1080"/>
          </w:pPr>
        </w:pPrChange>
      </w:pPr>
      <w:r w:rsidRPr="001C35E9">
        <w:t xml:space="preserve">  host2 extends  {</w:t>
      </w:r>
    </w:p>
    <w:p w:rsidR="00000000" w:rsidRDefault="001C35E9">
      <w:pPr>
        <w:pStyle w:val="PresCode"/>
        <w:ind w:left="1080"/>
        <w:pPrChange w:id="1903" w:author="anfarr" w:date="2009-02-09T21:05:00Z">
          <w:pPr>
            <w:pStyle w:val="Code1"/>
            <w:ind w:left="1080"/>
          </w:pPr>
        </w:pPrChange>
      </w:pPr>
      <w:r w:rsidRPr="001C35E9">
        <w:t xml:space="preserve">    resources extends DATA  {</w:t>
      </w:r>
    </w:p>
    <w:p w:rsidR="00000000" w:rsidRDefault="001C35E9">
      <w:pPr>
        <w:pStyle w:val="PresCode"/>
        <w:ind w:left="1080"/>
        <w:pPrChange w:id="1904" w:author="anfarr" w:date="2009-02-09T21:05:00Z">
          <w:pPr>
            <w:pStyle w:val="Code1"/>
            <w:ind w:left="1080"/>
          </w:pPr>
        </w:pPrChange>
      </w:pPr>
      <w:r w:rsidRPr="001C35E9">
        <w:t xml:space="preserve">      host_type "ht1";</w:t>
      </w:r>
    </w:p>
    <w:p w:rsidR="00000000" w:rsidRDefault="001C35E9">
      <w:pPr>
        <w:pStyle w:val="PresCode"/>
        <w:ind w:left="1080"/>
        <w:pPrChange w:id="1905" w:author="anfarr" w:date="2009-02-09T21:05:00Z">
          <w:pPr>
            <w:pStyle w:val="Code1"/>
            <w:ind w:left="1080"/>
          </w:pPr>
        </w:pPrChange>
      </w:pPr>
      <w:r w:rsidRPr="001C35E9">
        <w:t xml:space="preserve">      memory 3;</w:t>
      </w:r>
    </w:p>
    <w:p w:rsidR="00000000" w:rsidRDefault="001C35E9">
      <w:pPr>
        <w:pStyle w:val="PresCode"/>
        <w:ind w:left="1080"/>
        <w:pPrChange w:id="1906" w:author="anfarr" w:date="2009-02-09T21:05:00Z">
          <w:pPr>
            <w:pStyle w:val="Code1"/>
            <w:ind w:left="1080"/>
          </w:pPr>
        </w:pPrChange>
      </w:pPr>
      <w:r w:rsidRPr="001C35E9">
        <w:t xml:space="preserve">      idx 2;</w:t>
      </w:r>
    </w:p>
    <w:p w:rsidR="00000000" w:rsidRDefault="001C35E9">
      <w:pPr>
        <w:pStyle w:val="PresCode"/>
        <w:ind w:left="1080"/>
        <w:pPrChange w:id="1907" w:author="anfarr" w:date="2009-02-09T21:05:00Z">
          <w:pPr>
            <w:pStyle w:val="Code1"/>
            <w:ind w:left="1080"/>
          </w:pPr>
        </w:pPrChange>
      </w:pPr>
      <w:r w:rsidRPr="001C35E9">
        <w:t xml:space="preserve">    }</w:t>
      </w:r>
    </w:p>
    <w:p w:rsidR="00000000" w:rsidRDefault="001C35E9">
      <w:pPr>
        <w:pStyle w:val="PresCode"/>
        <w:ind w:left="1080"/>
        <w:pPrChange w:id="1908" w:author="anfarr" w:date="2009-02-09T21:05:00Z">
          <w:pPr>
            <w:pStyle w:val="Code1"/>
            <w:ind w:left="1080"/>
          </w:pPr>
        </w:pPrChange>
      </w:pPr>
      <w:r w:rsidRPr="001C35E9">
        <w:t xml:space="preserve">    caps [|3|];</w:t>
      </w:r>
    </w:p>
    <w:p w:rsidR="00000000" w:rsidRDefault="001C35E9">
      <w:pPr>
        <w:pStyle w:val="PresCode"/>
        <w:ind w:left="1080"/>
        <w:rPr>
          <w:b/>
        </w:rPr>
        <w:pPrChange w:id="1909" w:author="anfarr" w:date="2009-02-09T21:05:00Z">
          <w:pPr>
            <w:pStyle w:val="Code1"/>
            <w:ind w:left="1080"/>
          </w:pPr>
        </w:pPrChange>
      </w:pPr>
      <w:r w:rsidRPr="001C35E9">
        <w:t xml:space="preserve">    </w:t>
      </w:r>
      <w:r w:rsidRPr="0027202E">
        <w:rPr>
          <w:b/>
        </w:rPr>
        <w:t>hostvms [|"vm3"|];</w:t>
      </w:r>
    </w:p>
    <w:p w:rsidR="00000000" w:rsidRDefault="001C35E9">
      <w:pPr>
        <w:pStyle w:val="PresCode"/>
        <w:ind w:left="1080"/>
        <w:pPrChange w:id="1910" w:author="anfarr" w:date="2009-02-09T21:05:00Z">
          <w:pPr>
            <w:pStyle w:val="Code1"/>
            <w:ind w:left="1080"/>
          </w:pPr>
        </w:pPrChange>
      </w:pPr>
      <w:r w:rsidRPr="001C35E9">
        <w:t xml:space="preserve">    sfIndex 2;</w:t>
      </w:r>
    </w:p>
    <w:p w:rsidR="00000000" w:rsidRDefault="001C35E9">
      <w:pPr>
        <w:pStyle w:val="PresCode"/>
        <w:ind w:left="1080"/>
        <w:pPrChange w:id="1911" w:author="anfarr" w:date="2009-02-09T21:05:00Z">
          <w:pPr>
            <w:pStyle w:val="Code1"/>
            <w:ind w:left="1080"/>
          </w:pPr>
        </w:pPrChange>
      </w:pPr>
      <w:r w:rsidRPr="001C35E9">
        <w:t xml:space="preserve">    sfTag "host2";</w:t>
      </w:r>
    </w:p>
    <w:p w:rsidR="00000000" w:rsidRDefault="001C35E9">
      <w:pPr>
        <w:pStyle w:val="PresCode"/>
        <w:ind w:left="1080"/>
        <w:pPrChange w:id="1912" w:author="anfarr" w:date="2009-02-09T21:05:00Z">
          <w:pPr>
            <w:pStyle w:val="Code1"/>
            <w:ind w:left="1080"/>
          </w:pPr>
        </w:pPrChange>
      </w:pPr>
      <w:r w:rsidRPr="001C35E9">
        <w:t xml:space="preserve">  }</w:t>
      </w:r>
    </w:p>
    <w:p w:rsidR="00000000" w:rsidRDefault="001C35E9">
      <w:pPr>
        <w:pStyle w:val="PresCode"/>
        <w:ind w:left="1080"/>
        <w:pPrChange w:id="1913" w:author="anfarr" w:date="2009-02-09T21:05:00Z">
          <w:pPr>
            <w:pStyle w:val="Code1"/>
            <w:ind w:left="1080"/>
          </w:pPr>
        </w:pPrChange>
      </w:pPr>
      <w:r w:rsidRPr="001C35E9">
        <w:t>}</w:t>
      </w:r>
    </w:p>
    <w:p w:rsidR="00000000" w:rsidRDefault="001C35E9">
      <w:pPr>
        <w:pStyle w:val="PresCode"/>
        <w:ind w:left="1080"/>
        <w:pPrChange w:id="1914" w:author="anfarr" w:date="2009-02-09T21:05:00Z">
          <w:pPr>
            <w:pStyle w:val="Code1"/>
            <w:ind w:left="1080"/>
          </w:pPr>
        </w:pPrChange>
      </w:pPr>
      <w:r w:rsidRPr="001C35E9">
        <w:t>vms extends DATA  {</w:t>
      </w:r>
    </w:p>
    <w:p w:rsidR="00000000" w:rsidRDefault="001C35E9">
      <w:pPr>
        <w:pStyle w:val="PresCode"/>
        <w:ind w:left="1080"/>
        <w:pPrChange w:id="1915" w:author="anfarr" w:date="2009-02-09T21:05:00Z">
          <w:pPr>
            <w:pStyle w:val="Code1"/>
            <w:ind w:left="1080"/>
          </w:pPr>
        </w:pPrChange>
      </w:pPr>
      <w:r w:rsidRPr="001C35E9">
        <w:t xml:space="preserve">  vm0 extends DATA  {</w:t>
      </w:r>
    </w:p>
    <w:p w:rsidR="00000000" w:rsidRDefault="001C35E9">
      <w:pPr>
        <w:pStyle w:val="PresCode"/>
        <w:ind w:left="1080"/>
        <w:pPrChange w:id="1916" w:author="anfarr" w:date="2009-02-09T21:05:00Z">
          <w:pPr>
            <w:pStyle w:val="Code1"/>
            <w:ind w:left="1080"/>
          </w:pPr>
        </w:pPrChange>
      </w:pPr>
      <w:r w:rsidRPr="001C35E9">
        <w:t xml:space="preserve">    resources extends DATA  {</w:t>
      </w:r>
    </w:p>
    <w:p w:rsidR="00000000" w:rsidRDefault="001C35E9">
      <w:pPr>
        <w:pStyle w:val="PresCode"/>
        <w:ind w:left="1080"/>
        <w:pPrChange w:id="1917" w:author="anfarr" w:date="2009-02-09T21:05:00Z">
          <w:pPr>
            <w:pStyle w:val="Code1"/>
            <w:ind w:left="1080"/>
          </w:pPr>
        </w:pPrChange>
      </w:pPr>
      <w:r w:rsidRPr="001C35E9">
        <w:t xml:space="preserve">      vm_type "vmt0";</w:t>
      </w:r>
    </w:p>
    <w:p w:rsidR="00000000" w:rsidRDefault="001C35E9">
      <w:pPr>
        <w:pStyle w:val="PresCode"/>
        <w:ind w:left="1080"/>
        <w:pPrChange w:id="1918" w:author="anfarr" w:date="2009-02-09T21:05:00Z">
          <w:pPr>
            <w:pStyle w:val="Code1"/>
            <w:ind w:left="1080"/>
          </w:pPr>
        </w:pPrChange>
      </w:pPr>
      <w:r w:rsidRPr="001C35E9">
        <w:t xml:space="preserve">      memory 2;</w:t>
      </w:r>
    </w:p>
    <w:p w:rsidR="00000000" w:rsidRDefault="001C35E9">
      <w:pPr>
        <w:pStyle w:val="PresCode"/>
        <w:ind w:left="1080"/>
        <w:pPrChange w:id="1919" w:author="anfarr" w:date="2009-02-09T21:05:00Z">
          <w:pPr>
            <w:pStyle w:val="Code1"/>
            <w:ind w:left="1080"/>
          </w:pPr>
        </w:pPrChange>
      </w:pPr>
      <w:r w:rsidRPr="001C35E9">
        <w:t xml:space="preserve">      idx 0;</w:t>
      </w:r>
    </w:p>
    <w:p w:rsidR="00000000" w:rsidRDefault="001C35E9">
      <w:pPr>
        <w:pStyle w:val="PresCode"/>
        <w:ind w:left="1080"/>
        <w:pPrChange w:id="1920" w:author="anfarr" w:date="2009-02-09T21:05:00Z">
          <w:pPr>
            <w:pStyle w:val="Code1"/>
            <w:ind w:left="1080"/>
          </w:pPr>
        </w:pPrChange>
      </w:pPr>
      <w:r w:rsidRPr="001C35E9">
        <w:t xml:space="preserve">    }</w:t>
      </w:r>
    </w:p>
    <w:p w:rsidR="00000000" w:rsidRDefault="001C35E9">
      <w:pPr>
        <w:pStyle w:val="PresCode"/>
        <w:ind w:left="1080"/>
        <w:pPrChange w:id="1921" w:author="anfarr" w:date="2009-02-09T21:05:00Z">
          <w:pPr>
            <w:pStyle w:val="Code1"/>
            <w:ind w:left="1080"/>
          </w:pPr>
        </w:pPrChange>
      </w:pPr>
      <w:r w:rsidRPr="001C35E9">
        <w:t xml:space="preserve">    reqs [|2|];</w:t>
      </w:r>
    </w:p>
    <w:p w:rsidR="00000000" w:rsidRDefault="001C35E9">
      <w:pPr>
        <w:pStyle w:val="PresCode"/>
        <w:ind w:left="1080"/>
        <w:rPr>
          <w:b/>
        </w:rPr>
        <w:pPrChange w:id="1922" w:author="anfarr" w:date="2009-02-09T21:05:00Z">
          <w:pPr>
            <w:pStyle w:val="Code1"/>
            <w:ind w:left="1080"/>
          </w:pPr>
        </w:pPrChange>
      </w:pPr>
      <w:r w:rsidRPr="001C35E9">
        <w:t xml:space="preserve">    </w:t>
      </w:r>
      <w:r w:rsidRPr="0027202E">
        <w:rPr>
          <w:b/>
        </w:rPr>
        <w:t>allocated "host0";</w:t>
      </w:r>
    </w:p>
    <w:p w:rsidR="00000000" w:rsidRDefault="001C35E9">
      <w:pPr>
        <w:pStyle w:val="PresCode"/>
        <w:ind w:left="1080"/>
        <w:pPrChange w:id="1923" w:author="anfarr" w:date="2009-02-09T21:05:00Z">
          <w:pPr>
            <w:pStyle w:val="Code1"/>
            <w:ind w:left="1080"/>
          </w:pPr>
        </w:pPrChange>
      </w:pPr>
      <w:r w:rsidRPr="001C35E9">
        <w:t xml:space="preserve">    sfIndex 0;</w:t>
      </w:r>
    </w:p>
    <w:p w:rsidR="00000000" w:rsidRDefault="001C35E9">
      <w:pPr>
        <w:pStyle w:val="PresCode"/>
        <w:ind w:left="1080"/>
        <w:pPrChange w:id="1924" w:author="anfarr" w:date="2009-02-09T21:05:00Z">
          <w:pPr>
            <w:pStyle w:val="Code1"/>
            <w:ind w:left="1080"/>
          </w:pPr>
        </w:pPrChange>
      </w:pPr>
      <w:r w:rsidRPr="001C35E9">
        <w:t xml:space="preserve">    sfTag "vm0";</w:t>
      </w:r>
    </w:p>
    <w:p w:rsidR="00000000" w:rsidRDefault="001C35E9">
      <w:pPr>
        <w:pStyle w:val="PresCode"/>
        <w:ind w:left="1080"/>
        <w:pPrChange w:id="1925" w:author="anfarr" w:date="2009-02-09T21:05:00Z">
          <w:pPr>
            <w:pStyle w:val="Code1"/>
            <w:ind w:left="1080"/>
          </w:pPr>
        </w:pPrChange>
      </w:pPr>
      <w:r w:rsidRPr="001C35E9">
        <w:t xml:space="preserve">  }</w:t>
      </w:r>
    </w:p>
    <w:p w:rsidR="00000000" w:rsidRDefault="001C35E9">
      <w:pPr>
        <w:pStyle w:val="PresCode"/>
        <w:ind w:left="1080"/>
        <w:pPrChange w:id="1926" w:author="anfarr" w:date="2009-02-09T21:05:00Z">
          <w:pPr>
            <w:pStyle w:val="Code1"/>
            <w:ind w:left="1080"/>
          </w:pPr>
        </w:pPrChange>
      </w:pPr>
      <w:r w:rsidRPr="001C35E9">
        <w:t xml:space="preserve">  vm1 extends DATA  {</w:t>
      </w:r>
    </w:p>
    <w:p w:rsidR="00000000" w:rsidRDefault="001C35E9">
      <w:pPr>
        <w:pStyle w:val="PresCode"/>
        <w:ind w:left="1080"/>
        <w:pPrChange w:id="1927" w:author="anfarr" w:date="2009-02-09T21:05:00Z">
          <w:pPr>
            <w:pStyle w:val="Code1"/>
            <w:ind w:left="1080"/>
          </w:pPr>
        </w:pPrChange>
      </w:pPr>
      <w:r w:rsidRPr="001C35E9">
        <w:lastRenderedPageBreak/>
        <w:t xml:space="preserve">    resources extends DATA  {</w:t>
      </w:r>
    </w:p>
    <w:p w:rsidR="00000000" w:rsidRDefault="001C35E9">
      <w:pPr>
        <w:pStyle w:val="PresCode"/>
        <w:ind w:left="1080"/>
        <w:pPrChange w:id="1928" w:author="anfarr" w:date="2009-02-09T21:05:00Z">
          <w:pPr>
            <w:pStyle w:val="Code1"/>
            <w:ind w:left="1080"/>
          </w:pPr>
        </w:pPrChange>
      </w:pPr>
      <w:r w:rsidRPr="001C35E9">
        <w:t xml:space="preserve">      vm_type "vmt0";</w:t>
      </w:r>
    </w:p>
    <w:p w:rsidR="00000000" w:rsidRDefault="001C35E9">
      <w:pPr>
        <w:pStyle w:val="PresCode"/>
        <w:ind w:left="1080"/>
        <w:pPrChange w:id="1929" w:author="anfarr" w:date="2009-02-09T21:05:00Z">
          <w:pPr>
            <w:pStyle w:val="Code1"/>
            <w:ind w:left="1080"/>
          </w:pPr>
        </w:pPrChange>
      </w:pPr>
      <w:r w:rsidRPr="001C35E9">
        <w:t xml:space="preserve">      memory 2;</w:t>
      </w:r>
    </w:p>
    <w:p w:rsidR="00000000" w:rsidRDefault="001C35E9">
      <w:pPr>
        <w:pStyle w:val="PresCode"/>
        <w:ind w:left="1080"/>
        <w:pPrChange w:id="1930" w:author="anfarr" w:date="2009-02-09T21:05:00Z">
          <w:pPr>
            <w:pStyle w:val="Code1"/>
            <w:ind w:left="1080"/>
          </w:pPr>
        </w:pPrChange>
      </w:pPr>
      <w:r w:rsidRPr="001C35E9">
        <w:t xml:space="preserve">      idx 1;</w:t>
      </w:r>
    </w:p>
    <w:p w:rsidR="00000000" w:rsidRDefault="001C35E9">
      <w:pPr>
        <w:pStyle w:val="PresCode"/>
        <w:ind w:left="1080"/>
        <w:pPrChange w:id="1931" w:author="anfarr" w:date="2009-02-09T21:05:00Z">
          <w:pPr>
            <w:pStyle w:val="Code1"/>
            <w:ind w:left="1080"/>
          </w:pPr>
        </w:pPrChange>
      </w:pPr>
      <w:r w:rsidRPr="001C35E9">
        <w:t xml:space="preserve">    }</w:t>
      </w:r>
    </w:p>
    <w:p w:rsidR="00000000" w:rsidRDefault="001C35E9">
      <w:pPr>
        <w:pStyle w:val="PresCode"/>
        <w:ind w:left="1080"/>
        <w:pPrChange w:id="1932" w:author="anfarr" w:date="2009-02-09T21:05:00Z">
          <w:pPr>
            <w:pStyle w:val="Code1"/>
            <w:ind w:left="1080"/>
          </w:pPr>
        </w:pPrChange>
      </w:pPr>
      <w:r w:rsidRPr="001C35E9">
        <w:t xml:space="preserve">    reqs [|2|];</w:t>
      </w:r>
    </w:p>
    <w:p w:rsidR="00000000" w:rsidRDefault="001C35E9">
      <w:pPr>
        <w:pStyle w:val="PresCode"/>
        <w:ind w:left="1080"/>
        <w:rPr>
          <w:b/>
        </w:rPr>
        <w:pPrChange w:id="1933" w:author="anfarr" w:date="2009-02-09T21:05:00Z">
          <w:pPr>
            <w:pStyle w:val="Code1"/>
            <w:ind w:left="1080"/>
          </w:pPr>
        </w:pPrChange>
      </w:pPr>
      <w:r w:rsidRPr="001C35E9">
        <w:t xml:space="preserve">    </w:t>
      </w:r>
      <w:r w:rsidRPr="0027202E">
        <w:rPr>
          <w:b/>
        </w:rPr>
        <w:t>allocated "host0";</w:t>
      </w:r>
    </w:p>
    <w:p w:rsidR="00000000" w:rsidRDefault="001C35E9">
      <w:pPr>
        <w:pStyle w:val="PresCode"/>
        <w:ind w:left="1080"/>
        <w:pPrChange w:id="1934" w:author="anfarr" w:date="2009-02-09T21:05:00Z">
          <w:pPr>
            <w:pStyle w:val="Code1"/>
            <w:ind w:left="1080"/>
          </w:pPr>
        </w:pPrChange>
      </w:pPr>
      <w:r w:rsidRPr="001C35E9">
        <w:t xml:space="preserve">    sfIndex 1;</w:t>
      </w:r>
    </w:p>
    <w:p w:rsidR="00000000" w:rsidRDefault="001C35E9">
      <w:pPr>
        <w:pStyle w:val="PresCode"/>
        <w:ind w:left="1080"/>
        <w:pPrChange w:id="1935" w:author="anfarr" w:date="2009-02-09T21:05:00Z">
          <w:pPr>
            <w:pStyle w:val="Code1"/>
            <w:ind w:left="1080"/>
          </w:pPr>
        </w:pPrChange>
      </w:pPr>
      <w:r w:rsidRPr="001C35E9">
        <w:t xml:space="preserve">    sfTag "vm1";</w:t>
      </w:r>
    </w:p>
    <w:p w:rsidR="00000000" w:rsidRDefault="001C35E9">
      <w:pPr>
        <w:pStyle w:val="PresCode"/>
        <w:ind w:left="1080"/>
        <w:pPrChange w:id="1936" w:author="anfarr" w:date="2009-02-09T21:05:00Z">
          <w:pPr>
            <w:pStyle w:val="Code1"/>
            <w:ind w:left="1080"/>
          </w:pPr>
        </w:pPrChange>
      </w:pPr>
      <w:r w:rsidRPr="001C35E9">
        <w:t xml:space="preserve">  }</w:t>
      </w:r>
    </w:p>
    <w:p w:rsidR="00000000" w:rsidRDefault="001C35E9">
      <w:pPr>
        <w:pStyle w:val="PresCode"/>
        <w:ind w:left="1080"/>
        <w:pPrChange w:id="1937" w:author="anfarr" w:date="2009-02-09T21:05:00Z">
          <w:pPr>
            <w:pStyle w:val="Code1"/>
            <w:ind w:left="1080"/>
          </w:pPr>
        </w:pPrChange>
      </w:pPr>
      <w:r w:rsidRPr="001C35E9">
        <w:t xml:space="preserve">  vm2 extends DATA  {</w:t>
      </w:r>
    </w:p>
    <w:p w:rsidR="00000000" w:rsidRDefault="001C35E9">
      <w:pPr>
        <w:pStyle w:val="PresCode"/>
        <w:ind w:left="1080"/>
        <w:pPrChange w:id="1938" w:author="anfarr" w:date="2009-02-09T21:05:00Z">
          <w:pPr>
            <w:pStyle w:val="Code1"/>
            <w:ind w:left="1080"/>
          </w:pPr>
        </w:pPrChange>
      </w:pPr>
      <w:r w:rsidRPr="001C35E9">
        <w:t xml:space="preserve">    resources extends DATA  {</w:t>
      </w:r>
    </w:p>
    <w:p w:rsidR="00000000" w:rsidRDefault="001C35E9">
      <w:pPr>
        <w:pStyle w:val="PresCode"/>
        <w:ind w:left="1080"/>
        <w:pPrChange w:id="1939" w:author="anfarr" w:date="2009-02-09T21:05:00Z">
          <w:pPr>
            <w:pStyle w:val="Code1"/>
            <w:ind w:left="1080"/>
          </w:pPr>
        </w:pPrChange>
      </w:pPr>
      <w:r w:rsidRPr="001C35E9">
        <w:t xml:space="preserve">      vm_type "vmt1";</w:t>
      </w:r>
    </w:p>
    <w:p w:rsidR="00000000" w:rsidRDefault="001C35E9">
      <w:pPr>
        <w:pStyle w:val="PresCode"/>
        <w:ind w:left="1080"/>
        <w:pPrChange w:id="1940" w:author="anfarr" w:date="2009-02-09T21:05:00Z">
          <w:pPr>
            <w:pStyle w:val="Code1"/>
            <w:ind w:left="1080"/>
          </w:pPr>
        </w:pPrChange>
      </w:pPr>
      <w:r w:rsidRPr="001C35E9">
        <w:t xml:space="preserve">      memory 3;</w:t>
      </w:r>
    </w:p>
    <w:p w:rsidR="00000000" w:rsidRDefault="001C35E9">
      <w:pPr>
        <w:pStyle w:val="PresCode"/>
        <w:ind w:left="1080"/>
        <w:pPrChange w:id="1941" w:author="anfarr" w:date="2009-02-09T21:05:00Z">
          <w:pPr>
            <w:pStyle w:val="Code1"/>
            <w:ind w:left="1080"/>
          </w:pPr>
        </w:pPrChange>
      </w:pPr>
      <w:r w:rsidRPr="001C35E9">
        <w:t xml:space="preserve">      idx 2;</w:t>
      </w:r>
    </w:p>
    <w:p w:rsidR="00000000" w:rsidRDefault="001C35E9">
      <w:pPr>
        <w:pStyle w:val="PresCode"/>
        <w:ind w:left="1080"/>
        <w:pPrChange w:id="1942" w:author="anfarr" w:date="2009-02-09T21:05:00Z">
          <w:pPr>
            <w:pStyle w:val="Code1"/>
            <w:ind w:left="1080"/>
          </w:pPr>
        </w:pPrChange>
      </w:pPr>
      <w:r w:rsidRPr="001C35E9">
        <w:t xml:space="preserve">    }</w:t>
      </w:r>
    </w:p>
    <w:p w:rsidR="00000000" w:rsidRDefault="001C35E9">
      <w:pPr>
        <w:pStyle w:val="PresCode"/>
        <w:ind w:left="1080"/>
        <w:pPrChange w:id="1943" w:author="anfarr" w:date="2009-02-09T21:05:00Z">
          <w:pPr>
            <w:pStyle w:val="Code1"/>
            <w:ind w:left="1080"/>
          </w:pPr>
        </w:pPrChange>
      </w:pPr>
      <w:r w:rsidRPr="001C35E9">
        <w:t xml:space="preserve">    reqs [|3|];</w:t>
      </w:r>
    </w:p>
    <w:p w:rsidR="00000000" w:rsidRDefault="001C35E9">
      <w:pPr>
        <w:pStyle w:val="PresCode"/>
        <w:ind w:left="1080"/>
        <w:rPr>
          <w:b/>
        </w:rPr>
        <w:pPrChange w:id="1944" w:author="anfarr" w:date="2009-02-09T21:05:00Z">
          <w:pPr>
            <w:pStyle w:val="Code1"/>
            <w:ind w:left="1080"/>
          </w:pPr>
        </w:pPrChange>
      </w:pPr>
      <w:r w:rsidRPr="001C35E9">
        <w:t xml:space="preserve">    </w:t>
      </w:r>
      <w:r w:rsidRPr="0027202E">
        <w:rPr>
          <w:b/>
        </w:rPr>
        <w:t>allocated "host1";</w:t>
      </w:r>
    </w:p>
    <w:p w:rsidR="00000000" w:rsidRDefault="001C35E9">
      <w:pPr>
        <w:pStyle w:val="PresCode"/>
        <w:ind w:left="1080"/>
        <w:pPrChange w:id="1945" w:author="anfarr" w:date="2009-02-09T21:05:00Z">
          <w:pPr>
            <w:pStyle w:val="Code1"/>
            <w:ind w:left="1080"/>
          </w:pPr>
        </w:pPrChange>
      </w:pPr>
      <w:r w:rsidRPr="001C35E9">
        <w:t xml:space="preserve">    sfIndex 2;</w:t>
      </w:r>
    </w:p>
    <w:p w:rsidR="00000000" w:rsidRDefault="001C35E9">
      <w:pPr>
        <w:pStyle w:val="PresCode"/>
        <w:ind w:left="1080"/>
        <w:pPrChange w:id="1946" w:author="anfarr" w:date="2009-02-09T21:05:00Z">
          <w:pPr>
            <w:pStyle w:val="Code1"/>
            <w:ind w:left="1080"/>
          </w:pPr>
        </w:pPrChange>
      </w:pPr>
      <w:r w:rsidRPr="001C35E9">
        <w:t xml:space="preserve">    sfTag "vm2";</w:t>
      </w:r>
    </w:p>
    <w:p w:rsidR="00000000" w:rsidRDefault="001C35E9">
      <w:pPr>
        <w:pStyle w:val="PresCode"/>
        <w:ind w:left="1080"/>
        <w:pPrChange w:id="1947" w:author="anfarr" w:date="2009-02-09T21:05:00Z">
          <w:pPr>
            <w:pStyle w:val="Code1"/>
            <w:ind w:left="1080"/>
          </w:pPr>
        </w:pPrChange>
      </w:pPr>
      <w:r w:rsidRPr="001C35E9">
        <w:t xml:space="preserve">  }</w:t>
      </w:r>
    </w:p>
    <w:p w:rsidR="00000000" w:rsidRDefault="001C35E9">
      <w:pPr>
        <w:pStyle w:val="PresCode"/>
        <w:ind w:left="1080"/>
        <w:pPrChange w:id="1948" w:author="anfarr" w:date="2009-02-09T21:05:00Z">
          <w:pPr>
            <w:pStyle w:val="Code1"/>
            <w:ind w:left="1080"/>
          </w:pPr>
        </w:pPrChange>
      </w:pPr>
      <w:r w:rsidRPr="001C35E9">
        <w:t xml:space="preserve">  vm3 extends DATA  {</w:t>
      </w:r>
    </w:p>
    <w:p w:rsidR="00000000" w:rsidRDefault="001C35E9">
      <w:pPr>
        <w:pStyle w:val="PresCode"/>
        <w:ind w:left="1080"/>
        <w:pPrChange w:id="1949" w:author="anfarr" w:date="2009-02-09T21:05:00Z">
          <w:pPr>
            <w:pStyle w:val="Code1"/>
            <w:ind w:left="1080"/>
          </w:pPr>
        </w:pPrChange>
      </w:pPr>
      <w:r w:rsidRPr="001C35E9">
        <w:t xml:space="preserve">    resources extends DATA  {</w:t>
      </w:r>
    </w:p>
    <w:p w:rsidR="00000000" w:rsidRDefault="001C35E9">
      <w:pPr>
        <w:pStyle w:val="PresCode"/>
        <w:ind w:left="1080"/>
        <w:pPrChange w:id="1950" w:author="anfarr" w:date="2009-02-09T21:05:00Z">
          <w:pPr>
            <w:pStyle w:val="Code1"/>
            <w:ind w:left="1080"/>
          </w:pPr>
        </w:pPrChange>
      </w:pPr>
      <w:r w:rsidRPr="001C35E9">
        <w:t xml:space="preserve">      vm_type "vmt1";</w:t>
      </w:r>
    </w:p>
    <w:p w:rsidR="00000000" w:rsidRDefault="001C35E9">
      <w:pPr>
        <w:pStyle w:val="PresCode"/>
        <w:ind w:left="1080"/>
        <w:pPrChange w:id="1951" w:author="anfarr" w:date="2009-02-09T21:05:00Z">
          <w:pPr>
            <w:pStyle w:val="Code1"/>
            <w:ind w:left="1080"/>
          </w:pPr>
        </w:pPrChange>
      </w:pPr>
      <w:r w:rsidRPr="001C35E9">
        <w:t xml:space="preserve">      memory 3;</w:t>
      </w:r>
    </w:p>
    <w:p w:rsidR="00000000" w:rsidRDefault="001C35E9">
      <w:pPr>
        <w:pStyle w:val="PresCode"/>
        <w:ind w:left="1080"/>
        <w:pPrChange w:id="1952" w:author="anfarr" w:date="2009-02-09T21:05:00Z">
          <w:pPr>
            <w:pStyle w:val="Code1"/>
            <w:ind w:left="1080"/>
          </w:pPr>
        </w:pPrChange>
      </w:pPr>
      <w:r w:rsidRPr="001C35E9">
        <w:t xml:space="preserve">      idx 3;</w:t>
      </w:r>
    </w:p>
    <w:p w:rsidR="00000000" w:rsidRDefault="001C35E9">
      <w:pPr>
        <w:pStyle w:val="PresCode"/>
        <w:ind w:left="1080"/>
        <w:pPrChange w:id="1953" w:author="anfarr" w:date="2009-02-09T21:05:00Z">
          <w:pPr>
            <w:pStyle w:val="Code1"/>
            <w:ind w:left="1080"/>
          </w:pPr>
        </w:pPrChange>
      </w:pPr>
      <w:r w:rsidRPr="001C35E9">
        <w:t xml:space="preserve">    }</w:t>
      </w:r>
    </w:p>
    <w:p w:rsidR="00000000" w:rsidRDefault="001C35E9">
      <w:pPr>
        <w:pStyle w:val="PresCode"/>
        <w:ind w:left="1080"/>
        <w:pPrChange w:id="1954" w:author="anfarr" w:date="2009-02-09T21:05:00Z">
          <w:pPr>
            <w:pStyle w:val="Code1"/>
            <w:ind w:left="1080"/>
          </w:pPr>
        </w:pPrChange>
      </w:pPr>
      <w:r w:rsidRPr="001C35E9">
        <w:t xml:space="preserve">    reqs [|3|];</w:t>
      </w:r>
    </w:p>
    <w:p w:rsidR="00000000" w:rsidRDefault="001C35E9">
      <w:pPr>
        <w:pStyle w:val="PresCode"/>
        <w:ind w:left="1080"/>
        <w:rPr>
          <w:b/>
        </w:rPr>
        <w:pPrChange w:id="1955" w:author="anfarr" w:date="2009-02-09T21:05:00Z">
          <w:pPr>
            <w:pStyle w:val="Code1"/>
            <w:ind w:left="1080"/>
          </w:pPr>
        </w:pPrChange>
      </w:pPr>
      <w:r w:rsidRPr="001C35E9">
        <w:t xml:space="preserve">    </w:t>
      </w:r>
      <w:r w:rsidRPr="0027202E">
        <w:rPr>
          <w:b/>
        </w:rPr>
        <w:t>allocated "host2";</w:t>
      </w:r>
    </w:p>
    <w:p w:rsidR="00000000" w:rsidRDefault="001C35E9">
      <w:pPr>
        <w:pStyle w:val="PresCode"/>
        <w:ind w:left="1080"/>
        <w:pPrChange w:id="1956" w:author="anfarr" w:date="2009-02-09T21:05:00Z">
          <w:pPr>
            <w:pStyle w:val="Code1"/>
            <w:ind w:left="1080"/>
          </w:pPr>
        </w:pPrChange>
      </w:pPr>
      <w:r w:rsidRPr="001C35E9">
        <w:t xml:space="preserve">    sfIndex 3;</w:t>
      </w:r>
    </w:p>
    <w:p w:rsidR="00000000" w:rsidRDefault="001C35E9">
      <w:pPr>
        <w:pStyle w:val="PresCode"/>
        <w:ind w:left="1080"/>
        <w:pPrChange w:id="1957" w:author="anfarr" w:date="2009-02-09T21:05:00Z">
          <w:pPr>
            <w:pStyle w:val="Code1"/>
            <w:ind w:left="1080"/>
          </w:pPr>
        </w:pPrChange>
      </w:pPr>
      <w:r w:rsidRPr="001C35E9">
        <w:t xml:space="preserve">    sfTag "vm3";</w:t>
      </w:r>
    </w:p>
    <w:p w:rsidR="00000000" w:rsidRDefault="001C35E9">
      <w:pPr>
        <w:pStyle w:val="PresCode"/>
        <w:ind w:left="1080"/>
        <w:pPrChange w:id="1958" w:author="anfarr" w:date="2009-02-09T21:05:00Z">
          <w:pPr>
            <w:pStyle w:val="Code1"/>
            <w:ind w:left="1080"/>
          </w:pPr>
        </w:pPrChange>
      </w:pPr>
      <w:r w:rsidRPr="001C35E9">
        <w:t xml:space="preserve">  }</w:t>
      </w:r>
    </w:p>
    <w:p w:rsidR="00000000" w:rsidRDefault="001C35E9">
      <w:pPr>
        <w:pStyle w:val="PresCode"/>
        <w:ind w:left="1080"/>
        <w:pPrChange w:id="1959" w:author="anfarr" w:date="2009-02-09T21:05:00Z">
          <w:pPr>
            <w:pStyle w:val="Code1"/>
            <w:ind w:left="1080"/>
          </w:pPr>
        </w:pPrChange>
      </w:pPr>
      <w:r w:rsidRPr="001C35E9">
        <w:t>}</w:t>
      </w:r>
    </w:p>
    <w:p w:rsidR="001C35E9" w:rsidRPr="001C35E9" w:rsidRDefault="001C35E9" w:rsidP="001C35E9">
      <w:pPr>
        <w:ind w:left="1080"/>
        <w:rPr>
          <w:u w:val="single"/>
        </w:rPr>
      </w:pPr>
    </w:p>
    <w:p w:rsidR="00F51E90" w:rsidRDefault="00F51E90" w:rsidP="008522DC"/>
    <w:p w:rsidR="005B4FC2" w:rsidRDefault="005B4FC2">
      <w:pPr>
        <w:spacing w:after="200" w:line="276" w:lineRule="auto"/>
        <w:jc w:val="left"/>
      </w:pPr>
      <w:r>
        <w:br w:type="page"/>
      </w:r>
    </w:p>
    <w:p w:rsidR="00FE7F9A" w:rsidRDefault="006237A0">
      <w:pPr>
        <w:ind w:firstLine="720"/>
      </w:pPr>
      <w:r>
        <w:lastRenderedPageBreak/>
        <w:t>As a</w:t>
      </w:r>
      <w:r w:rsidR="004819A0">
        <w:t xml:space="preserve"> final </w:t>
      </w:r>
      <w:r w:rsidR="005C2E69">
        <w:t>example, consider that sometimes it would be desirable to allow users to direct the constraint solving process.  That is, instead of specifying search heuristics, we would allow a user to specify how variables should be bound, subject to constraints, and subject to the possibility of backtracking.  Consider the following model.</w:t>
      </w:r>
    </w:p>
    <w:p w:rsidR="00FE7F9A" w:rsidRDefault="00FE7F9A">
      <w:pPr>
        <w:ind w:firstLine="720"/>
      </w:pPr>
    </w:p>
    <w:p w:rsidR="00000000" w:rsidRDefault="00684C37">
      <w:pPr>
        <w:pStyle w:val="PresCode"/>
        <w:pPrChange w:id="1960" w:author="anfarr" w:date="2009-02-09T21:05:00Z">
          <w:pPr>
            <w:pStyle w:val="Code1"/>
          </w:pPr>
        </w:pPrChange>
      </w:pPr>
      <w:r>
        <w:t>#include "/org/smartfrog/functions.sf"</w:t>
      </w:r>
    </w:p>
    <w:p w:rsidR="00000000" w:rsidRDefault="002F1FC7">
      <w:pPr>
        <w:pStyle w:val="PresCode"/>
        <w:pPrChange w:id="1961" w:author="anfarr" w:date="2009-02-09T21:05:00Z">
          <w:pPr>
            <w:pStyle w:val="Code1"/>
          </w:pPr>
        </w:pPrChange>
      </w:pPr>
    </w:p>
    <w:p w:rsidR="00000000" w:rsidRDefault="00684C37">
      <w:pPr>
        <w:pStyle w:val="PresCode"/>
        <w:pPrChange w:id="1962" w:author="anfarr" w:date="2009-02-09T21:05:00Z">
          <w:pPr>
            <w:pStyle w:val="Code1"/>
          </w:pPr>
        </w:pPrChange>
      </w:pPr>
      <w:r>
        <w:t>ListVar extends UserVar {</w:t>
      </w:r>
    </w:p>
    <w:p w:rsidR="00000000" w:rsidRDefault="00684C37">
      <w:pPr>
        <w:pStyle w:val="PresCode"/>
        <w:pPrChange w:id="1963" w:author="anfarr" w:date="2009-02-09T21:05:00Z">
          <w:pPr>
            <w:pStyle w:val="Code1"/>
          </w:pPr>
        </w:pPrChange>
      </w:pPr>
      <w:r>
        <w:t xml:space="preserve">   range theList;</w:t>
      </w:r>
    </w:p>
    <w:p w:rsidR="00000000" w:rsidRDefault="00684C37">
      <w:pPr>
        <w:pStyle w:val="PresCode"/>
        <w:pPrChange w:id="1964" w:author="anfarr" w:date="2009-02-09T21:05:00Z">
          <w:pPr>
            <w:pStyle w:val="Code1"/>
          </w:pPr>
        </w:pPrChange>
      </w:pPr>
      <w:r>
        <w:t>}</w:t>
      </w:r>
    </w:p>
    <w:p w:rsidR="00000000" w:rsidRDefault="002F1FC7">
      <w:pPr>
        <w:pStyle w:val="PresCode"/>
        <w:pPrChange w:id="1965" w:author="anfarr" w:date="2009-02-09T21:05:00Z">
          <w:pPr>
            <w:pStyle w:val="Code1"/>
          </w:pPr>
        </w:pPrChange>
      </w:pPr>
    </w:p>
    <w:p w:rsidR="00000000" w:rsidRDefault="00684C37">
      <w:pPr>
        <w:pStyle w:val="PresCode"/>
        <w:pPrChange w:id="1966" w:author="anfarr" w:date="2009-02-09T21:05:00Z">
          <w:pPr>
            <w:pStyle w:val="Code1"/>
          </w:pPr>
        </w:pPrChange>
      </w:pPr>
      <w:r>
        <w:t>sfConfig extends {</w:t>
      </w:r>
    </w:p>
    <w:p w:rsidR="00000000" w:rsidRDefault="00684C37">
      <w:pPr>
        <w:pStyle w:val="PresCode"/>
        <w:pPrChange w:id="1967" w:author="anfarr" w:date="2009-02-09T21:05:00Z">
          <w:pPr>
            <w:pStyle w:val="Code1"/>
          </w:pPr>
        </w:pPrChange>
      </w:pPr>
      <w:r>
        <w:t xml:space="preserve">   theList ["one","two","three","four"]; </w:t>
      </w:r>
    </w:p>
    <w:p w:rsidR="00000000" w:rsidRDefault="002F1FC7">
      <w:pPr>
        <w:pStyle w:val="PresCode"/>
        <w:pPrChange w:id="1968" w:author="anfarr" w:date="2009-02-09T21:05:00Z">
          <w:pPr>
            <w:pStyle w:val="Code1"/>
          </w:pPr>
        </w:pPrChange>
      </w:pPr>
    </w:p>
    <w:p w:rsidR="00000000" w:rsidRDefault="00684C37">
      <w:pPr>
        <w:pStyle w:val="PresCode"/>
        <w:pPrChange w:id="1969" w:author="anfarr" w:date="2009-02-09T21:05:00Z">
          <w:pPr>
            <w:pStyle w:val="Code1"/>
          </w:pPr>
        </w:pPrChange>
      </w:pPr>
      <w:r>
        <w:t xml:space="preserve">   elements extends Constraint {</w:t>
      </w:r>
    </w:p>
    <w:p w:rsidR="00000000" w:rsidRDefault="00684C37">
      <w:pPr>
        <w:pStyle w:val="PresCode"/>
        <w:pPrChange w:id="1970" w:author="anfarr" w:date="2009-02-09T21:05:00Z">
          <w:pPr>
            <w:pStyle w:val="Code1"/>
          </w:pPr>
        </w:pPrChange>
      </w:pPr>
      <w:r>
        <w:t xml:space="preserve">      x extends ListVar;</w:t>
      </w:r>
    </w:p>
    <w:p w:rsidR="00000000" w:rsidRDefault="00684C37">
      <w:pPr>
        <w:pStyle w:val="PresCode"/>
        <w:pPrChange w:id="1971" w:author="anfarr" w:date="2009-02-09T21:05:00Z">
          <w:pPr>
            <w:pStyle w:val="Code1"/>
          </w:pPr>
        </w:pPrChange>
      </w:pPr>
      <w:r>
        <w:t xml:space="preserve">      y extends ListVar;</w:t>
      </w:r>
    </w:p>
    <w:p w:rsidR="00000000" w:rsidRDefault="00684C37">
      <w:pPr>
        <w:pStyle w:val="PresCode"/>
        <w:pPrChange w:id="1972" w:author="anfarr" w:date="2009-02-09T21:05:00Z">
          <w:pPr>
            <w:pStyle w:val="Code1"/>
          </w:pPr>
        </w:pPrChange>
      </w:pPr>
      <w:r>
        <w:t xml:space="preserve">      z extends ListVar;</w:t>
      </w:r>
    </w:p>
    <w:p w:rsidR="00000000" w:rsidRDefault="00684C37">
      <w:pPr>
        <w:pStyle w:val="PresCode"/>
        <w:pPrChange w:id="1973" w:author="anfarr" w:date="2009-02-09T21:05:00Z">
          <w:pPr>
            <w:pStyle w:val="Code1"/>
          </w:pPr>
        </w:pPrChange>
      </w:pPr>
      <w:r>
        <w:t xml:space="preserve">      [sfConstraint] -- "alldifferent([x,y,z])";</w:t>
      </w:r>
    </w:p>
    <w:p w:rsidR="00000000" w:rsidRDefault="00684C37">
      <w:pPr>
        <w:pStyle w:val="PresCode"/>
        <w:pPrChange w:id="1974" w:author="anfarr" w:date="2009-02-09T21:05:00Z">
          <w:pPr>
            <w:pStyle w:val="Code1"/>
          </w:pPr>
        </w:pPrChange>
      </w:pPr>
      <w:r>
        <w:t xml:space="preserve">   }   </w:t>
      </w:r>
    </w:p>
    <w:p w:rsidR="00000000" w:rsidRDefault="00684C37">
      <w:pPr>
        <w:pStyle w:val="PresCode"/>
        <w:pPrChange w:id="1975" w:author="anfarr" w:date="2009-02-09T21:05:00Z">
          <w:pPr>
            <w:pStyle w:val="Code1"/>
          </w:pPr>
        </w:pPrChange>
      </w:pPr>
      <w:r>
        <w:t xml:space="preserve">}    </w:t>
      </w:r>
    </w:p>
    <w:p w:rsidR="006237A0" w:rsidRDefault="006237A0" w:rsidP="008522DC"/>
    <w:p w:rsidR="00FE7F9A" w:rsidRDefault="005B4FC2">
      <w:pPr>
        <w:ind w:firstLine="720"/>
      </w:pPr>
      <w:r>
        <w:t>A</w:t>
      </w:r>
      <w:r w:rsidR="00AB4CED">
        <w:t xml:space="preserve">ttributes </w:t>
      </w:r>
      <w:r w:rsidR="00AB4CED" w:rsidRPr="00AC2139">
        <w:rPr>
          <w:rStyle w:val="CodeTextChar"/>
          <w:rFonts w:eastAsiaTheme="minorEastAsia"/>
        </w:rPr>
        <w:t>x</w:t>
      </w:r>
      <w:r w:rsidR="00AB4CED">
        <w:t xml:space="preserve">, </w:t>
      </w:r>
      <w:r w:rsidR="00AB4CED" w:rsidRPr="00AC2139">
        <w:rPr>
          <w:rStyle w:val="CodeTextChar"/>
          <w:rFonts w:eastAsiaTheme="minorEastAsia"/>
        </w:rPr>
        <w:t>y</w:t>
      </w:r>
      <w:r w:rsidR="00AB4CED">
        <w:t xml:space="preserve">, and </w:t>
      </w:r>
      <w:r w:rsidR="00AB4CED" w:rsidRPr="00AC2139">
        <w:rPr>
          <w:rStyle w:val="CodeTextChar"/>
          <w:rFonts w:eastAsiaTheme="minorEastAsia"/>
        </w:rPr>
        <w:t>z</w:t>
      </w:r>
      <w:r w:rsidR="00AB4CED">
        <w:t xml:space="preserve"> within </w:t>
      </w:r>
      <w:r w:rsidR="00AC2139">
        <w:rPr>
          <w:rStyle w:val="CodeTextChar"/>
          <w:rFonts w:eastAsiaTheme="minorEastAsia"/>
        </w:rPr>
        <w:t xml:space="preserve">elements </w:t>
      </w:r>
      <w:r w:rsidR="00AB4CED">
        <w:t xml:space="preserve">are all declared as </w:t>
      </w:r>
      <w:r w:rsidR="006A7C6C" w:rsidRPr="00D4098C">
        <w:rPr>
          <w:rStyle w:val="CodeTextChar"/>
          <w:rFonts w:eastAsiaTheme="minorEastAsia"/>
        </w:rPr>
        <w:t>us</w:t>
      </w:r>
      <w:r w:rsidR="00AB4CED" w:rsidRPr="00D4098C">
        <w:rPr>
          <w:rStyle w:val="CodeTextChar"/>
          <w:rFonts w:eastAsiaTheme="minorEastAsia"/>
        </w:rPr>
        <w:t>er</w:t>
      </w:r>
      <w:r w:rsidR="006A7C6C">
        <w:t xml:space="preserve"> variables</w:t>
      </w:r>
      <w:r w:rsidR="00D4098C">
        <w:t xml:space="preserve">, by virtue of extending </w:t>
      </w:r>
      <w:r w:rsidR="00D4098C" w:rsidRPr="00D4098C">
        <w:rPr>
          <w:rStyle w:val="CodeTextChar"/>
          <w:rFonts w:eastAsiaTheme="minorEastAsia"/>
        </w:rPr>
        <w:t>ListVar</w:t>
      </w:r>
      <w:r w:rsidR="00D4098C">
        <w:t xml:space="preserve">, which in turn extends </w:t>
      </w:r>
      <w:r w:rsidR="00D4098C" w:rsidRPr="00D4098C">
        <w:rPr>
          <w:rStyle w:val="CodeTextChar"/>
          <w:rFonts w:eastAsiaTheme="minorEastAsia"/>
        </w:rPr>
        <w:t>UserVar</w:t>
      </w:r>
      <w:r w:rsidR="00AB4CED">
        <w:t xml:space="preserve">.  The effect of such a declaration, for these variables, is that the user will be asked to enter values for them from their ranges (once all other constraint solving within the </w:t>
      </w:r>
      <w:r w:rsidR="00AB4CED" w:rsidRPr="00D4098C">
        <w:rPr>
          <w:rStyle w:val="CodeTextChar"/>
          <w:rFonts w:eastAsiaTheme="minorEastAsia"/>
        </w:rPr>
        <w:t>Constraint</w:t>
      </w:r>
      <w:r w:rsidR="00AB4CED">
        <w:t xml:space="preserve"> type, as prescribed by extant constraint strings has been effected).  </w:t>
      </w:r>
      <w:r w:rsidR="00D4098C" w:rsidRPr="00D4098C">
        <w:rPr>
          <w:rStyle w:val="CodeTextChar"/>
          <w:rFonts w:eastAsiaTheme="minorEastAsia"/>
        </w:rPr>
        <w:t>ListVar</w:t>
      </w:r>
      <w:r w:rsidR="00D4098C">
        <w:t xml:space="preserve"> also prescribes a range for these constraint variables: </w:t>
      </w:r>
      <w:r w:rsidR="00D4098C" w:rsidRPr="00D4098C">
        <w:rPr>
          <w:rStyle w:val="CodeTextChar"/>
          <w:rFonts w:eastAsiaTheme="minorEastAsia"/>
        </w:rPr>
        <w:t>["one","two","three","four"]</w:t>
      </w:r>
      <w:r w:rsidR="00D4098C">
        <w:t xml:space="preserve">. </w:t>
      </w:r>
      <w:r w:rsidR="00AB4CED">
        <w:t xml:space="preserve">In the single constraint string, we constrain the assignments of </w:t>
      </w:r>
      <w:r w:rsidR="00AB4CED" w:rsidRPr="00D4098C">
        <w:rPr>
          <w:rStyle w:val="CodeTextChar"/>
          <w:rFonts w:eastAsiaTheme="minorEastAsia"/>
        </w:rPr>
        <w:t>x</w:t>
      </w:r>
      <w:r w:rsidR="00AB4CED">
        <w:t xml:space="preserve">, </w:t>
      </w:r>
      <w:r w:rsidR="00AB4CED" w:rsidRPr="00D4098C">
        <w:rPr>
          <w:rStyle w:val="CodeTextChar"/>
          <w:rFonts w:eastAsiaTheme="minorEastAsia"/>
        </w:rPr>
        <w:t>y</w:t>
      </w:r>
      <w:r w:rsidR="00AB4CED">
        <w:t xml:space="preserve">, and </w:t>
      </w:r>
      <w:r w:rsidR="00AB4CED" w:rsidRPr="00D4098C">
        <w:rPr>
          <w:rStyle w:val="CodeTextChar"/>
          <w:rFonts w:eastAsiaTheme="minorEastAsia"/>
        </w:rPr>
        <w:t>z</w:t>
      </w:r>
      <w:r w:rsidR="008C3092">
        <w:t xml:space="preserve"> to be mutually different, by virture of </w:t>
      </w:r>
      <w:r w:rsidR="008C3092" w:rsidRPr="00D4098C">
        <w:rPr>
          <w:rStyle w:val="CodeTextChar"/>
          <w:rFonts w:eastAsiaTheme="minorEastAsia"/>
        </w:rPr>
        <w:t>alldifferent([x,y,z])</w:t>
      </w:r>
      <w:r w:rsidR="008C3092">
        <w:t xml:space="preserve">.  Note that </w:t>
      </w:r>
      <w:r w:rsidR="008C3092" w:rsidRPr="00D4098C">
        <w:rPr>
          <w:rStyle w:val="CodeTextChar"/>
          <w:rFonts w:eastAsiaTheme="minorEastAsia"/>
        </w:rPr>
        <w:t>alldifferent</w:t>
      </w:r>
      <w:r w:rsidR="008C3092">
        <w:t xml:space="preserve"> is an </w:t>
      </w:r>
      <w:r w:rsidR="008C3092">
        <w:rPr>
          <w:i/>
        </w:rPr>
        <w:t>active constraint</w:t>
      </w:r>
      <w:r w:rsidR="008C3092">
        <w:t>, which means that as assignments are made to the domain variables named by the constraint, the ranges of the other yet-to-be-assigned</w:t>
      </w:r>
      <w:r w:rsidR="00100B73">
        <w:t xml:space="preserve"> variables shrink</w:t>
      </w:r>
      <w:r w:rsidR="008C3092">
        <w:t xml:space="preserve"> accordingly (to reflect the remaining values that may be used in assignment.)  </w:t>
      </w:r>
      <w:r w:rsidR="00676B06">
        <w:t xml:space="preserve">Observe from the following screenshots that as soon as we assign the value </w:t>
      </w:r>
      <w:r w:rsidR="00676B06" w:rsidRPr="00D4098C">
        <w:rPr>
          <w:rStyle w:val="CodeTextChar"/>
          <w:rFonts w:eastAsiaTheme="minorEastAsia"/>
        </w:rPr>
        <w:t>one</w:t>
      </w:r>
      <w:r w:rsidR="00676B06">
        <w:t xml:space="preserve"> to </w:t>
      </w:r>
      <w:r w:rsidR="00676B06" w:rsidRPr="00D4098C">
        <w:rPr>
          <w:rStyle w:val="CodeTextChar"/>
          <w:rFonts w:eastAsiaTheme="minorEastAsia"/>
        </w:rPr>
        <w:t>x</w:t>
      </w:r>
      <w:r w:rsidR="00676B06">
        <w:t xml:space="preserve">, the ranges of </w:t>
      </w:r>
      <w:r w:rsidR="00676B06" w:rsidRPr="00D4098C">
        <w:rPr>
          <w:rStyle w:val="CodeTextChar"/>
          <w:rFonts w:eastAsiaTheme="minorEastAsia"/>
        </w:rPr>
        <w:t>y</w:t>
      </w:r>
      <w:r w:rsidR="00676B06">
        <w:t xml:space="preserve"> and </w:t>
      </w:r>
      <w:r w:rsidR="00676B06" w:rsidRPr="00D4098C">
        <w:rPr>
          <w:rStyle w:val="CodeTextChar"/>
          <w:rFonts w:eastAsiaTheme="minorEastAsia"/>
        </w:rPr>
        <w:t>z</w:t>
      </w:r>
      <w:r w:rsidR="00676B06">
        <w:t xml:space="preserve"> shrink accordingly.  </w:t>
      </w:r>
    </w:p>
    <w:p w:rsidR="00ED7656" w:rsidRPr="00ED7656" w:rsidRDefault="00ED7656" w:rsidP="00ED7656">
      <w:pPr>
        <w:rPr>
          <w:sz w:val="16"/>
          <w:szCs w:val="16"/>
        </w:rPr>
      </w:pPr>
    </w:p>
    <w:p w:rsidR="00F71DAF" w:rsidRDefault="00F326B6" w:rsidP="002812D5">
      <w:pPr>
        <w:keepNext/>
      </w:pPr>
      <w:r>
        <w:rPr>
          <w:noProof/>
          <w:lang w:eastAsia="en-GB" w:bidi="ar-SA"/>
        </w:rPr>
        <w:drawing>
          <wp:inline distT="0" distB="0" distL="0" distR="0">
            <wp:extent cx="2921839" cy="2480807"/>
            <wp:effectExtent l="19050" t="0" r="0" b="0"/>
            <wp:docPr id="7" name="Picture 6" descr="USERVA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AR1.bmp"/>
                    <pic:cNvPicPr/>
                  </pic:nvPicPr>
                  <pic:blipFill>
                    <a:blip r:embed="rId14"/>
                    <a:stretch>
                      <a:fillRect/>
                    </a:stretch>
                  </pic:blipFill>
                  <pic:spPr>
                    <a:xfrm>
                      <a:off x="0" y="0"/>
                      <a:ext cx="2932176" cy="2489584"/>
                    </a:xfrm>
                    <a:prstGeom prst="rect">
                      <a:avLst/>
                    </a:prstGeom>
                  </pic:spPr>
                </pic:pic>
              </a:graphicData>
            </a:graphic>
          </wp:inline>
        </w:drawing>
      </w:r>
      <w:r w:rsidR="007E0131" w:rsidRPr="007E0131">
        <w:rPr>
          <w:noProof/>
          <w:lang w:eastAsia="en-GB" w:bidi="ar-SA"/>
        </w:rPr>
        <w:drawing>
          <wp:inline distT="0" distB="0" distL="0" distR="0">
            <wp:extent cx="2922933" cy="2465564"/>
            <wp:effectExtent l="19050" t="0" r="0" b="0"/>
            <wp:docPr id="3" name="Picture 7" descr="USERVA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AR2.bmp"/>
                    <pic:cNvPicPr/>
                  </pic:nvPicPr>
                  <pic:blipFill>
                    <a:blip r:embed="rId15"/>
                    <a:stretch>
                      <a:fillRect/>
                    </a:stretch>
                  </pic:blipFill>
                  <pic:spPr>
                    <a:xfrm>
                      <a:off x="0" y="0"/>
                      <a:ext cx="2926195" cy="2468316"/>
                    </a:xfrm>
                    <a:prstGeom prst="rect">
                      <a:avLst/>
                    </a:prstGeom>
                  </pic:spPr>
                </pic:pic>
              </a:graphicData>
            </a:graphic>
          </wp:inline>
        </w:drawing>
      </w:r>
    </w:p>
    <w:p w:rsidR="003B5DA6" w:rsidRDefault="002812D5" w:rsidP="002812D5">
      <w:pPr>
        <w:pStyle w:val="Caption"/>
        <w:jc w:val="center"/>
      </w:pPr>
      <w:r>
        <w:t xml:space="preserve">Figure </w:t>
      </w:r>
      <w:fldSimple w:instr=" SEQ Figure \* ARABIC ">
        <w:r w:rsidR="00FE7F9A">
          <w:rPr>
            <w:noProof/>
          </w:rPr>
          <w:t>5</w:t>
        </w:r>
      </w:fldSimple>
      <w:r>
        <w:t>: Screenshots from SmartFrog parsing of a Model with User Variables</w:t>
      </w:r>
    </w:p>
    <w:p w:rsidR="00214F96" w:rsidRDefault="00214F96">
      <w:pPr>
        <w:spacing w:after="200" w:line="276" w:lineRule="auto"/>
        <w:jc w:val="left"/>
        <w:rPr>
          <w:rFonts w:eastAsiaTheme="majorEastAsia" w:cstheme="majorBidi"/>
          <w:b/>
          <w:bCs/>
          <w:kern w:val="32"/>
          <w:sz w:val="32"/>
          <w:szCs w:val="32"/>
        </w:rPr>
      </w:pPr>
      <w:r>
        <w:br w:type="page"/>
      </w:r>
    </w:p>
    <w:p w:rsidR="00E4117F" w:rsidRDefault="00EE18D4" w:rsidP="007D3379">
      <w:pPr>
        <w:pStyle w:val="Heading1"/>
      </w:pPr>
      <w:r>
        <w:lastRenderedPageBreak/>
        <w:t>Conclusions</w:t>
      </w:r>
    </w:p>
    <w:p w:rsidR="003C2023" w:rsidRDefault="003C2023" w:rsidP="00EE18D4">
      <w:r>
        <w:t xml:space="preserve">We have presented a brief overview of an initial offering of </w:t>
      </w:r>
      <w:r w:rsidR="001B7856">
        <w:t>‘</w:t>
      </w:r>
      <w:r>
        <w:t>support for constraints in SmartFrog</w:t>
      </w:r>
      <w:r w:rsidR="001B7856">
        <w:t>’</w:t>
      </w:r>
      <w:r>
        <w:t xml:space="preserve">.  We are motivated by the observation that writing models can be a labourious process and error-prone.  To remediate this problem, at least to a degree, we </w:t>
      </w:r>
      <w:r w:rsidR="00AA44AE">
        <w:t xml:space="preserve">propose support for constraints in SmartFrog so that incomplete models may be automatically completed and validated.  </w:t>
      </w:r>
      <w:r>
        <w:t xml:space="preserve">We are testing our offering in the context of our wider work, and are making it available to others in order to get feedback which will be used to mature the offering as appropriate.   </w:t>
      </w:r>
    </w:p>
    <w:p w:rsidR="00F417DB" w:rsidRDefault="003C2023" w:rsidP="003C2023">
      <w:pPr>
        <w:ind w:firstLine="720"/>
      </w:pPr>
      <w:r>
        <w:t>It is interesting to make a distinction between augmenting SmartFrog with constraints in the context of its r</w:t>
      </w:r>
      <w:r w:rsidR="009C7229">
        <w:t>ô</w:t>
      </w:r>
      <w:r>
        <w:t xml:space="preserve">le as a tool for configuration management, </w:t>
      </w:r>
      <w:r w:rsidR="009C7229">
        <w:t xml:space="preserve">and proposing its augmentation as an option for general-purpose constraint solving.  Cauldron/Quartermaster </w:t>
      </w:r>
      <w:r w:rsidR="000624C1">
        <w:t xml:space="preserve">[10,15] </w:t>
      </w:r>
      <w:r w:rsidR="009C7229">
        <w:t>makes a similar distinction</w:t>
      </w:r>
      <w:r w:rsidR="00217819">
        <w:t xml:space="preserve"> – </w:t>
      </w:r>
      <w:r w:rsidR="009C7229">
        <w:t>Cauldron being a general-purpose object-oriented constraint solver</w:t>
      </w:r>
      <w:r w:rsidR="00217819">
        <w:t xml:space="preserve">, and Quartermaster its incantation in a configuration </w:t>
      </w:r>
      <w:r w:rsidR="00CE3C48">
        <w:t xml:space="preserve">management </w:t>
      </w:r>
      <w:r w:rsidR="00217819">
        <w:t>context.</w:t>
      </w:r>
      <w:r w:rsidR="009C7229">
        <w:t xml:space="preserve">  </w:t>
      </w:r>
      <w:r w:rsidR="00337DAA">
        <w:t>We could similar</w:t>
      </w:r>
      <w:r w:rsidR="00FD347A">
        <w:t>ly propose</w:t>
      </w:r>
      <w:r w:rsidR="00337DAA">
        <w:t xml:space="preserve"> constraints-augmented SmartFrog for the general-purpose </w:t>
      </w:r>
      <w:r w:rsidR="004879A2">
        <w:t xml:space="preserve">formulation </w:t>
      </w:r>
      <w:r w:rsidR="00337DAA">
        <w:t xml:space="preserve">of constraints problems.  </w:t>
      </w:r>
      <w:r w:rsidR="003038B6">
        <w:t xml:space="preserve">That is, SmartFrog provides an expressive higher-level syntax for constraint specification compared with Constraint Logic Programming languages such as Eclipse, </w:t>
      </w:r>
      <w:r w:rsidR="007D7E67">
        <w:t xml:space="preserve">making available </w:t>
      </w:r>
      <w:r w:rsidR="003038B6">
        <w:t>concepts such as template definitions and inheritance which help to ease the process of domain modelling.</w:t>
      </w:r>
      <w:r w:rsidR="00890CE5">
        <w:t xml:space="preserve">  </w:t>
      </w:r>
      <w:r w:rsidR="002C2FE5">
        <w:t xml:space="preserve">In the context of configuration management, </w:t>
      </w:r>
      <w:r w:rsidR="00F417DB">
        <w:t xml:space="preserve">we </w:t>
      </w:r>
      <w:r w:rsidR="00FE1A2A">
        <w:t xml:space="preserve">largely </w:t>
      </w:r>
      <w:r w:rsidR="00F417DB">
        <w:t>support all of the facilities provided by Quartermaster</w:t>
      </w:r>
      <w:r w:rsidR="002C2FE5">
        <w:t xml:space="preserve"> through our constraint extensions to SmartFrog. </w:t>
      </w:r>
      <w:r w:rsidR="00F417DB">
        <w:t xml:space="preserve"> </w:t>
      </w:r>
    </w:p>
    <w:p w:rsidR="003C2023" w:rsidRDefault="00F417DB" w:rsidP="003C2023">
      <w:pPr>
        <w:ind w:firstLine="720"/>
      </w:pPr>
      <w:r>
        <w:t xml:space="preserve">It is notable that our work emphasis </w:t>
      </w:r>
      <w:r w:rsidR="006925D4">
        <w:t xml:space="preserve">is somewhat different to that of Cauldron/Quartermaster.  </w:t>
      </w:r>
      <w:r w:rsidR="00916DAC">
        <w:t>Our offering is part of a wider effort towards facil</w:t>
      </w:r>
      <w:r w:rsidR="00F93666">
        <w:t>itating autonomic control, or self-management, in</w:t>
      </w:r>
      <w:r w:rsidR="00916DAC">
        <w:t xml:space="preserve"> systems.  </w:t>
      </w:r>
      <w:r w:rsidR="00972E31">
        <w:t xml:space="preserve">To this end, the constraints-based support within SmartFrog is complementary to </w:t>
      </w:r>
      <w:r w:rsidR="00163275">
        <w:t xml:space="preserve">other SmartFrog-based work on orchestration.  </w:t>
      </w:r>
      <w:r w:rsidR="00F4497E">
        <w:t xml:space="preserve">The two form </w:t>
      </w:r>
      <w:r w:rsidR="00F4497E" w:rsidRPr="00F4497E">
        <w:t xml:space="preserve">a </w:t>
      </w:r>
      <w:r w:rsidR="00F4497E" w:rsidRPr="00F4497E">
        <w:rPr>
          <w:i/>
        </w:rPr>
        <w:t xml:space="preserve">hybrid </w:t>
      </w:r>
      <w:r w:rsidR="00F4497E" w:rsidRPr="00F4497E">
        <w:t>approach to autonomic configuration management, combining state-based orchest</w:t>
      </w:r>
      <w:r w:rsidR="004C7049">
        <w:t xml:space="preserve">ration with manipulation of </w:t>
      </w:r>
      <w:r w:rsidR="00F4497E" w:rsidRPr="00F4497E">
        <w:t>underlying component topologies</w:t>
      </w:r>
      <w:r w:rsidR="00255C0F">
        <w:t xml:space="preserve"> according to constraints-based policies</w:t>
      </w:r>
      <w:r w:rsidR="00F4497E" w:rsidRPr="00F4497E">
        <w:t>.</w:t>
      </w:r>
      <w:r w:rsidR="00F4497E">
        <w:t xml:space="preserve">  </w:t>
      </w:r>
      <w:r w:rsidR="00F76797">
        <w:t>We have applied our hybrid approach in the implementation of a</w:t>
      </w:r>
      <w:r w:rsidR="00984293">
        <w:t xml:space="preserve"> dynamically-provisioned web server arch</w:t>
      </w:r>
      <w:r w:rsidR="00F76797" w:rsidRPr="00984293">
        <w:t>itecture</w:t>
      </w:r>
      <w:r w:rsidR="00F76797">
        <w:rPr>
          <w:i/>
        </w:rPr>
        <w:t xml:space="preserve">.  </w:t>
      </w:r>
      <w:r w:rsidR="000670DA">
        <w:t xml:space="preserve">State-based orchestration ensures that </w:t>
      </w:r>
      <w:r w:rsidR="00F1064D">
        <w:t>no requests are sent to web server instances by a load balancer component until they are up, whereas dynamically-evaluated policies prescribe actions to be taken in response to alarms</w:t>
      </w:r>
      <w:r w:rsidR="008A00EE">
        <w:t>.  An alarm may indicate</w:t>
      </w:r>
      <w:r w:rsidR="00F1064D">
        <w:t xml:space="preserve"> unacceptably high response delays</w:t>
      </w:r>
      <w:r w:rsidR="008A00EE">
        <w:t>, and an action to take in response may be to provision an additional server instance</w:t>
      </w:r>
      <w:r w:rsidR="00F1064D">
        <w:t xml:space="preserve">. </w:t>
      </w:r>
      <w:r w:rsidR="00817503">
        <w:t>Constraint solving may come into play in how the additional insta</w:t>
      </w:r>
      <w:r w:rsidR="00BA6940">
        <w:t>nce is provisioned, for instance</w:t>
      </w:r>
      <w:r w:rsidR="00817503">
        <w:t xml:space="preserve">.  </w:t>
      </w:r>
      <w:r w:rsidR="00F1064D">
        <w:t>M</w:t>
      </w:r>
      <w:r w:rsidR="00F4497E">
        <w:t xml:space="preserve">ore details will be provided in a forthcoming report.  We have also documented the approach as </w:t>
      </w:r>
      <w:r w:rsidR="00A2446D">
        <w:t xml:space="preserve">a </w:t>
      </w:r>
      <w:r w:rsidR="00F4497E">
        <w:t>submission to TechCon 2009 [</w:t>
      </w:r>
      <w:r w:rsidR="00365EB4">
        <w:t>21</w:t>
      </w:r>
      <w:r w:rsidR="00F4497E">
        <w:t>].</w:t>
      </w:r>
    </w:p>
    <w:p w:rsidR="00277623" w:rsidRDefault="00277623">
      <w:pPr>
        <w:spacing w:after="200" w:line="276" w:lineRule="auto"/>
        <w:jc w:val="left"/>
      </w:pPr>
      <w:r>
        <w:br w:type="page"/>
      </w:r>
    </w:p>
    <w:p w:rsidR="00F4497E" w:rsidRDefault="00277623" w:rsidP="00277623">
      <w:pPr>
        <w:pStyle w:val="Heading1"/>
      </w:pPr>
      <w:r>
        <w:lastRenderedPageBreak/>
        <w:t>References</w:t>
      </w:r>
    </w:p>
    <w:p w:rsidR="00077AE2" w:rsidRPr="00355E2D" w:rsidRDefault="008F4DAD" w:rsidP="00F275A3">
      <w:pPr>
        <w:jc w:val="left"/>
        <w:rPr>
          <w:rFonts w:ascii="CMR10" w:hAnsi="CMR10"/>
          <w:szCs w:val="22"/>
        </w:rPr>
      </w:pPr>
      <w:r>
        <w:rPr>
          <w:rFonts w:ascii="CMR10" w:hAnsi="CMR10"/>
          <w:szCs w:val="22"/>
        </w:rPr>
        <w:t>[1</w:t>
      </w:r>
      <w:r w:rsidR="00077AE2" w:rsidRPr="00355E2D">
        <w:rPr>
          <w:rFonts w:ascii="CMR10" w:hAnsi="CMR10"/>
          <w:szCs w:val="22"/>
        </w:rPr>
        <w:t xml:space="preserve">] Paul Anderson and Alastair Scobie. LCFG: The Next Generation. In </w:t>
      </w:r>
      <w:r w:rsidR="00077AE2" w:rsidRPr="00355E2D">
        <w:rPr>
          <w:rFonts w:ascii="CMTI10" w:hAnsi="CMTI10"/>
          <w:szCs w:val="22"/>
        </w:rPr>
        <w:t>UKUUG Winter Conference. UKUUG</w:t>
      </w:r>
      <w:r w:rsidR="00077AE2" w:rsidRPr="00355E2D">
        <w:rPr>
          <w:rFonts w:ascii="CMR10" w:hAnsi="CMR10"/>
          <w:szCs w:val="22"/>
        </w:rPr>
        <w:t>, 2002.</w:t>
      </w:r>
    </w:p>
    <w:p w:rsidR="004D56C4" w:rsidRPr="00355E2D" w:rsidRDefault="004D56C4" w:rsidP="004D56C4">
      <w:pPr>
        <w:jc w:val="left"/>
        <w:rPr>
          <w:rFonts w:ascii="CMR10" w:hAnsi="CMR10"/>
          <w:szCs w:val="22"/>
        </w:rPr>
      </w:pPr>
      <w:r w:rsidRPr="00355E2D">
        <w:rPr>
          <w:rFonts w:ascii="CMR10" w:hAnsi="CMR10"/>
          <w:szCs w:val="22"/>
        </w:rPr>
        <w:t>[</w:t>
      </w:r>
      <w:r>
        <w:rPr>
          <w:rFonts w:ascii="CMR10" w:hAnsi="CMR10"/>
          <w:szCs w:val="22"/>
        </w:rPr>
        <w:t>2</w:t>
      </w:r>
      <w:r w:rsidRPr="00355E2D">
        <w:rPr>
          <w:rFonts w:ascii="CMR10" w:hAnsi="CMR10"/>
          <w:szCs w:val="22"/>
        </w:rPr>
        <w:t xml:space="preserve">] Quattor – System Administration Toolsuite, at: </w:t>
      </w:r>
      <w:hyperlink r:id="rId16" w:history="1">
        <w:r w:rsidRPr="00355E2D">
          <w:rPr>
            <w:rStyle w:val="Hyperlink"/>
            <w:rFonts w:ascii="CMTT10" w:hAnsi="CMTT10"/>
            <w:szCs w:val="22"/>
          </w:rPr>
          <w:t>http://quattor.web.cern.ch/quattor</w:t>
        </w:r>
      </w:hyperlink>
      <w:r w:rsidRPr="00355E2D">
        <w:rPr>
          <w:rFonts w:ascii="CMR10" w:hAnsi="CMR10"/>
          <w:szCs w:val="22"/>
        </w:rPr>
        <w:t>.</w:t>
      </w:r>
    </w:p>
    <w:p w:rsidR="00077AE2" w:rsidRPr="00355E2D" w:rsidRDefault="00077AE2" w:rsidP="00F275A3">
      <w:pPr>
        <w:jc w:val="left"/>
        <w:rPr>
          <w:rFonts w:ascii="CMTI10" w:hAnsi="CMTI10"/>
          <w:szCs w:val="22"/>
        </w:rPr>
      </w:pPr>
      <w:r w:rsidRPr="00355E2D">
        <w:rPr>
          <w:rFonts w:ascii="CMR10" w:hAnsi="CMR10"/>
          <w:szCs w:val="22"/>
        </w:rPr>
        <w:t>[</w:t>
      </w:r>
      <w:r w:rsidR="00773EB7">
        <w:rPr>
          <w:rFonts w:ascii="CMR10" w:hAnsi="CMR10"/>
          <w:szCs w:val="22"/>
        </w:rPr>
        <w:t>3</w:t>
      </w:r>
      <w:r w:rsidRPr="00355E2D">
        <w:rPr>
          <w:rFonts w:ascii="CMR10" w:hAnsi="CMR10"/>
          <w:szCs w:val="22"/>
        </w:rPr>
        <w:t xml:space="preserve">] N. Desai, A. Lusk, R. Bradshaw, and R. Evard. BCFG: A Configuration Management Tool for Heterogeneous Environments. </w:t>
      </w:r>
    </w:p>
    <w:p w:rsidR="00077AE2" w:rsidRPr="00355E2D" w:rsidRDefault="00077AE2" w:rsidP="00F275A3">
      <w:pPr>
        <w:jc w:val="left"/>
        <w:rPr>
          <w:rFonts w:ascii="CMR10" w:hAnsi="CMR10"/>
          <w:szCs w:val="22"/>
        </w:rPr>
      </w:pPr>
      <w:r w:rsidRPr="00355E2D">
        <w:rPr>
          <w:rFonts w:ascii="CMTI10" w:hAnsi="CMTI10"/>
          <w:szCs w:val="22"/>
        </w:rPr>
        <w:t>In CLUSTER ’03: Proceedings of Fifth IEEE International Conference on Cluster Computing</w:t>
      </w:r>
      <w:r w:rsidRPr="00355E2D">
        <w:rPr>
          <w:rFonts w:ascii="CMR10" w:hAnsi="CMR10"/>
          <w:szCs w:val="22"/>
        </w:rPr>
        <w:t>, pages 500–503, Dec. 2003.</w:t>
      </w:r>
    </w:p>
    <w:p w:rsidR="004D56C4" w:rsidRPr="00355E2D" w:rsidRDefault="004D56C4" w:rsidP="004D56C4">
      <w:pPr>
        <w:jc w:val="left"/>
        <w:rPr>
          <w:rFonts w:ascii="CMR10" w:hAnsi="CMR10"/>
          <w:szCs w:val="22"/>
        </w:rPr>
      </w:pPr>
      <w:r w:rsidRPr="00355E2D">
        <w:rPr>
          <w:rFonts w:ascii="CMR10" w:hAnsi="CMR10"/>
          <w:szCs w:val="22"/>
        </w:rPr>
        <w:t>[</w:t>
      </w:r>
      <w:r>
        <w:rPr>
          <w:rFonts w:ascii="CMR10" w:hAnsi="CMR10"/>
          <w:szCs w:val="22"/>
        </w:rPr>
        <w:t>4</w:t>
      </w:r>
      <w:r w:rsidRPr="00355E2D">
        <w:rPr>
          <w:rFonts w:ascii="CMR10" w:hAnsi="CMR10"/>
          <w:szCs w:val="22"/>
        </w:rPr>
        <w:t xml:space="preserve">] </w:t>
      </w:r>
      <w:hyperlink r:id="rId17" w:history="1">
        <w:r w:rsidRPr="00355E2D">
          <w:rPr>
            <w:rStyle w:val="Hyperlink"/>
            <w:rFonts w:ascii="CMTT10" w:hAnsi="CMTT10"/>
            <w:szCs w:val="22"/>
          </w:rPr>
          <w:t>http://www.cfengine.org</w:t>
        </w:r>
      </w:hyperlink>
      <w:r w:rsidRPr="00355E2D">
        <w:rPr>
          <w:rFonts w:ascii="CMR10" w:hAnsi="CMR10"/>
          <w:szCs w:val="22"/>
        </w:rPr>
        <w:t>.</w:t>
      </w:r>
    </w:p>
    <w:p w:rsidR="00077AE2" w:rsidRPr="00355E2D" w:rsidRDefault="00077AE2" w:rsidP="00F275A3">
      <w:pPr>
        <w:jc w:val="left"/>
        <w:rPr>
          <w:rFonts w:ascii="CMR10" w:hAnsi="CMR10"/>
          <w:szCs w:val="22"/>
        </w:rPr>
      </w:pPr>
      <w:r w:rsidRPr="00355E2D">
        <w:rPr>
          <w:rFonts w:ascii="CMR10" w:hAnsi="CMR10"/>
          <w:szCs w:val="22"/>
        </w:rPr>
        <w:t>[</w:t>
      </w:r>
      <w:r w:rsidR="0087162D">
        <w:rPr>
          <w:rFonts w:ascii="CMR10" w:hAnsi="CMR10"/>
          <w:szCs w:val="22"/>
        </w:rPr>
        <w:t>5</w:t>
      </w:r>
      <w:r w:rsidRPr="00355E2D">
        <w:rPr>
          <w:rFonts w:ascii="CMR10" w:hAnsi="CMR10"/>
          <w:szCs w:val="22"/>
        </w:rPr>
        <w:t>] Luke Kanies. PUPPET: Next generation Configuration Management. jLOGIN: Feb 2006.</w:t>
      </w:r>
    </w:p>
    <w:p w:rsidR="00077AE2" w:rsidRPr="00355E2D" w:rsidRDefault="00077AE2" w:rsidP="00F275A3">
      <w:pPr>
        <w:jc w:val="left"/>
        <w:rPr>
          <w:rFonts w:ascii="CMR10" w:hAnsi="CMR10"/>
          <w:szCs w:val="22"/>
        </w:rPr>
      </w:pPr>
      <w:r w:rsidRPr="00355E2D">
        <w:rPr>
          <w:rFonts w:ascii="CMR10" w:hAnsi="CMR10"/>
          <w:szCs w:val="22"/>
        </w:rPr>
        <w:t>Available at:</w:t>
      </w:r>
      <w:r w:rsidRPr="00355E2D">
        <w:rPr>
          <w:rFonts w:ascii="CMTT10" w:hAnsi="CMTT10"/>
          <w:szCs w:val="22"/>
        </w:rPr>
        <w:t>http://www.usenix.org/publications/login/2006-02/pdfs/kanies.pdf</w:t>
      </w:r>
      <w:r w:rsidRPr="00355E2D">
        <w:rPr>
          <w:rFonts w:ascii="CMR10" w:hAnsi="CMR10"/>
          <w:szCs w:val="22"/>
        </w:rPr>
        <w:t>.</w:t>
      </w:r>
    </w:p>
    <w:p w:rsidR="00583679" w:rsidRPr="00355E2D" w:rsidRDefault="002B603E" w:rsidP="002B603E">
      <w:pPr>
        <w:rPr>
          <w:szCs w:val="22"/>
        </w:rPr>
      </w:pPr>
      <w:r w:rsidRPr="00355E2D">
        <w:rPr>
          <w:szCs w:val="22"/>
        </w:rPr>
        <w:t>[</w:t>
      </w:r>
      <w:r w:rsidR="007E52F0">
        <w:rPr>
          <w:szCs w:val="22"/>
        </w:rPr>
        <w:t>6</w:t>
      </w:r>
      <w:r w:rsidRPr="00355E2D">
        <w:rPr>
          <w:szCs w:val="22"/>
        </w:rPr>
        <w:t xml:space="preserve">]   </w:t>
      </w:r>
      <w:r w:rsidR="00F164CC" w:rsidRPr="00355E2D">
        <w:rPr>
          <w:szCs w:val="22"/>
        </w:rPr>
        <w:t xml:space="preserve">Office of Government Commerce (OGC). </w:t>
      </w:r>
      <w:r w:rsidRPr="00355E2D">
        <w:rPr>
          <w:szCs w:val="22"/>
        </w:rPr>
        <w:t>The Official Introduction to the ITIL Service</w:t>
      </w:r>
      <w:r w:rsidR="00F164CC" w:rsidRPr="00355E2D">
        <w:rPr>
          <w:szCs w:val="22"/>
        </w:rPr>
        <w:t xml:space="preserve"> Lifecycle, ISBN:9780113310616</w:t>
      </w:r>
      <w:r w:rsidRPr="00355E2D">
        <w:rPr>
          <w:szCs w:val="22"/>
        </w:rPr>
        <w:t>,</w:t>
      </w:r>
      <w:r w:rsidR="00F164CC" w:rsidRPr="00355E2D">
        <w:rPr>
          <w:szCs w:val="22"/>
        </w:rPr>
        <w:t xml:space="preserve"> TSO, 2007.</w:t>
      </w:r>
    </w:p>
    <w:p w:rsidR="004D56C4" w:rsidRPr="00355E2D" w:rsidRDefault="004D56C4" w:rsidP="004D56C4">
      <w:pPr>
        <w:jc w:val="left"/>
        <w:rPr>
          <w:rFonts w:ascii="CMR10" w:hAnsi="CMR10"/>
          <w:szCs w:val="22"/>
        </w:rPr>
      </w:pPr>
      <w:r w:rsidRPr="00355E2D">
        <w:rPr>
          <w:rFonts w:ascii="CMR10" w:hAnsi="CMR10"/>
          <w:szCs w:val="22"/>
        </w:rPr>
        <w:t>[</w:t>
      </w:r>
      <w:r>
        <w:rPr>
          <w:rFonts w:ascii="CMR10" w:hAnsi="CMR10"/>
          <w:szCs w:val="22"/>
        </w:rPr>
        <w:t>7</w:t>
      </w:r>
      <w:r w:rsidRPr="00355E2D">
        <w:rPr>
          <w:rFonts w:ascii="CMR10" w:hAnsi="CMR10"/>
          <w:szCs w:val="22"/>
        </w:rPr>
        <w:t xml:space="preserve">] HP Client Automation Enterprise (based on RADIA technology), at: </w:t>
      </w:r>
      <w:hyperlink r:id="rId18" w:history="1">
        <w:r w:rsidRPr="00355E2D">
          <w:rPr>
            <w:rStyle w:val="Hyperlink"/>
            <w:rFonts w:ascii="CMTT10" w:hAnsi="CMTT10"/>
            <w:szCs w:val="22"/>
          </w:rPr>
          <w:t>http://www.hp.com</w:t>
        </w:r>
      </w:hyperlink>
      <w:r w:rsidRPr="00355E2D">
        <w:rPr>
          <w:rFonts w:ascii="CMR10" w:hAnsi="CMR10"/>
          <w:szCs w:val="22"/>
        </w:rPr>
        <w:t>.</w:t>
      </w:r>
    </w:p>
    <w:p w:rsidR="004D56C4" w:rsidRPr="00355E2D" w:rsidRDefault="004D56C4" w:rsidP="004D56C4">
      <w:pPr>
        <w:jc w:val="left"/>
        <w:rPr>
          <w:rFonts w:ascii="CMR10" w:hAnsi="CMR10"/>
          <w:szCs w:val="22"/>
        </w:rPr>
      </w:pPr>
      <w:r w:rsidRPr="00355E2D">
        <w:rPr>
          <w:rFonts w:ascii="CMR10" w:hAnsi="CMR10"/>
          <w:szCs w:val="22"/>
        </w:rPr>
        <w:t>[</w:t>
      </w:r>
      <w:r>
        <w:rPr>
          <w:rFonts w:ascii="CMR10" w:hAnsi="CMR10"/>
          <w:szCs w:val="22"/>
        </w:rPr>
        <w:t>8</w:t>
      </w:r>
      <w:r w:rsidRPr="00355E2D">
        <w:rPr>
          <w:rFonts w:ascii="CMR10" w:hAnsi="CMR10"/>
          <w:szCs w:val="22"/>
        </w:rPr>
        <w:t xml:space="preserve">] Paul Anderson, Patrick Goldsack, and Jim Paterson. SmartFrog Meets LCFG: Autonomous Reconfiguration with Central Policy Control. </w:t>
      </w:r>
    </w:p>
    <w:p w:rsidR="004D56C4" w:rsidRPr="00355E2D" w:rsidRDefault="004D56C4" w:rsidP="004D56C4">
      <w:pPr>
        <w:jc w:val="left"/>
        <w:rPr>
          <w:rFonts w:ascii="CMR10" w:hAnsi="CMR10"/>
          <w:szCs w:val="22"/>
        </w:rPr>
      </w:pPr>
      <w:r w:rsidRPr="00355E2D">
        <w:rPr>
          <w:rFonts w:ascii="CMR10" w:hAnsi="CMR10"/>
          <w:szCs w:val="22"/>
        </w:rPr>
        <w:t xml:space="preserve">In </w:t>
      </w:r>
      <w:r w:rsidRPr="00355E2D">
        <w:rPr>
          <w:rFonts w:ascii="CMTI10" w:hAnsi="CMTI10"/>
          <w:szCs w:val="22"/>
        </w:rPr>
        <w:t>LISA ’03: Proceedings of the 17th USENIX conference on System administration</w:t>
      </w:r>
      <w:r w:rsidRPr="00355E2D">
        <w:rPr>
          <w:rFonts w:ascii="CMR10" w:hAnsi="CMR10"/>
          <w:szCs w:val="22"/>
        </w:rPr>
        <w:t>, pages 213–222, Berkeley, CA, USA, 2003.</w:t>
      </w:r>
    </w:p>
    <w:p w:rsidR="004D56C4" w:rsidRPr="00355E2D" w:rsidRDefault="004D56C4" w:rsidP="004D56C4">
      <w:pPr>
        <w:jc w:val="left"/>
        <w:rPr>
          <w:rFonts w:ascii="CMR10" w:hAnsi="CMR10"/>
          <w:szCs w:val="22"/>
        </w:rPr>
      </w:pPr>
      <w:r w:rsidRPr="00355E2D">
        <w:rPr>
          <w:rFonts w:ascii="CMR10" w:hAnsi="CMR10"/>
          <w:szCs w:val="22"/>
        </w:rPr>
        <w:t>[</w:t>
      </w:r>
      <w:r>
        <w:rPr>
          <w:rFonts w:ascii="CMR10" w:hAnsi="CMR10"/>
          <w:szCs w:val="22"/>
        </w:rPr>
        <w:t>9</w:t>
      </w:r>
      <w:r w:rsidRPr="00355E2D">
        <w:rPr>
          <w:rFonts w:ascii="CMR10" w:hAnsi="CMR10"/>
          <w:szCs w:val="22"/>
        </w:rPr>
        <w:t xml:space="preserve">] Thomas Delaet and Wouter Joosen. PoDIM: A Language for High-level Configuration Management. </w:t>
      </w:r>
    </w:p>
    <w:p w:rsidR="004D56C4" w:rsidRPr="00355E2D" w:rsidRDefault="004D56C4" w:rsidP="004D56C4">
      <w:pPr>
        <w:jc w:val="left"/>
        <w:rPr>
          <w:rFonts w:ascii="CMR10" w:hAnsi="CMR10"/>
          <w:szCs w:val="22"/>
        </w:rPr>
      </w:pPr>
      <w:r w:rsidRPr="00355E2D">
        <w:rPr>
          <w:rFonts w:ascii="CMR10" w:hAnsi="CMR10"/>
          <w:szCs w:val="22"/>
        </w:rPr>
        <w:t xml:space="preserve">In </w:t>
      </w:r>
      <w:r w:rsidRPr="00355E2D">
        <w:rPr>
          <w:rFonts w:ascii="CMTI10" w:hAnsi="CMTI10"/>
          <w:szCs w:val="22"/>
        </w:rPr>
        <w:t>LISA’07: Proceedings of the 21st conference on Large Installation System Administration Conference</w:t>
      </w:r>
      <w:r w:rsidRPr="00355E2D">
        <w:rPr>
          <w:rFonts w:ascii="CMR10" w:hAnsi="CMR10"/>
          <w:szCs w:val="22"/>
        </w:rPr>
        <w:t xml:space="preserve">, pages 1–13, Berkeley, CA, USA, 2007. </w:t>
      </w:r>
    </w:p>
    <w:p w:rsidR="00B54863" w:rsidRPr="00355E2D" w:rsidRDefault="00583679" w:rsidP="00583679">
      <w:pPr>
        <w:rPr>
          <w:szCs w:val="22"/>
        </w:rPr>
      </w:pPr>
      <w:r w:rsidRPr="00355E2D">
        <w:rPr>
          <w:szCs w:val="22"/>
        </w:rPr>
        <w:t>[</w:t>
      </w:r>
      <w:r w:rsidR="003E5C67">
        <w:rPr>
          <w:szCs w:val="22"/>
        </w:rPr>
        <w:t>10</w:t>
      </w:r>
      <w:r w:rsidRPr="00355E2D">
        <w:rPr>
          <w:szCs w:val="22"/>
        </w:rPr>
        <w:t xml:space="preserve">] </w:t>
      </w:r>
      <w:r w:rsidR="007A0243" w:rsidRPr="00355E2D">
        <w:rPr>
          <w:szCs w:val="22"/>
        </w:rPr>
        <w:t xml:space="preserve">A. Sahai, S. Singhal, R. Joshi, V. Machiraju.  </w:t>
      </w:r>
      <w:r w:rsidRPr="00355E2D">
        <w:rPr>
          <w:szCs w:val="22"/>
        </w:rPr>
        <w:t>A</w:t>
      </w:r>
      <w:r w:rsidR="00F164CC" w:rsidRPr="00355E2D">
        <w:rPr>
          <w:szCs w:val="22"/>
        </w:rPr>
        <w:t xml:space="preserve">utomated Policy-based Resource Configuration in Utility Computing Environments. </w:t>
      </w:r>
      <w:r w:rsidR="0040209F" w:rsidRPr="00355E2D">
        <w:rPr>
          <w:szCs w:val="22"/>
        </w:rPr>
        <w:t>HP Labs Technical Report: HPL-2003-176.</w:t>
      </w:r>
    </w:p>
    <w:p w:rsidR="00681795" w:rsidRPr="00355E2D" w:rsidRDefault="00681795" w:rsidP="00681795">
      <w:pPr>
        <w:jc w:val="left"/>
        <w:rPr>
          <w:rFonts w:ascii="CMR10" w:hAnsi="CMR10"/>
          <w:szCs w:val="22"/>
        </w:rPr>
      </w:pPr>
      <w:r w:rsidRPr="00355E2D">
        <w:rPr>
          <w:rFonts w:ascii="CMR10" w:hAnsi="CMR10"/>
          <w:szCs w:val="22"/>
        </w:rPr>
        <w:t>[</w:t>
      </w:r>
      <w:r>
        <w:rPr>
          <w:rFonts w:ascii="CMR10" w:hAnsi="CMR10"/>
          <w:szCs w:val="22"/>
        </w:rPr>
        <w:t>11</w:t>
      </w:r>
      <w:r w:rsidRPr="00355E2D">
        <w:rPr>
          <w:rFonts w:ascii="CMR10" w:hAnsi="CMR10"/>
          <w:szCs w:val="22"/>
        </w:rPr>
        <w:t xml:space="preserve">] Sanjai Narain. Network Configuration Management via Model Finding. </w:t>
      </w:r>
    </w:p>
    <w:p w:rsidR="00681795" w:rsidRPr="00355E2D" w:rsidRDefault="00681795" w:rsidP="00681795">
      <w:pPr>
        <w:jc w:val="left"/>
        <w:rPr>
          <w:rFonts w:ascii="CMR10" w:hAnsi="CMR10"/>
          <w:szCs w:val="22"/>
        </w:rPr>
      </w:pPr>
      <w:r w:rsidRPr="00355E2D">
        <w:rPr>
          <w:rFonts w:ascii="CMR10" w:hAnsi="CMR10"/>
          <w:szCs w:val="22"/>
        </w:rPr>
        <w:t xml:space="preserve">In </w:t>
      </w:r>
      <w:r w:rsidRPr="00355E2D">
        <w:rPr>
          <w:rFonts w:ascii="CMTI10" w:hAnsi="CMTI10"/>
          <w:szCs w:val="22"/>
        </w:rPr>
        <w:t>LISA ’05: Proceedings of the 19th conference on Large Installation System Administration Conference</w:t>
      </w:r>
      <w:r w:rsidRPr="00355E2D">
        <w:rPr>
          <w:rFonts w:ascii="CMR10" w:hAnsi="CMR10"/>
          <w:szCs w:val="22"/>
        </w:rPr>
        <w:t>, pages 155–168, Berkeley, CA, USA, 2005.</w:t>
      </w:r>
    </w:p>
    <w:p w:rsidR="00FE69E1" w:rsidRDefault="00FE69E1" w:rsidP="00681795">
      <w:pPr>
        <w:jc w:val="left"/>
        <w:rPr>
          <w:rFonts w:ascii="CMR10" w:hAnsi="CMR10"/>
          <w:szCs w:val="22"/>
        </w:rPr>
      </w:pPr>
      <w:r w:rsidRPr="00355E2D">
        <w:rPr>
          <w:rFonts w:ascii="CMR10" w:hAnsi="CMR10"/>
          <w:szCs w:val="22"/>
        </w:rPr>
        <w:t>[</w:t>
      </w:r>
      <w:r>
        <w:rPr>
          <w:rFonts w:ascii="CMR10" w:hAnsi="CMR10"/>
          <w:szCs w:val="22"/>
        </w:rPr>
        <w:t>12</w:t>
      </w:r>
      <w:r w:rsidRPr="00355E2D">
        <w:rPr>
          <w:rFonts w:ascii="CMR10" w:hAnsi="CMR10"/>
          <w:szCs w:val="22"/>
        </w:rPr>
        <w:t xml:space="preserve">] Common Information Model (CIM) Standards, at: </w:t>
      </w:r>
      <w:hyperlink r:id="rId19" w:history="1">
        <w:r w:rsidRPr="00355E2D">
          <w:rPr>
            <w:rStyle w:val="Hyperlink"/>
            <w:rFonts w:ascii="CMTT10" w:hAnsi="CMTT10"/>
            <w:szCs w:val="22"/>
          </w:rPr>
          <w:t>http://www.dmtf.org/standards/cim/</w:t>
        </w:r>
      </w:hyperlink>
      <w:r w:rsidRPr="00355E2D">
        <w:rPr>
          <w:rFonts w:ascii="CMR10" w:hAnsi="CMR10"/>
          <w:szCs w:val="22"/>
        </w:rPr>
        <w:t>.</w:t>
      </w:r>
    </w:p>
    <w:p w:rsidR="00681795" w:rsidRPr="00355E2D" w:rsidRDefault="00681795" w:rsidP="00681795">
      <w:pPr>
        <w:jc w:val="left"/>
        <w:rPr>
          <w:rFonts w:ascii="CMR10" w:hAnsi="CMR10"/>
          <w:szCs w:val="22"/>
        </w:rPr>
      </w:pPr>
      <w:r>
        <w:rPr>
          <w:rFonts w:ascii="CMR10" w:hAnsi="CMR10"/>
          <w:szCs w:val="22"/>
        </w:rPr>
        <w:t>[13</w:t>
      </w:r>
      <w:r w:rsidRPr="00355E2D">
        <w:rPr>
          <w:rFonts w:ascii="CMR10" w:hAnsi="CMR10"/>
          <w:szCs w:val="22"/>
        </w:rPr>
        <w:t xml:space="preserve">] Service Modeling Language (SML) Working Group, at: </w:t>
      </w:r>
      <w:hyperlink r:id="rId20" w:history="1">
        <w:r w:rsidRPr="00355E2D">
          <w:rPr>
            <w:rStyle w:val="Hyperlink"/>
            <w:rFonts w:ascii="CMTT10" w:hAnsi="CMTT10"/>
            <w:szCs w:val="22"/>
          </w:rPr>
          <w:t>http://www.w3.org/XML/SML/</w:t>
        </w:r>
      </w:hyperlink>
      <w:r w:rsidRPr="00355E2D">
        <w:rPr>
          <w:rFonts w:ascii="CMR10" w:hAnsi="CMR10"/>
          <w:szCs w:val="22"/>
        </w:rPr>
        <w:t>.</w:t>
      </w:r>
    </w:p>
    <w:p w:rsidR="00B54863" w:rsidRPr="00355E2D" w:rsidRDefault="00583679" w:rsidP="00583679">
      <w:pPr>
        <w:rPr>
          <w:szCs w:val="22"/>
        </w:rPr>
      </w:pPr>
      <w:r w:rsidRPr="00355E2D">
        <w:rPr>
          <w:szCs w:val="22"/>
        </w:rPr>
        <w:t>[</w:t>
      </w:r>
      <w:r w:rsidR="000B087F">
        <w:rPr>
          <w:szCs w:val="22"/>
        </w:rPr>
        <w:t>14</w:t>
      </w:r>
      <w:r w:rsidRPr="00355E2D">
        <w:rPr>
          <w:szCs w:val="22"/>
        </w:rPr>
        <w:t xml:space="preserve">] </w:t>
      </w:r>
      <w:r w:rsidR="00CD4AE4" w:rsidRPr="00355E2D">
        <w:rPr>
          <w:szCs w:val="22"/>
        </w:rPr>
        <w:t>Schematron: A language for making assertions about patterns in XML documents, at:</w:t>
      </w:r>
      <w:r w:rsidRPr="00355E2D">
        <w:rPr>
          <w:szCs w:val="22"/>
        </w:rPr>
        <w:t xml:space="preserve"> </w:t>
      </w:r>
      <w:hyperlink r:id="rId21" w:history="1">
        <w:r w:rsidR="00B54863" w:rsidRPr="00355E2D">
          <w:rPr>
            <w:rStyle w:val="Hyperlink"/>
            <w:szCs w:val="22"/>
          </w:rPr>
          <w:t>http://www.schematron.com</w:t>
        </w:r>
      </w:hyperlink>
    </w:p>
    <w:p w:rsidR="00077AE2" w:rsidRPr="00355E2D" w:rsidRDefault="00F275A3" w:rsidP="00583679">
      <w:pPr>
        <w:rPr>
          <w:szCs w:val="22"/>
        </w:rPr>
      </w:pPr>
      <w:r w:rsidRPr="00355E2D">
        <w:rPr>
          <w:szCs w:val="22"/>
        </w:rPr>
        <w:t>[</w:t>
      </w:r>
      <w:r w:rsidR="007C4EF1">
        <w:rPr>
          <w:szCs w:val="22"/>
        </w:rPr>
        <w:t>15</w:t>
      </w:r>
      <w:r w:rsidRPr="00355E2D">
        <w:rPr>
          <w:szCs w:val="22"/>
        </w:rPr>
        <w:t>]</w:t>
      </w:r>
      <w:r w:rsidR="0040209F" w:rsidRPr="00355E2D">
        <w:rPr>
          <w:szCs w:val="22"/>
        </w:rPr>
        <w:t xml:space="preserve"> L. Ramshaw, A. Sahai, J. Saxe, S. Singhal.  Cauldron: A Policy-based Design Tool.  </w:t>
      </w:r>
      <w:r w:rsidR="00830A69" w:rsidRPr="00355E2D">
        <w:rPr>
          <w:szCs w:val="22"/>
        </w:rPr>
        <w:t>POLICY 2006, pages</w:t>
      </w:r>
      <w:r w:rsidR="00B458F9" w:rsidRPr="00355E2D">
        <w:rPr>
          <w:szCs w:val="22"/>
        </w:rPr>
        <w:t xml:space="preserve"> 113-122</w:t>
      </w:r>
      <w:r w:rsidR="00830A69" w:rsidRPr="00355E2D">
        <w:rPr>
          <w:szCs w:val="22"/>
        </w:rPr>
        <w:t>.</w:t>
      </w:r>
    </w:p>
    <w:p w:rsidR="00F275A3" w:rsidRPr="00355E2D" w:rsidRDefault="00F275A3" w:rsidP="00583679">
      <w:pPr>
        <w:rPr>
          <w:szCs w:val="22"/>
        </w:rPr>
      </w:pPr>
      <w:r w:rsidRPr="00355E2D">
        <w:rPr>
          <w:szCs w:val="22"/>
        </w:rPr>
        <w:t>[</w:t>
      </w:r>
      <w:r w:rsidR="001D6CDA">
        <w:rPr>
          <w:szCs w:val="22"/>
        </w:rPr>
        <w:t>16</w:t>
      </w:r>
      <w:r w:rsidRPr="00355E2D">
        <w:rPr>
          <w:szCs w:val="22"/>
        </w:rPr>
        <w:t>]</w:t>
      </w:r>
      <w:r w:rsidR="00E05B68" w:rsidRPr="00355E2D">
        <w:rPr>
          <w:szCs w:val="22"/>
        </w:rPr>
        <w:t xml:space="preserve"> Eclipse Constraint Logic Programming Solver, at: </w:t>
      </w:r>
      <w:hyperlink r:id="rId22" w:history="1">
        <w:r w:rsidR="00EE76E8" w:rsidRPr="00355E2D">
          <w:rPr>
            <w:rStyle w:val="Hyperlink"/>
            <w:szCs w:val="22"/>
          </w:rPr>
          <w:t>http://www.eclipse-clp.org/</w:t>
        </w:r>
      </w:hyperlink>
    </w:p>
    <w:p w:rsidR="00B065C5" w:rsidRPr="00355E2D" w:rsidRDefault="00F275A3" w:rsidP="00583679">
      <w:pPr>
        <w:rPr>
          <w:szCs w:val="22"/>
        </w:rPr>
      </w:pPr>
      <w:r w:rsidRPr="00355E2D">
        <w:rPr>
          <w:szCs w:val="22"/>
        </w:rPr>
        <w:t>[</w:t>
      </w:r>
      <w:r w:rsidR="001D6CDA">
        <w:rPr>
          <w:szCs w:val="22"/>
        </w:rPr>
        <w:t>17</w:t>
      </w:r>
      <w:r w:rsidRPr="00355E2D">
        <w:rPr>
          <w:szCs w:val="22"/>
        </w:rPr>
        <w:t>]</w:t>
      </w:r>
      <w:r w:rsidR="00C2635C" w:rsidRPr="00355E2D">
        <w:rPr>
          <w:szCs w:val="22"/>
        </w:rPr>
        <w:t xml:space="preserve"> </w:t>
      </w:r>
      <w:r w:rsidR="008719AA" w:rsidRPr="00355E2D">
        <w:rPr>
          <w:szCs w:val="22"/>
        </w:rPr>
        <w:t xml:space="preserve"> Hentenryck, P. V. 2002. Constraint and Integer Programming in OPL. INFORMS J. on Computing 14, 4 (Oct. 2002), 345-372.</w:t>
      </w:r>
    </w:p>
    <w:p w:rsidR="00F275A3" w:rsidRPr="00355E2D" w:rsidRDefault="00F275A3" w:rsidP="00583679">
      <w:pPr>
        <w:rPr>
          <w:szCs w:val="22"/>
        </w:rPr>
      </w:pPr>
      <w:r w:rsidRPr="00355E2D">
        <w:rPr>
          <w:szCs w:val="22"/>
        </w:rPr>
        <w:t>[</w:t>
      </w:r>
      <w:r w:rsidR="00C932D6">
        <w:rPr>
          <w:szCs w:val="22"/>
        </w:rPr>
        <w:t>18</w:t>
      </w:r>
      <w:r w:rsidRPr="00355E2D">
        <w:rPr>
          <w:szCs w:val="22"/>
        </w:rPr>
        <w:t>]</w:t>
      </w:r>
      <w:r w:rsidR="007B44D9" w:rsidRPr="00355E2D">
        <w:rPr>
          <w:szCs w:val="22"/>
        </w:rPr>
        <w:t xml:space="preserve">  The SmartFrog Configuration Management Framework,  SIGOPS Operating Systems Review special issue on “Survey of Work from Hewlett-Packard Labs”, January 2009, to appear.</w:t>
      </w:r>
    </w:p>
    <w:p w:rsidR="00681795" w:rsidRPr="00355E2D" w:rsidRDefault="00681795" w:rsidP="00681795">
      <w:pPr>
        <w:jc w:val="left"/>
        <w:rPr>
          <w:rFonts w:ascii="CMR10" w:hAnsi="CMR10"/>
          <w:szCs w:val="22"/>
        </w:rPr>
      </w:pPr>
      <w:r w:rsidRPr="00355E2D">
        <w:rPr>
          <w:rFonts w:ascii="CMR10" w:hAnsi="CMR10"/>
          <w:szCs w:val="22"/>
        </w:rPr>
        <w:t>[</w:t>
      </w:r>
      <w:r>
        <w:rPr>
          <w:rFonts w:ascii="CMR10" w:hAnsi="CMR10"/>
          <w:szCs w:val="22"/>
        </w:rPr>
        <w:t>19</w:t>
      </w:r>
      <w:r w:rsidRPr="00355E2D">
        <w:rPr>
          <w:rFonts w:ascii="CMR10" w:hAnsi="CMR10"/>
          <w:szCs w:val="22"/>
        </w:rPr>
        <w:t xml:space="preserve">] The SmartFrog Constraint Extensions, at: </w:t>
      </w:r>
      <w:hyperlink r:id="rId23" w:history="1">
        <w:r w:rsidRPr="00681795">
          <w:rPr>
            <w:rStyle w:val="Hyperlink"/>
            <w:rFonts w:ascii="CMR10" w:hAnsi="CMR10"/>
            <w:sz w:val="20"/>
            <w:szCs w:val="20"/>
          </w:rPr>
          <w:t>http://smartfrog.svn.sourceforge.net/viewvc/*checkout*/smartfrog/trunk/core/smartfrog/docs/csfExtensions.pdf</w:t>
        </w:r>
      </w:hyperlink>
    </w:p>
    <w:p w:rsidR="00B065C5" w:rsidRPr="00355E2D" w:rsidRDefault="00F275A3" w:rsidP="00583679">
      <w:pPr>
        <w:rPr>
          <w:szCs w:val="22"/>
        </w:rPr>
      </w:pPr>
      <w:r w:rsidRPr="00355E2D">
        <w:rPr>
          <w:szCs w:val="22"/>
        </w:rPr>
        <w:t>[</w:t>
      </w:r>
      <w:r w:rsidR="005642F2">
        <w:rPr>
          <w:szCs w:val="22"/>
        </w:rPr>
        <w:t>20</w:t>
      </w:r>
      <w:r w:rsidRPr="00355E2D">
        <w:rPr>
          <w:szCs w:val="22"/>
        </w:rPr>
        <w:t>]</w:t>
      </w:r>
      <w:r w:rsidR="00B065C5" w:rsidRPr="00355E2D">
        <w:rPr>
          <w:szCs w:val="22"/>
        </w:rPr>
        <w:t xml:space="preserve"> Su Doku at SmartFrog wiki:  </w:t>
      </w:r>
      <w:hyperlink r:id="rId24" w:history="1">
        <w:r w:rsidR="00B065C5" w:rsidRPr="00355E2D">
          <w:rPr>
            <w:rStyle w:val="Hyperlink"/>
            <w:szCs w:val="22"/>
          </w:rPr>
          <w:t>http://wiki.smartfrog.org</w:t>
        </w:r>
      </w:hyperlink>
    </w:p>
    <w:p w:rsidR="008852F3" w:rsidRPr="00355E2D" w:rsidRDefault="00F275A3" w:rsidP="008852F3">
      <w:pPr>
        <w:rPr>
          <w:szCs w:val="22"/>
        </w:rPr>
      </w:pPr>
      <w:r w:rsidRPr="00355E2D">
        <w:rPr>
          <w:szCs w:val="22"/>
        </w:rPr>
        <w:t>[</w:t>
      </w:r>
      <w:r w:rsidR="005642F2">
        <w:rPr>
          <w:szCs w:val="22"/>
        </w:rPr>
        <w:t>21</w:t>
      </w:r>
      <w:r w:rsidRPr="00355E2D">
        <w:rPr>
          <w:szCs w:val="22"/>
        </w:rPr>
        <w:t>]</w:t>
      </w:r>
      <w:r w:rsidR="008852F3" w:rsidRPr="00355E2D">
        <w:rPr>
          <w:szCs w:val="22"/>
        </w:rPr>
        <w:t xml:space="preserve">  Andrew Farrell, Eric Deliot, Patrick Goldsack, Paul Murray, Eric Deliot, Alistair Coles. A Hybrid Approach to Autonomic Configuration Management. Submission to TechCon 2009.</w:t>
      </w:r>
    </w:p>
    <w:p w:rsidR="00F275A3" w:rsidRPr="00355E2D" w:rsidRDefault="00F275A3" w:rsidP="008852F3">
      <w:pPr>
        <w:rPr>
          <w:szCs w:val="22"/>
        </w:rPr>
      </w:pPr>
    </w:p>
    <w:p w:rsidR="00077AE2" w:rsidRPr="00355E2D" w:rsidRDefault="00077AE2" w:rsidP="00583679">
      <w:pPr>
        <w:rPr>
          <w:szCs w:val="22"/>
        </w:rPr>
      </w:pPr>
    </w:p>
    <w:p w:rsidR="00EE18D4" w:rsidRPr="00EE18D4" w:rsidRDefault="00EE18D4" w:rsidP="00EE18D4"/>
    <w:sectPr w:rsidR="00EE18D4" w:rsidRPr="00EE18D4" w:rsidSect="00BB25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FC7" w:rsidRDefault="002F1FC7" w:rsidP="00395701">
      <w:r>
        <w:separator/>
      </w:r>
    </w:p>
  </w:endnote>
  <w:endnote w:type="continuationSeparator" w:id="1">
    <w:p w:rsidR="002F1FC7" w:rsidRDefault="002F1FC7" w:rsidP="003957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utura Bk">
    <w:panose1 w:val="020B0502020204020303"/>
    <w:charset w:val="00"/>
    <w:family w:val="swiss"/>
    <w:pitch w:val="variable"/>
    <w:sig w:usb0="A00002AF" w:usb1="5000204A"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ourier">
    <w:panose1 w:val="02070409020205020404"/>
    <w:charset w:val="00"/>
    <w:family w:val="modern"/>
    <w:notTrueType/>
    <w:pitch w:val="fixed"/>
    <w:sig w:usb0="00000003" w:usb1="00000000" w:usb2="00000000" w:usb3="00000000" w:csb0="00000001" w:csb1="00000000"/>
  </w:font>
  <w:font w:name="CMR10">
    <w:altName w:val="Times New Roman"/>
    <w:charset w:val="00"/>
    <w:family w:val="auto"/>
    <w:pitch w:val="default"/>
    <w:sig w:usb0="00000000" w:usb1="00000000" w:usb2="00000000" w:usb3="00000000" w:csb0="00000000" w:csb1="00000000"/>
  </w:font>
  <w:font w:name="CMTI10">
    <w:altName w:val="Times New Roman"/>
    <w:charset w:val="00"/>
    <w:family w:val="auto"/>
    <w:pitch w:val="default"/>
    <w:sig w:usb0="00000000" w:usb1="00000000" w:usb2="00000000" w:usb3="00000000" w:csb0="00000000" w:csb1="00000000"/>
  </w:font>
  <w:font w:name="CMTT10">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FC7" w:rsidRDefault="002F1FC7" w:rsidP="00395701">
      <w:r>
        <w:separator/>
      </w:r>
    </w:p>
  </w:footnote>
  <w:footnote w:type="continuationSeparator" w:id="1">
    <w:p w:rsidR="002F1FC7" w:rsidRDefault="002F1FC7" w:rsidP="00395701">
      <w:r>
        <w:continuationSeparator/>
      </w:r>
    </w:p>
  </w:footnote>
  <w:footnote w:id="2">
    <w:p w:rsidR="00B7609A" w:rsidDel="004D226D" w:rsidRDefault="00B7609A">
      <w:pPr>
        <w:pStyle w:val="FootnoteText"/>
        <w:rPr>
          <w:del w:id="446" w:author="anfarr" w:date="2009-02-09T20:43:00Z"/>
        </w:rPr>
      </w:pPr>
      <w:del w:id="447" w:author="anfarr" w:date="2009-02-09T20:43:00Z">
        <w:r w:rsidDel="004D226D">
          <w:rPr>
            <w:rStyle w:val="FootnoteReference"/>
          </w:rPr>
          <w:footnoteRef/>
        </w:r>
        <w:r w:rsidDel="004D226D">
          <w:delText xml:space="preserve"> Note that for the various pre-specified prototypes supported by SmartFrog’s constraint extensions, we use a combination of distinguished attribute names and distinguished attribute tags.  Typically, any one constraint prototype will allow the use of either.  For instance, for an </w:delText>
        </w:r>
        <w:r w:rsidRPr="003D0114" w:rsidDel="004D226D">
          <w:rPr>
            <w:rStyle w:val="CodeTextChar"/>
            <w:rFonts w:eastAsiaTheme="minorEastAsia"/>
          </w:rPr>
          <w:delText>Array</w:delText>
        </w:r>
        <w:r w:rsidDel="004D226D">
          <w:delText xml:space="preserve"> type we may either specify </w:delText>
        </w:r>
        <w:r w:rsidRPr="009A5763" w:rsidDel="004D226D">
          <w:rPr>
            <w:rStyle w:val="CodeTextChar"/>
            <w:rFonts w:eastAsiaTheme="minorEastAsia"/>
          </w:rPr>
          <w:delText>prefix</w:delText>
        </w:r>
        <w:r w:rsidDel="004D226D">
          <w:delText xml:space="preserve">, </w:delText>
        </w:r>
        <w:r w:rsidRPr="009A5763" w:rsidDel="004D226D">
          <w:rPr>
            <w:rStyle w:val="CodeTextChar"/>
            <w:rFonts w:eastAsiaTheme="minorEastAsia"/>
          </w:rPr>
          <w:delText>extent</w:delText>
        </w:r>
        <w:r w:rsidDel="004D226D">
          <w:delText xml:space="preserve">, and </w:delText>
        </w:r>
        <w:r w:rsidRPr="009A5763" w:rsidDel="004D226D">
          <w:rPr>
            <w:rStyle w:val="CodeTextChar"/>
            <w:rFonts w:eastAsiaTheme="minorEastAsia"/>
          </w:rPr>
          <w:delText>generator</w:delText>
        </w:r>
        <w:r w:rsidDel="004D226D">
          <w:delText xml:space="preserve"> attributes, or </w:delText>
        </w:r>
        <w:r w:rsidRPr="009A5763" w:rsidDel="004D226D">
          <w:rPr>
            <w:rStyle w:val="CodeTextChar"/>
            <w:rFonts w:eastAsiaTheme="minorEastAsia"/>
          </w:rPr>
          <w:delText>sfPrefix</w:delText>
        </w:r>
        <w:r w:rsidDel="004D226D">
          <w:delText xml:space="preserve">, </w:delText>
        </w:r>
        <w:r w:rsidRPr="009A5763" w:rsidDel="004D226D">
          <w:rPr>
            <w:rStyle w:val="CodeTextChar"/>
            <w:rFonts w:eastAsiaTheme="minorEastAsia"/>
          </w:rPr>
          <w:delText>sfExtent</w:delText>
        </w:r>
        <w:r w:rsidDel="004D226D">
          <w:delText xml:space="preserve">, and </w:delText>
        </w:r>
        <w:r w:rsidRPr="009A5763" w:rsidDel="004D226D">
          <w:rPr>
            <w:rStyle w:val="CodeTextChar"/>
            <w:rFonts w:eastAsiaTheme="minorEastAsia"/>
          </w:rPr>
          <w:delText>sfGenerator</w:delText>
        </w:r>
        <w:r w:rsidDel="004D226D">
          <w:delText xml:space="preserve">-tagged attributes.  </w:delText>
        </w:r>
      </w:del>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65FF"/>
    <w:multiLevelType w:val="hybridMultilevel"/>
    <w:tmpl w:val="8A542746"/>
    <w:lvl w:ilvl="0" w:tplc="F33A82E2">
      <w:start w:val="1"/>
      <w:numFmt w:val="bullet"/>
      <w:lvlText w:val="•"/>
      <w:lvlJc w:val="left"/>
      <w:pPr>
        <w:tabs>
          <w:tab w:val="num" w:pos="720"/>
        </w:tabs>
        <w:ind w:left="720" w:hanging="360"/>
      </w:pPr>
      <w:rPr>
        <w:rFonts w:ascii="Times New Roman" w:hAnsi="Times New Roman" w:hint="default"/>
      </w:rPr>
    </w:lvl>
    <w:lvl w:ilvl="1" w:tplc="780E4D32" w:tentative="1">
      <w:start w:val="1"/>
      <w:numFmt w:val="bullet"/>
      <w:lvlText w:val="•"/>
      <w:lvlJc w:val="left"/>
      <w:pPr>
        <w:tabs>
          <w:tab w:val="num" w:pos="1440"/>
        </w:tabs>
        <w:ind w:left="1440" w:hanging="360"/>
      </w:pPr>
      <w:rPr>
        <w:rFonts w:ascii="Times New Roman" w:hAnsi="Times New Roman" w:hint="default"/>
      </w:rPr>
    </w:lvl>
    <w:lvl w:ilvl="2" w:tplc="DFFC5E8A" w:tentative="1">
      <w:start w:val="1"/>
      <w:numFmt w:val="bullet"/>
      <w:lvlText w:val="•"/>
      <w:lvlJc w:val="left"/>
      <w:pPr>
        <w:tabs>
          <w:tab w:val="num" w:pos="2160"/>
        </w:tabs>
        <w:ind w:left="2160" w:hanging="360"/>
      </w:pPr>
      <w:rPr>
        <w:rFonts w:ascii="Times New Roman" w:hAnsi="Times New Roman" w:hint="default"/>
      </w:rPr>
    </w:lvl>
    <w:lvl w:ilvl="3" w:tplc="30860038" w:tentative="1">
      <w:start w:val="1"/>
      <w:numFmt w:val="bullet"/>
      <w:lvlText w:val="•"/>
      <w:lvlJc w:val="left"/>
      <w:pPr>
        <w:tabs>
          <w:tab w:val="num" w:pos="2880"/>
        </w:tabs>
        <w:ind w:left="2880" w:hanging="360"/>
      </w:pPr>
      <w:rPr>
        <w:rFonts w:ascii="Times New Roman" w:hAnsi="Times New Roman" w:hint="default"/>
      </w:rPr>
    </w:lvl>
    <w:lvl w:ilvl="4" w:tplc="E326A83C" w:tentative="1">
      <w:start w:val="1"/>
      <w:numFmt w:val="bullet"/>
      <w:lvlText w:val="•"/>
      <w:lvlJc w:val="left"/>
      <w:pPr>
        <w:tabs>
          <w:tab w:val="num" w:pos="3600"/>
        </w:tabs>
        <w:ind w:left="3600" w:hanging="360"/>
      </w:pPr>
      <w:rPr>
        <w:rFonts w:ascii="Times New Roman" w:hAnsi="Times New Roman" w:hint="default"/>
      </w:rPr>
    </w:lvl>
    <w:lvl w:ilvl="5" w:tplc="B6B4A110" w:tentative="1">
      <w:start w:val="1"/>
      <w:numFmt w:val="bullet"/>
      <w:lvlText w:val="•"/>
      <w:lvlJc w:val="left"/>
      <w:pPr>
        <w:tabs>
          <w:tab w:val="num" w:pos="4320"/>
        </w:tabs>
        <w:ind w:left="4320" w:hanging="360"/>
      </w:pPr>
      <w:rPr>
        <w:rFonts w:ascii="Times New Roman" w:hAnsi="Times New Roman" w:hint="default"/>
      </w:rPr>
    </w:lvl>
    <w:lvl w:ilvl="6" w:tplc="7D9AD978" w:tentative="1">
      <w:start w:val="1"/>
      <w:numFmt w:val="bullet"/>
      <w:lvlText w:val="•"/>
      <w:lvlJc w:val="left"/>
      <w:pPr>
        <w:tabs>
          <w:tab w:val="num" w:pos="5040"/>
        </w:tabs>
        <w:ind w:left="5040" w:hanging="360"/>
      </w:pPr>
      <w:rPr>
        <w:rFonts w:ascii="Times New Roman" w:hAnsi="Times New Roman" w:hint="default"/>
      </w:rPr>
    </w:lvl>
    <w:lvl w:ilvl="7" w:tplc="6FDCB4F8" w:tentative="1">
      <w:start w:val="1"/>
      <w:numFmt w:val="bullet"/>
      <w:lvlText w:val="•"/>
      <w:lvlJc w:val="left"/>
      <w:pPr>
        <w:tabs>
          <w:tab w:val="num" w:pos="5760"/>
        </w:tabs>
        <w:ind w:left="5760" w:hanging="360"/>
      </w:pPr>
      <w:rPr>
        <w:rFonts w:ascii="Times New Roman" w:hAnsi="Times New Roman" w:hint="default"/>
      </w:rPr>
    </w:lvl>
    <w:lvl w:ilvl="8" w:tplc="033A28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396ACE"/>
    <w:multiLevelType w:val="hybridMultilevel"/>
    <w:tmpl w:val="7DF0E0E0"/>
    <w:lvl w:ilvl="0" w:tplc="B0FAE536">
      <w:start w:val="1"/>
      <w:numFmt w:val="bullet"/>
      <w:lvlText w:val="•"/>
      <w:lvlJc w:val="left"/>
      <w:pPr>
        <w:tabs>
          <w:tab w:val="num" w:pos="720"/>
        </w:tabs>
        <w:ind w:left="720" w:hanging="360"/>
      </w:pPr>
      <w:rPr>
        <w:rFonts w:ascii="Times New Roman" w:hAnsi="Times New Roman" w:hint="default"/>
      </w:rPr>
    </w:lvl>
    <w:lvl w:ilvl="1" w:tplc="F90CD588" w:tentative="1">
      <w:start w:val="1"/>
      <w:numFmt w:val="bullet"/>
      <w:lvlText w:val="•"/>
      <w:lvlJc w:val="left"/>
      <w:pPr>
        <w:tabs>
          <w:tab w:val="num" w:pos="1440"/>
        </w:tabs>
        <w:ind w:left="1440" w:hanging="360"/>
      </w:pPr>
      <w:rPr>
        <w:rFonts w:ascii="Times New Roman" w:hAnsi="Times New Roman" w:hint="default"/>
      </w:rPr>
    </w:lvl>
    <w:lvl w:ilvl="2" w:tplc="6AA0F262" w:tentative="1">
      <w:start w:val="1"/>
      <w:numFmt w:val="bullet"/>
      <w:lvlText w:val="•"/>
      <w:lvlJc w:val="left"/>
      <w:pPr>
        <w:tabs>
          <w:tab w:val="num" w:pos="2160"/>
        </w:tabs>
        <w:ind w:left="2160" w:hanging="360"/>
      </w:pPr>
      <w:rPr>
        <w:rFonts w:ascii="Times New Roman" w:hAnsi="Times New Roman" w:hint="default"/>
      </w:rPr>
    </w:lvl>
    <w:lvl w:ilvl="3" w:tplc="4718C448" w:tentative="1">
      <w:start w:val="1"/>
      <w:numFmt w:val="bullet"/>
      <w:lvlText w:val="•"/>
      <w:lvlJc w:val="left"/>
      <w:pPr>
        <w:tabs>
          <w:tab w:val="num" w:pos="2880"/>
        </w:tabs>
        <w:ind w:left="2880" w:hanging="360"/>
      </w:pPr>
      <w:rPr>
        <w:rFonts w:ascii="Times New Roman" w:hAnsi="Times New Roman" w:hint="default"/>
      </w:rPr>
    </w:lvl>
    <w:lvl w:ilvl="4" w:tplc="8A6498C2" w:tentative="1">
      <w:start w:val="1"/>
      <w:numFmt w:val="bullet"/>
      <w:lvlText w:val="•"/>
      <w:lvlJc w:val="left"/>
      <w:pPr>
        <w:tabs>
          <w:tab w:val="num" w:pos="3600"/>
        </w:tabs>
        <w:ind w:left="3600" w:hanging="360"/>
      </w:pPr>
      <w:rPr>
        <w:rFonts w:ascii="Times New Roman" w:hAnsi="Times New Roman" w:hint="default"/>
      </w:rPr>
    </w:lvl>
    <w:lvl w:ilvl="5" w:tplc="AECAEC6A" w:tentative="1">
      <w:start w:val="1"/>
      <w:numFmt w:val="bullet"/>
      <w:lvlText w:val="•"/>
      <w:lvlJc w:val="left"/>
      <w:pPr>
        <w:tabs>
          <w:tab w:val="num" w:pos="4320"/>
        </w:tabs>
        <w:ind w:left="4320" w:hanging="360"/>
      </w:pPr>
      <w:rPr>
        <w:rFonts w:ascii="Times New Roman" w:hAnsi="Times New Roman" w:hint="default"/>
      </w:rPr>
    </w:lvl>
    <w:lvl w:ilvl="6" w:tplc="40009D8E" w:tentative="1">
      <w:start w:val="1"/>
      <w:numFmt w:val="bullet"/>
      <w:lvlText w:val="•"/>
      <w:lvlJc w:val="left"/>
      <w:pPr>
        <w:tabs>
          <w:tab w:val="num" w:pos="5040"/>
        </w:tabs>
        <w:ind w:left="5040" w:hanging="360"/>
      </w:pPr>
      <w:rPr>
        <w:rFonts w:ascii="Times New Roman" w:hAnsi="Times New Roman" w:hint="default"/>
      </w:rPr>
    </w:lvl>
    <w:lvl w:ilvl="7" w:tplc="EBE4113C" w:tentative="1">
      <w:start w:val="1"/>
      <w:numFmt w:val="bullet"/>
      <w:lvlText w:val="•"/>
      <w:lvlJc w:val="left"/>
      <w:pPr>
        <w:tabs>
          <w:tab w:val="num" w:pos="5760"/>
        </w:tabs>
        <w:ind w:left="5760" w:hanging="360"/>
      </w:pPr>
      <w:rPr>
        <w:rFonts w:ascii="Times New Roman" w:hAnsi="Times New Roman" w:hint="default"/>
      </w:rPr>
    </w:lvl>
    <w:lvl w:ilvl="8" w:tplc="A34AF22A" w:tentative="1">
      <w:start w:val="1"/>
      <w:numFmt w:val="bullet"/>
      <w:lvlText w:val="•"/>
      <w:lvlJc w:val="left"/>
      <w:pPr>
        <w:tabs>
          <w:tab w:val="num" w:pos="6480"/>
        </w:tabs>
        <w:ind w:left="6480" w:hanging="360"/>
      </w:pPr>
      <w:rPr>
        <w:rFonts w:ascii="Times New Roman" w:hAnsi="Times New Roman" w:hint="default"/>
      </w:rPr>
    </w:lvl>
  </w:abstractNum>
  <w:abstractNum w:abstractNumId="2">
    <w:nsid w:val="0E26061A"/>
    <w:multiLevelType w:val="hybridMultilevel"/>
    <w:tmpl w:val="245A0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E7A3D"/>
    <w:multiLevelType w:val="hybridMultilevel"/>
    <w:tmpl w:val="84449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281B38"/>
    <w:multiLevelType w:val="hybridMultilevel"/>
    <w:tmpl w:val="E5FA4234"/>
    <w:lvl w:ilvl="0" w:tplc="167265E0">
      <w:start w:val="1"/>
      <w:numFmt w:val="bullet"/>
      <w:lvlText w:val="•"/>
      <w:lvlJc w:val="left"/>
      <w:pPr>
        <w:tabs>
          <w:tab w:val="num" w:pos="720"/>
        </w:tabs>
        <w:ind w:left="720" w:hanging="360"/>
      </w:pPr>
      <w:rPr>
        <w:rFonts w:ascii="Times New Roman" w:hAnsi="Times New Roman" w:hint="default"/>
      </w:rPr>
    </w:lvl>
    <w:lvl w:ilvl="1" w:tplc="A4C25986">
      <w:start w:val="788"/>
      <w:numFmt w:val="bullet"/>
      <w:lvlText w:val="−"/>
      <w:lvlJc w:val="left"/>
      <w:pPr>
        <w:tabs>
          <w:tab w:val="num" w:pos="1440"/>
        </w:tabs>
        <w:ind w:left="1440" w:hanging="360"/>
      </w:pPr>
      <w:rPr>
        <w:rFonts w:ascii="Futura Bk" w:hAnsi="Futura Bk" w:hint="default"/>
      </w:rPr>
    </w:lvl>
    <w:lvl w:ilvl="2" w:tplc="BB729C20" w:tentative="1">
      <w:start w:val="1"/>
      <w:numFmt w:val="bullet"/>
      <w:lvlText w:val="•"/>
      <w:lvlJc w:val="left"/>
      <w:pPr>
        <w:tabs>
          <w:tab w:val="num" w:pos="2160"/>
        </w:tabs>
        <w:ind w:left="2160" w:hanging="360"/>
      </w:pPr>
      <w:rPr>
        <w:rFonts w:ascii="Times New Roman" w:hAnsi="Times New Roman" w:hint="default"/>
      </w:rPr>
    </w:lvl>
    <w:lvl w:ilvl="3" w:tplc="F41EBE2C" w:tentative="1">
      <w:start w:val="1"/>
      <w:numFmt w:val="bullet"/>
      <w:lvlText w:val="•"/>
      <w:lvlJc w:val="left"/>
      <w:pPr>
        <w:tabs>
          <w:tab w:val="num" w:pos="2880"/>
        </w:tabs>
        <w:ind w:left="2880" w:hanging="360"/>
      </w:pPr>
      <w:rPr>
        <w:rFonts w:ascii="Times New Roman" w:hAnsi="Times New Roman" w:hint="default"/>
      </w:rPr>
    </w:lvl>
    <w:lvl w:ilvl="4" w:tplc="29F04584" w:tentative="1">
      <w:start w:val="1"/>
      <w:numFmt w:val="bullet"/>
      <w:lvlText w:val="•"/>
      <w:lvlJc w:val="left"/>
      <w:pPr>
        <w:tabs>
          <w:tab w:val="num" w:pos="3600"/>
        </w:tabs>
        <w:ind w:left="3600" w:hanging="360"/>
      </w:pPr>
      <w:rPr>
        <w:rFonts w:ascii="Times New Roman" w:hAnsi="Times New Roman" w:hint="default"/>
      </w:rPr>
    </w:lvl>
    <w:lvl w:ilvl="5" w:tplc="5B9CD8BC" w:tentative="1">
      <w:start w:val="1"/>
      <w:numFmt w:val="bullet"/>
      <w:lvlText w:val="•"/>
      <w:lvlJc w:val="left"/>
      <w:pPr>
        <w:tabs>
          <w:tab w:val="num" w:pos="4320"/>
        </w:tabs>
        <w:ind w:left="4320" w:hanging="360"/>
      </w:pPr>
      <w:rPr>
        <w:rFonts w:ascii="Times New Roman" w:hAnsi="Times New Roman" w:hint="default"/>
      </w:rPr>
    </w:lvl>
    <w:lvl w:ilvl="6" w:tplc="5BEA9BAC" w:tentative="1">
      <w:start w:val="1"/>
      <w:numFmt w:val="bullet"/>
      <w:lvlText w:val="•"/>
      <w:lvlJc w:val="left"/>
      <w:pPr>
        <w:tabs>
          <w:tab w:val="num" w:pos="5040"/>
        </w:tabs>
        <w:ind w:left="5040" w:hanging="360"/>
      </w:pPr>
      <w:rPr>
        <w:rFonts w:ascii="Times New Roman" w:hAnsi="Times New Roman" w:hint="default"/>
      </w:rPr>
    </w:lvl>
    <w:lvl w:ilvl="7" w:tplc="BE7E7EF8" w:tentative="1">
      <w:start w:val="1"/>
      <w:numFmt w:val="bullet"/>
      <w:lvlText w:val="•"/>
      <w:lvlJc w:val="left"/>
      <w:pPr>
        <w:tabs>
          <w:tab w:val="num" w:pos="5760"/>
        </w:tabs>
        <w:ind w:left="5760" w:hanging="360"/>
      </w:pPr>
      <w:rPr>
        <w:rFonts w:ascii="Times New Roman" w:hAnsi="Times New Roman" w:hint="default"/>
      </w:rPr>
    </w:lvl>
    <w:lvl w:ilvl="8" w:tplc="5556513A" w:tentative="1">
      <w:start w:val="1"/>
      <w:numFmt w:val="bullet"/>
      <w:lvlText w:val="•"/>
      <w:lvlJc w:val="left"/>
      <w:pPr>
        <w:tabs>
          <w:tab w:val="num" w:pos="6480"/>
        </w:tabs>
        <w:ind w:left="6480" w:hanging="360"/>
      </w:pPr>
      <w:rPr>
        <w:rFonts w:ascii="Times New Roman" w:hAnsi="Times New Roman" w:hint="default"/>
      </w:rPr>
    </w:lvl>
  </w:abstractNum>
  <w:abstractNum w:abstractNumId="5">
    <w:nsid w:val="1B7C2A9E"/>
    <w:multiLevelType w:val="hybridMultilevel"/>
    <w:tmpl w:val="37C6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6C57AE"/>
    <w:multiLevelType w:val="hybridMultilevel"/>
    <w:tmpl w:val="2D72CF72"/>
    <w:lvl w:ilvl="0" w:tplc="F1EEC77C">
      <w:start w:val="1"/>
      <w:numFmt w:val="bullet"/>
      <w:lvlText w:val="•"/>
      <w:lvlJc w:val="left"/>
      <w:pPr>
        <w:tabs>
          <w:tab w:val="num" w:pos="720"/>
        </w:tabs>
        <w:ind w:left="720" w:hanging="360"/>
      </w:pPr>
      <w:rPr>
        <w:rFonts w:ascii="Times New Roman" w:hAnsi="Times New Roman" w:hint="default"/>
        <w:sz w:val="24"/>
        <w:szCs w:val="24"/>
      </w:rPr>
    </w:lvl>
    <w:lvl w:ilvl="1" w:tplc="44D27D5E">
      <w:start w:val="1101"/>
      <w:numFmt w:val="bullet"/>
      <w:lvlText w:val="−"/>
      <w:lvlJc w:val="left"/>
      <w:pPr>
        <w:tabs>
          <w:tab w:val="num" w:pos="1440"/>
        </w:tabs>
        <w:ind w:left="1440" w:hanging="360"/>
      </w:pPr>
      <w:rPr>
        <w:rFonts w:ascii="Futura Bk" w:hAnsi="Futura Bk" w:hint="default"/>
      </w:rPr>
    </w:lvl>
    <w:lvl w:ilvl="2" w:tplc="1B8E5C00">
      <w:start w:val="1101"/>
      <w:numFmt w:val="bullet"/>
      <w:lvlText w:val="•"/>
      <w:lvlJc w:val="left"/>
      <w:pPr>
        <w:tabs>
          <w:tab w:val="num" w:pos="2160"/>
        </w:tabs>
        <w:ind w:left="2160" w:hanging="360"/>
      </w:pPr>
      <w:rPr>
        <w:rFonts w:ascii="Times New Roman" w:hAnsi="Times New Roman" w:hint="default"/>
      </w:rPr>
    </w:lvl>
    <w:lvl w:ilvl="3" w:tplc="DA765B90" w:tentative="1">
      <w:start w:val="1"/>
      <w:numFmt w:val="bullet"/>
      <w:lvlText w:val="•"/>
      <w:lvlJc w:val="left"/>
      <w:pPr>
        <w:tabs>
          <w:tab w:val="num" w:pos="2880"/>
        </w:tabs>
        <w:ind w:left="2880" w:hanging="360"/>
      </w:pPr>
      <w:rPr>
        <w:rFonts w:ascii="Times New Roman" w:hAnsi="Times New Roman" w:hint="default"/>
      </w:rPr>
    </w:lvl>
    <w:lvl w:ilvl="4" w:tplc="1BBE8842" w:tentative="1">
      <w:start w:val="1"/>
      <w:numFmt w:val="bullet"/>
      <w:lvlText w:val="•"/>
      <w:lvlJc w:val="left"/>
      <w:pPr>
        <w:tabs>
          <w:tab w:val="num" w:pos="3600"/>
        </w:tabs>
        <w:ind w:left="3600" w:hanging="360"/>
      </w:pPr>
      <w:rPr>
        <w:rFonts w:ascii="Times New Roman" w:hAnsi="Times New Roman" w:hint="default"/>
      </w:rPr>
    </w:lvl>
    <w:lvl w:ilvl="5" w:tplc="F020C332" w:tentative="1">
      <w:start w:val="1"/>
      <w:numFmt w:val="bullet"/>
      <w:lvlText w:val="•"/>
      <w:lvlJc w:val="left"/>
      <w:pPr>
        <w:tabs>
          <w:tab w:val="num" w:pos="4320"/>
        </w:tabs>
        <w:ind w:left="4320" w:hanging="360"/>
      </w:pPr>
      <w:rPr>
        <w:rFonts w:ascii="Times New Roman" w:hAnsi="Times New Roman" w:hint="default"/>
      </w:rPr>
    </w:lvl>
    <w:lvl w:ilvl="6" w:tplc="FC108188" w:tentative="1">
      <w:start w:val="1"/>
      <w:numFmt w:val="bullet"/>
      <w:lvlText w:val="•"/>
      <w:lvlJc w:val="left"/>
      <w:pPr>
        <w:tabs>
          <w:tab w:val="num" w:pos="5040"/>
        </w:tabs>
        <w:ind w:left="5040" w:hanging="360"/>
      </w:pPr>
      <w:rPr>
        <w:rFonts w:ascii="Times New Roman" w:hAnsi="Times New Roman" w:hint="default"/>
      </w:rPr>
    </w:lvl>
    <w:lvl w:ilvl="7" w:tplc="A866E196" w:tentative="1">
      <w:start w:val="1"/>
      <w:numFmt w:val="bullet"/>
      <w:lvlText w:val="•"/>
      <w:lvlJc w:val="left"/>
      <w:pPr>
        <w:tabs>
          <w:tab w:val="num" w:pos="5760"/>
        </w:tabs>
        <w:ind w:left="5760" w:hanging="360"/>
      </w:pPr>
      <w:rPr>
        <w:rFonts w:ascii="Times New Roman" w:hAnsi="Times New Roman" w:hint="default"/>
      </w:rPr>
    </w:lvl>
    <w:lvl w:ilvl="8" w:tplc="BBA8CBCC" w:tentative="1">
      <w:start w:val="1"/>
      <w:numFmt w:val="bullet"/>
      <w:lvlText w:val="•"/>
      <w:lvlJc w:val="left"/>
      <w:pPr>
        <w:tabs>
          <w:tab w:val="num" w:pos="6480"/>
        </w:tabs>
        <w:ind w:left="6480" w:hanging="360"/>
      </w:pPr>
      <w:rPr>
        <w:rFonts w:ascii="Times New Roman" w:hAnsi="Times New Roman" w:hint="default"/>
      </w:rPr>
    </w:lvl>
  </w:abstractNum>
  <w:abstractNum w:abstractNumId="7">
    <w:nsid w:val="25F02DD6"/>
    <w:multiLevelType w:val="hybridMultilevel"/>
    <w:tmpl w:val="602C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FE65F0"/>
    <w:multiLevelType w:val="hybridMultilevel"/>
    <w:tmpl w:val="CB808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BF5FAF"/>
    <w:multiLevelType w:val="hybridMultilevel"/>
    <w:tmpl w:val="292E53AA"/>
    <w:lvl w:ilvl="0" w:tplc="FCA6FB02">
      <w:start w:val="1"/>
      <w:numFmt w:val="bullet"/>
      <w:lvlText w:val="•"/>
      <w:lvlJc w:val="left"/>
      <w:pPr>
        <w:tabs>
          <w:tab w:val="num" w:pos="720"/>
        </w:tabs>
        <w:ind w:left="720" w:hanging="360"/>
      </w:pPr>
      <w:rPr>
        <w:rFonts w:ascii="Times New Roman" w:hAnsi="Times New Roman" w:hint="default"/>
      </w:rPr>
    </w:lvl>
    <w:lvl w:ilvl="1" w:tplc="06A08030">
      <w:start w:val="794"/>
      <w:numFmt w:val="bullet"/>
      <w:lvlText w:val="−"/>
      <w:lvlJc w:val="left"/>
      <w:pPr>
        <w:tabs>
          <w:tab w:val="num" w:pos="1440"/>
        </w:tabs>
        <w:ind w:left="1440" w:hanging="360"/>
      </w:pPr>
      <w:rPr>
        <w:rFonts w:ascii="Futura Bk" w:hAnsi="Futura Bk" w:hint="default"/>
      </w:rPr>
    </w:lvl>
    <w:lvl w:ilvl="2" w:tplc="191824C0">
      <w:start w:val="794"/>
      <w:numFmt w:val="bullet"/>
      <w:lvlText w:val="•"/>
      <w:lvlJc w:val="left"/>
      <w:pPr>
        <w:tabs>
          <w:tab w:val="num" w:pos="2160"/>
        </w:tabs>
        <w:ind w:left="2160" w:hanging="360"/>
      </w:pPr>
      <w:rPr>
        <w:rFonts w:ascii="Times New Roman" w:hAnsi="Times New Roman" w:hint="default"/>
      </w:rPr>
    </w:lvl>
    <w:lvl w:ilvl="3" w:tplc="66728326" w:tentative="1">
      <w:start w:val="1"/>
      <w:numFmt w:val="bullet"/>
      <w:lvlText w:val="•"/>
      <w:lvlJc w:val="left"/>
      <w:pPr>
        <w:tabs>
          <w:tab w:val="num" w:pos="2880"/>
        </w:tabs>
        <w:ind w:left="2880" w:hanging="360"/>
      </w:pPr>
      <w:rPr>
        <w:rFonts w:ascii="Times New Roman" w:hAnsi="Times New Roman" w:hint="default"/>
      </w:rPr>
    </w:lvl>
    <w:lvl w:ilvl="4" w:tplc="F1865104" w:tentative="1">
      <w:start w:val="1"/>
      <w:numFmt w:val="bullet"/>
      <w:lvlText w:val="•"/>
      <w:lvlJc w:val="left"/>
      <w:pPr>
        <w:tabs>
          <w:tab w:val="num" w:pos="3600"/>
        </w:tabs>
        <w:ind w:left="3600" w:hanging="360"/>
      </w:pPr>
      <w:rPr>
        <w:rFonts w:ascii="Times New Roman" w:hAnsi="Times New Roman" w:hint="default"/>
      </w:rPr>
    </w:lvl>
    <w:lvl w:ilvl="5" w:tplc="A0EAD910" w:tentative="1">
      <w:start w:val="1"/>
      <w:numFmt w:val="bullet"/>
      <w:lvlText w:val="•"/>
      <w:lvlJc w:val="left"/>
      <w:pPr>
        <w:tabs>
          <w:tab w:val="num" w:pos="4320"/>
        </w:tabs>
        <w:ind w:left="4320" w:hanging="360"/>
      </w:pPr>
      <w:rPr>
        <w:rFonts w:ascii="Times New Roman" w:hAnsi="Times New Roman" w:hint="default"/>
      </w:rPr>
    </w:lvl>
    <w:lvl w:ilvl="6" w:tplc="B6FEC79E" w:tentative="1">
      <w:start w:val="1"/>
      <w:numFmt w:val="bullet"/>
      <w:lvlText w:val="•"/>
      <w:lvlJc w:val="left"/>
      <w:pPr>
        <w:tabs>
          <w:tab w:val="num" w:pos="5040"/>
        </w:tabs>
        <w:ind w:left="5040" w:hanging="360"/>
      </w:pPr>
      <w:rPr>
        <w:rFonts w:ascii="Times New Roman" w:hAnsi="Times New Roman" w:hint="default"/>
      </w:rPr>
    </w:lvl>
    <w:lvl w:ilvl="7" w:tplc="7794E3F0" w:tentative="1">
      <w:start w:val="1"/>
      <w:numFmt w:val="bullet"/>
      <w:lvlText w:val="•"/>
      <w:lvlJc w:val="left"/>
      <w:pPr>
        <w:tabs>
          <w:tab w:val="num" w:pos="5760"/>
        </w:tabs>
        <w:ind w:left="5760" w:hanging="360"/>
      </w:pPr>
      <w:rPr>
        <w:rFonts w:ascii="Times New Roman" w:hAnsi="Times New Roman" w:hint="default"/>
      </w:rPr>
    </w:lvl>
    <w:lvl w:ilvl="8" w:tplc="EEFE285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8DE141E"/>
    <w:multiLevelType w:val="hybridMultilevel"/>
    <w:tmpl w:val="E20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A24FC"/>
    <w:multiLevelType w:val="hybridMultilevel"/>
    <w:tmpl w:val="3CCCB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550522"/>
    <w:multiLevelType w:val="hybridMultilevel"/>
    <w:tmpl w:val="4B3CD414"/>
    <w:lvl w:ilvl="0" w:tplc="AF641FBA">
      <w:start w:val="1"/>
      <w:numFmt w:val="bullet"/>
      <w:lvlText w:val="−"/>
      <w:lvlJc w:val="left"/>
      <w:pPr>
        <w:tabs>
          <w:tab w:val="num" w:pos="720"/>
        </w:tabs>
        <w:ind w:left="720" w:hanging="360"/>
      </w:pPr>
      <w:rPr>
        <w:rFonts w:ascii="Futura Bk" w:hAnsi="Futura Bk" w:hint="default"/>
      </w:rPr>
    </w:lvl>
    <w:lvl w:ilvl="1" w:tplc="A31AC65A">
      <w:start w:val="1"/>
      <w:numFmt w:val="bullet"/>
      <w:lvlText w:val="−"/>
      <w:lvlJc w:val="left"/>
      <w:pPr>
        <w:tabs>
          <w:tab w:val="num" w:pos="1440"/>
        </w:tabs>
        <w:ind w:left="1440" w:hanging="360"/>
      </w:pPr>
      <w:rPr>
        <w:rFonts w:ascii="Futura Bk" w:hAnsi="Futura Bk" w:hint="default"/>
      </w:rPr>
    </w:lvl>
    <w:lvl w:ilvl="2" w:tplc="FCE0C59E" w:tentative="1">
      <w:start w:val="1"/>
      <w:numFmt w:val="bullet"/>
      <w:lvlText w:val="−"/>
      <w:lvlJc w:val="left"/>
      <w:pPr>
        <w:tabs>
          <w:tab w:val="num" w:pos="2160"/>
        </w:tabs>
        <w:ind w:left="2160" w:hanging="360"/>
      </w:pPr>
      <w:rPr>
        <w:rFonts w:ascii="Futura Bk" w:hAnsi="Futura Bk" w:hint="default"/>
      </w:rPr>
    </w:lvl>
    <w:lvl w:ilvl="3" w:tplc="BE7AE6D2" w:tentative="1">
      <w:start w:val="1"/>
      <w:numFmt w:val="bullet"/>
      <w:lvlText w:val="−"/>
      <w:lvlJc w:val="left"/>
      <w:pPr>
        <w:tabs>
          <w:tab w:val="num" w:pos="2880"/>
        </w:tabs>
        <w:ind w:left="2880" w:hanging="360"/>
      </w:pPr>
      <w:rPr>
        <w:rFonts w:ascii="Futura Bk" w:hAnsi="Futura Bk" w:hint="default"/>
      </w:rPr>
    </w:lvl>
    <w:lvl w:ilvl="4" w:tplc="853E0668" w:tentative="1">
      <w:start w:val="1"/>
      <w:numFmt w:val="bullet"/>
      <w:lvlText w:val="−"/>
      <w:lvlJc w:val="left"/>
      <w:pPr>
        <w:tabs>
          <w:tab w:val="num" w:pos="3600"/>
        </w:tabs>
        <w:ind w:left="3600" w:hanging="360"/>
      </w:pPr>
      <w:rPr>
        <w:rFonts w:ascii="Futura Bk" w:hAnsi="Futura Bk" w:hint="default"/>
      </w:rPr>
    </w:lvl>
    <w:lvl w:ilvl="5" w:tplc="0E8EBFAC" w:tentative="1">
      <w:start w:val="1"/>
      <w:numFmt w:val="bullet"/>
      <w:lvlText w:val="−"/>
      <w:lvlJc w:val="left"/>
      <w:pPr>
        <w:tabs>
          <w:tab w:val="num" w:pos="4320"/>
        </w:tabs>
        <w:ind w:left="4320" w:hanging="360"/>
      </w:pPr>
      <w:rPr>
        <w:rFonts w:ascii="Futura Bk" w:hAnsi="Futura Bk" w:hint="default"/>
      </w:rPr>
    </w:lvl>
    <w:lvl w:ilvl="6" w:tplc="D3C85ADE" w:tentative="1">
      <w:start w:val="1"/>
      <w:numFmt w:val="bullet"/>
      <w:lvlText w:val="−"/>
      <w:lvlJc w:val="left"/>
      <w:pPr>
        <w:tabs>
          <w:tab w:val="num" w:pos="5040"/>
        </w:tabs>
        <w:ind w:left="5040" w:hanging="360"/>
      </w:pPr>
      <w:rPr>
        <w:rFonts w:ascii="Futura Bk" w:hAnsi="Futura Bk" w:hint="default"/>
      </w:rPr>
    </w:lvl>
    <w:lvl w:ilvl="7" w:tplc="68A29BD4" w:tentative="1">
      <w:start w:val="1"/>
      <w:numFmt w:val="bullet"/>
      <w:lvlText w:val="−"/>
      <w:lvlJc w:val="left"/>
      <w:pPr>
        <w:tabs>
          <w:tab w:val="num" w:pos="5760"/>
        </w:tabs>
        <w:ind w:left="5760" w:hanging="360"/>
      </w:pPr>
      <w:rPr>
        <w:rFonts w:ascii="Futura Bk" w:hAnsi="Futura Bk" w:hint="default"/>
      </w:rPr>
    </w:lvl>
    <w:lvl w:ilvl="8" w:tplc="B5DA01EA" w:tentative="1">
      <w:start w:val="1"/>
      <w:numFmt w:val="bullet"/>
      <w:lvlText w:val="−"/>
      <w:lvlJc w:val="left"/>
      <w:pPr>
        <w:tabs>
          <w:tab w:val="num" w:pos="6480"/>
        </w:tabs>
        <w:ind w:left="6480" w:hanging="360"/>
      </w:pPr>
      <w:rPr>
        <w:rFonts w:ascii="Futura Bk" w:hAnsi="Futura Bk" w:hint="default"/>
      </w:rPr>
    </w:lvl>
  </w:abstractNum>
  <w:abstractNum w:abstractNumId="13">
    <w:nsid w:val="3B2C4802"/>
    <w:multiLevelType w:val="hybridMultilevel"/>
    <w:tmpl w:val="DA22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7A0800"/>
    <w:multiLevelType w:val="hybridMultilevel"/>
    <w:tmpl w:val="346E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B53C84"/>
    <w:multiLevelType w:val="hybridMultilevel"/>
    <w:tmpl w:val="AE2EB2BC"/>
    <w:lvl w:ilvl="0" w:tplc="759427B8">
      <w:start w:val="1"/>
      <w:numFmt w:val="bullet"/>
      <w:lvlText w:val="−"/>
      <w:lvlJc w:val="left"/>
      <w:pPr>
        <w:tabs>
          <w:tab w:val="num" w:pos="720"/>
        </w:tabs>
        <w:ind w:left="720" w:hanging="360"/>
      </w:pPr>
      <w:rPr>
        <w:rFonts w:ascii="Futura Bk" w:hAnsi="Futura Bk" w:hint="default"/>
      </w:rPr>
    </w:lvl>
    <w:lvl w:ilvl="1" w:tplc="39AE342E">
      <w:start w:val="1"/>
      <w:numFmt w:val="bullet"/>
      <w:lvlText w:val="−"/>
      <w:lvlJc w:val="left"/>
      <w:pPr>
        <w:tabs>
          <w:tab w:val="num" w:pos="1440"/>
        </w:tabs>
        <w:ind w:left="1440" w:hanging="360"/>
      </w:pPr>
      <w:rPr>
        <w:rFonts w:ascii="Futura Bk" w:hAnsi="Futura Bk" w:hint="default"/>
      </w:rPr>
    </w:lvl>
    <w:lvl w:ilvl="2" w:tplc="3B904D3E" w:tentative="1">
      <w:start w:val="1"/>
      <w:numFmt w:val="bullet"/>
      <w:lvlText w:val="−"/>
      <w:lvlJc w:val="left"/>
      <w:pPr>
        <w:tabs>
          <w:tab w:val="num" w:pos="2160"/>
        </w:tabs>
        <w:ind w:left="2160" w:hanging="360"/>
      </w:pPr>
      <w:rPr>
        <w:rFonts w:ascii="Futura Bk" w:hAnsi="Futura Bk" w:hint="default"/>
      </w:rPr>
    </w:lvl>
    <w:lvl w:ilvl="3" w:tplc="D5D865BE" w:tentative="1">
      <w:start w:val="1"/>
      <w:numFmt w:val="bullet"/>
      <w:lvlText w:val="−"/>
      <w:lvlJc w:val="left"/>
      <w:pPr>
        <w:tabs>
          <w:tab w:val="num" w:pos="2880"/>
        </w:tabs>
        <w:ind w:left="2880" w:hanging="360"/>
      </w:pPr>
      <w:rPr>
        <w:rFonts w:ascii="Futura Bk" w:hAnsi="Futura Bk" w:hint="default"/>
      </w:rPr>
    </w:lvl>
    <w:lvl w:ilvl="4" w:tplc="8B861A08" w:tentative="1">
      <w:start w:val="1"/>
      <w:numFmt w:val="bullet"/>
      <w:lvlText w:val="−"/>
      <w:lvlJc w:val="left"/>
      <w:pPr>
        <w:tabs>
          <w:tab w:val="num" w:pos="3600"/>
        </w:tabs>
        <w:ind w:left="3600" w:hanging="360"/>
      </w:pPr>
      <w:rPr>
        <w:rFonts w:ascii="Futura Bk" w:hAnsi="Futura Bk" w:hint="default"/>
      </w:rPr>
    </w:lvl>
    <w:lvl w:ilvl="5" w:tplc="0D26C25A" w:tentative="1">
      <w:start w:val="1"/>
      <w:numFmt w:val="bullet"/>
      <w:lvlText w:val="−"/>
      <w:lvlJc w:val="left"/>
      <w:pPr>
        <w:tabs>
          <w:tab w:val="num" w:pos="4320"/>
        </w:tabs>
        <w:ind w:left="4320" w:hanging="360"/>
      </w:pPr>
      <w:rPr>
        <w:rFonts w:ascii="Futura Bk" w:hAnsi="Futura Bk" w:hint="default"/>
      </w:rPr>
    </w:lvl>
    <w:lvl w:ilvl="6" w:tplc="7390EA64" w:tentative="1">
      <w:start w:val="1"/>
      <w:numFmt w:val="bullet"/>
      <w:lvlText w:val="−"/>
      <w:lvlJc w:val="left"/>
      <w:pPr>
        <w:tabs>
          <w:tab w:val="num" w:pos="5040"/>
        </w:tabs>
        <w:ind w:left="5040" w:hanging="360"/>
      </w:pPr>
      <w:rPr>
        <w:rFonts w:ascii="Futura Bk" w:hAnsi="Futura Bk" w:hint="default"/>
      </w:rPr>
    </w:lvl>
    <w:lvl w:ilvl="7" w:tplc="BE2E6FB4" w:tentative="1">
      <w:start w:val="1"/>
      <w:numFmt w:val="bullet"/>
      <w:lvlText w:val="−"/>
      <w:lvlJc w:val="left"/>
      <w:pPr>
        <w:tabs>
          <w:tab w:val="num" w:pos="5760"/>
        </w:tabs>
        <w:ind w:left="5760" w:hanging="360"/>
      </w:pPr>
      <w:rPr>
        <w:rFonts w:ascii="Futura Bk" w:hAnsi="Futura Bk" w:hint="default"/>
      </w:rPr>
    </w:lvl>
    <w:lvl w:ilvl="8" w:tplc="D6087DEA" w:tentative="1">
      <w:start w:val="1"/>
      <w:numFmt w:val="bullet"/>
      <w:lvlText w:val="−"/>
      <w:lvlJc w:val="left"/>
      <w:pPr>
        <w:tabs>
          <w:tab w:val="num" w:pos="6480"/>
        </w:tabs>
        <w:ind w:left="6480" w:hanging="360"/>
      </w:pPr>
      <w:rPr>
        <w:rFonts w:ascii="Futura Bk" w:hAnsi="Futura Bk" w:hint="default"/>
      </w:rPr>
    </w:lvl>
  </w:abstractNum>
  <w:abstractNum w:abstractNumId="16">
    <w:nsid w:val="48C86449"/>
    <w:multiLevelType w:val="hybridMultilevel"/>
    <w:tmpl w:val="3C90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822F01"/>
    <w:multiLevelType w:val="hybridMultilevel"/>
    <w:tmpl w:val="CA08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E47079"/>
    <w:multiLevelType w:val="hybridMultilevel"/>
    <w:tmpl w:val="61429B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723778C5"/>
    <w:multiLevelType w:val="hybridMultilevel"/>
    <w:tmpl w:val="C518C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5A4538C"/>
    <w:multiLevelType w:val="hybridMultilevel"/>
    <w:tmpl w:val="BEC65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93C3FD7"/>
    <w:multiLevelType w:val="hybridMultilevel"/>
    <w:tmpl w:val="B90C9EF0"/>
    <w:lvl w:ilvl="0" w:tplc="D15A0248">
      <w:start w:val="1"/>
      <w:numFmt w:val="bullet"/>
      <w:lvlText w:val="−"/>
      <w:lvlJc w:val="left"/>
      <w:pPr>
        <w:tabs>
          <w:tab w:val="num" w:pos="720"/>
        </w:tabs>
        <w:ind w:left="720" w:hanging="360"/>
      </w:pPr>
      <w:rPr>
        <w:rFonts w:ascii="Futura Bk" w:hAnsi="Futura Bk" w:hint="default"/>
      </w:rPr>
    </w:lvl>
    <w:lvl w:ilvl="1" w:tplc="C13478DE">
      <w:start w:val="1"/>
      <w:numFmt w:val="bullet"/>
      <w:lvlText w:val="−"/>
      <w:lvlJc w:val="left"/>
      <w:pPr>
        <w:tabs>
          <w:tab w:val="num" w:pos="1440"/>
        </w:tabs>
        <w:ind w:left="1440" w:hanging="360"/>
      </w:pPr>
      <w:rPr>
        <w:rFonts w:ascii="Futura Bk" w:hAnsi="Futura Bk" w:hint="default"/>
      </w:rPr>
    </w:lvl>
    <w:lvl w:ilvl="2" w:tplc="587611AA">
      <w:start w:val="790"/>
      <w:numFmt w:val="bullet"/>
      <w:lvlText w:val="•"/>
      <w:lvlJc w:val="left"/>
      <w:pPr>
        <w:tabs>
          <w:tab w:val="num" w:pos="2160"/>
        </w:tabs>
        <w:ind w:left="2160" w:hanging="360"/>
      </w:pPr>
      <w:rPr>
        <w:rFonts w:ascii="Times New Roman" w:hAnsi="Times New Roman" w:hint="default"/>
      </w:rPr>
    </w:lvl>
    <w:lvl w:ilvl="3" w:tplc="161A653E" w:tentative="1">
      <w:start w:val="1"/>
      <w:numFmt w:val="bullet"/>
      <w:lvlText w:val="−"/>
      <w:lvlJc w:val="left"/>
      <w:pPr>
        <w:tabs>
          <w:tab w:val="num" w:pos="2880"/>
        </w:tabs>
        <w:ind w:left="2880" w:hanging="360"/>
      </w:pPr>
      <w:rPr>
        <w:rFonts w:ascii="Futura Bk" w:hAnsi="Futura Bk" w:hint="default"/>
      </w:rPr>
    </w:lvl>
    <w:lvl w:ilvl="4" w:tplc="64D22C02" w:tentative="1">
      <w:start w:val="1"/>
      <w:numFmt w:val="bullet"/>
      <w:lvlText w:val="−"/>
      <w:lvlJc w:val="left"/>
      <w:pPr>
        <w:tabs>
          <w:tab w:val="num" w:pos="3600"/>
        </w:tabs>
        <w:ind w:left="3600" w:hanging="360"/>
      </w:pPr>
      <w:rPr>
        <w:rFonts w:ascii="Futura Bk" w:hAnsi="Futura Bk" w:hint="default"/>
      </w:rPr>
    </w:lvl>
    <w:lvl w:ilvl="5" w:tplc="D38AF146" w:tentative="1">
      <w:start w:val="1"/>
      <w:numFmt w:val="bullet"/>
      <w:lvlText w:val="−"/>
      <w:lvlJc w:val="left"/>
      <w:pPr>
        <w:tabs>
          <w:tab w:val="num" w:pos="4320"/>
        </w:tabs>
        <w:ind w:left="4320" w:hanging="360"/>
      </w:pPr>
      <w:rPr>
        <w:rFonts w:ascii="Futura Bk" w:hAnsi="Futura Bk" w:hint="default"/>
      </w:rPr>
    </w:lvl>
    <w:lvl w:ilvl="6" w:tplc="8B5607FC" w:tentative="1">
      <w:start w:val="1"/>
      <w:numFmt w:val="bullet"/>
      <w:lvlText w:val="−"/>
      <w:lvlJc w:val="left"/>
      <w:pPr>
        <w:tabs>
          <w:tab w:val="num" w:pos="5040"/>
        </w:tabs>
        <w:ind w:left="5040" w:hanging="360"/>
      </w:pPr>
      <w:rPr>
        <w:rFonts w:ascii="Futura Bk" w:hAnsi="Futura Bk" w:hint="default"/>
      </w:rPr>
    </w:lvl>
    <w:lvl w:ilvl="7" w:tplc="8A1CFEA2" w:tentative="1">
      <w:start w:val="1"/>
      <w:numFmt w:val="bullet"/>
      <w:lvlText w:val="−"/>
      <w:lvlJc w:val="left"/>
      <w:pPr>
        <w:tabs>
          <w:tab w:val="num" w:pos="5760"/>
        </w:tabs>
        <w:ind w:left="5760" w:hanging="360"/>
      </w:pPr>
      <w:rPr>
        <w:rFonts w:ascii="Futura Bk" w:hAnsi="Futura Bk" w:hint="default"/>
      </w:rPr>
    </w:lvl>
    <w:lvl w:ilvl="8" w:tplc="417E04D0" w:tentative="1">
      <w:start w:val="1"/>
      <w:numFmt w:val="bullet"/>
      <w:lvlText w:val="−"/>
      <w:lvlJc w:val="left"/>
      <w:pPr>
        <w:tabs>
          <w:tab w:val="num" w:pos="6480"/>
        </w:tabs>
        <w:ind w:left="6480" w:hanging="360"/>
      </w:pPr>
      <w:rPr>
        <w:rFonts w:ascii="Futura Bk" w:hAnsi="Futura Bk" w:hint="default"/>
      </w:rPr>
    </w:lvl>
  </w:abstractNum>
  <w:num w:numId="1">
    <w:abstractNumId w:val="9"/>
  </w:num>
  <w:num w:numId="2">
    <w:abstractNumId w:val="6"/>
  </w:num>
  <w:num w:numId="3">
    <w:abstractNumId w:val="10"/>
  </w:num>
  <w:num w:numId="4">
    <w:abstractNumId w:val="16"/>
  </w:num>
  <w:num w:numId="5">
    <w:abstractNumId w:val="0"/>
  </w:num>
  <w:num w:numId="6">
    <w:abstractNumId w:val="18"/>
  </w:num>
  <w:num w:numId="7">
    <w:abstractNumId w:val="13"/>
  </w:num>
  <w:num w:numId="8">
    <w:abstractNumId w:val="17"/>
  </w:num>
  <w:num w:numId="9">
    <w:abstractNumId w:val="7"/>
  </w:num>
  <w:num w:numId="10">
    <w:abstractNumId w:val="3"/>
  </w:num>
  <w:num w:numId="11">
    <w:abstractNumId w:val="1"/>
  </w:num>
  <w:num w:numId="12">
    <w:abstractNumId w:val="2"/>
  </w:num>
  <w:num w:numId="13">
    <w:abstractNumId w:val="15"/>
  </w:num>
  <w:num w:numId="14">
    <w:abstractNumId w:val="12"/>
  </w:num>
  <w:num w:numId="15">
    <w:abstractNumId w:val="21"/>
  </w:num>
  <w:num w:numId="16">
    <w:abstractNumId w:val="4"/>
  </w:num>
  <w:num w:numId="17">
    <w:abstractNumId w:val="19"/>
  </w:num>
  <w:num w:numId="18">
    <w:abstractNumId w:val="5"/>
  </w:num>
  <w:num w:numId="19">
    <w:abstractNumId w:val="14"/>
  </w:num>
  <w:num w:numId="20">
    <w:abstractNumId w:val="11"/>
  </w:num>
  <w:num w:numId="21">
    <w:abstractNumId w:val="8"/>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characterSpacingControl w:val="doNotCompress"/>
  <w:footnotePr>
    <w:footnote w:id="0"/>
    <w:footnote w:id="1"/>
  </w:footnotePr>
  <w:endnotePr>
    <w:endnote w:id="0"/>
    <w:endnote w:id="1"/>
  </w:endnotePr>
  <w:compat>
    <w:useFELayout/>
  </w:compat>
  <w:rsids>
    <w:rsidRoot w:val="00CD3A36"/>
    <w:rsid w:val="00007240"/>
    <w:rsid w:val="00007296"/>
    <w:rsid w:val="00010124"/>
    <w:rsid w:val="000129C6"/>
    <w:rsid w:val="00016232"/>
    <w:rsid w:val="00017CB7"/>
    <w:rsid w:val="0002089E"/>
    <w:rsid w:val="000234A0"/>
    <w:rsid w:val="000246F1"/>
    <w:rsid w:val="00026F56"/>
    <w:rsid w:val="00036B2D"/>
    <w:rsid w:val="00037C57"/>
    <w:rsid w:val="00041B4A"/>
    <w:rsid w:val="00042EC9"/>
    <w:rsid w:val="000433F1"/>
    <w:rsid w:val="00050063"/>
    <w:rsid w:val="00052402"/>
    <w:rsid w:val="000557EB"/>
    <w:rsid w:val="00057901"/>
    <w:rsid w:val="00061ED8"/>
    <w:rsid w:val="000624C1"/>
    <w:rsid w:val="000670DA"/>
    <w:rsid w:val="00070BFC"/>
    <w:rsid w:val="00076CC5"/>
    <w:rsid w:val="000776EF"/>
    <w:rsid w:val="00077AE2"/>
    <w:rsid w:val="00080A4F"/>
    <w:rsid w:val="00082213"/>
    <w:rsid w:val="00083C58"/>
    <w:rsid w:val="00090BFB"/>
    <w:rsid w:val="00090CC0"/>
    <w:rsid w:val="000939A2"/>
    <w:rsid w:val="000A33C9"/>
    <w:rsid w:val="000A61C6"/>
    <w:rsid w:val="000B087F"/>
    <w:rsid w:val="000B1268"/>
    <w:rsid w:val="000B7E6E"/>
    <w:rsid w:val="000C125A"/>
    <w:rsid w:val="000C18E9"/>
    <w:rsid w:val="000D1150"/>
    <w:rsid w:val="000D1539"/>
    <w:rsid w:val="000D29C7"/>
    <w:rsid w:val="000D38E9"/>
    <w:rsid w:val="000D45B3"/>
    <w:rsid w:val="000D7F3D"/>
    <w:rsid w:val="000E130F"/>
    <w:rsid w:val="000E14F6"/>
    <w:rsid w:val="000E279C"/>
    <w:rsid w:val="000F2F50"/>
    <w:rsid w:val="00100B73"/>
    <w:rsid w:val="00113831"/>
    <w:rsid w:val="0012173D"/>
    <w:rsid w:val="00123EA0"/>
    <w:rsid w:val="00123FB0"/>
    <w:rsid w:val="0012560A"/>
    <w:rsid w:val="0013128E"/>
    <w:rsid w:val="00133180"/>
    <w:rsid w:val="0013423B"/>
    <w:rsid w:val="00135831"/>
    <w:rsid w:val="00141135"/>
    <w:rsid w:val="001442D8"/>
    <w:rsid w:val="00145EEC"/>
    <w:rsid w:val="00146379"/>
    <w:rsid w:val="00147635"/>
    <w:rsid w:val="00147E88"/>
    <w:rsid w:val="001529B7"/>
    <w:rsid w:val="00157281"/>
    <w:rsid w:val="00163275"/>
    <w:rsid w:val="0016513B"/>
    <w:rsid w:val="00166D93"/>
    <w:rsid w:val="00172027"/>
    <w:rsid w:val="001727C9"/>
    <w:rsid w:val="0017452C"/>
    <w:rsid w:val="00176F8B"/>
    <w:rsid w:val="00182E49"/>
    <w:rsid w:val="00190841"/>
    <w:rsid w:val="001910FF"/>
    <w:rsid w:val="00192B42"/>
    <w:rsid w:val="00194534"/>
    <w:rsid w:val="00195A60"/>
    <w:rsid w:val="00195DF9"/>
    <w:rsid w:val="0019662F"/>
    <w:rsid w:val="001A02FD"/>
    <w:rsid w:val="001A0742"/>
    <w:rsid w:val="001A216E"/>
    <w:rsid w:val="001A67C5"/>
    <w:rsid w:val="001B1177"/>
    <w:rsid w:val="001B1D70"/>
    <w:rsid w:val="001B2551"/>
    <w:rsid w:val="001B4CCE"/>
    <w:rsid w:val="001B64A6"/>
    <w:rsid w:val="001B7856"/>
    <w:rsid w:val="001C334D"/>
    <w:rsid w:val="001C35E9"/>
    <w:rsid w:val="001C5E61"/>
    <w:rsid w:val="001C6250"/>
    <w:rsid w:val="001D2D6D"/>
    <w:rsid w:val="001D3A24"/>
    <w:rsid w:val="001D6A91"/>
    <w:rsid w:val="001D6CDA"/>
    <w:rsid w:val="001E02C2"/>
    <w:rsid w:val="001E0FDA"/>
    <w:rsid w:val="001E3D8B"/>
    <w:rsid w:val="001E3EAB"/>
    <w:rsid w:val="001E61C9"/>
    <w:rsid w:val="001E6C2F"/>
    <w:rsid w:val="001F231A"/>
    <w:rsid w:val="001F4202"/>
    <w:rsid w:val="001F6942"/>
    <w:rsid w:val="001F7299"/>
    <w:rsid w:val="00200E43"/>
    <w:rsid w:val="00202670"/>
    <w:rsid w:val="00202744"/>
    <w:rsid w:val="0020362C"/>
    <w:rsid w:val="00206C1B"/>
    <w:rsid w:val="00207578"/>
    <w:rsid w:val="002110BA"/>
    <w:rsid w:val="00211680"/>
    <w:rsid w:val="00212BF9"/>
    <w:rsid w:val="00213215"/>
    <w:rsid w:val="002134BD"/>
    <w:rsid w:val="00214F96"/>
    <w:rsid w:val="0021619C"/>
    <w:rsid w:val="0021650D"/>
    <w:rsid w:val="00217014"/>
    <w:rsid w:val="00217819"/>
    <w:rsid w:val="002224B4"/>
    <w:rsid w:val="00230ED2"/>
    <w:rsid w:val="00235002"/>
    <w:rsid w:val="00235E2A"/>
    <w:rsid w:val="00251018"/>
    <w:rsid w:val="0025363E"/>
    <w:rsid w:val="00255BD8"/>
    <w:rsid w:val="00255C0F"/>
    <w:rsid w:val="0025647F"/>
    <w:rsid w:val="00260679"/>
    <w:rsid w:val="002629F1"/>
    <w:rsid w:val="00263472"/>
    <w:rsid w:val="00264C5D"/>
    <w:rsid w:val="00264FAB"/>
    <w:rsid w:val="002659A4"/>
    <w:rsid w:val="00271C05"/>
    <w:rsid w:val="0027202E"/>
    <w:rsid w:val="00272D20"/>
    <w:rsid w:val="00277623"/>
    <w:rsid w:val="002812D5"/>
    <w:rsid w:val="002825AD"/>
    <w:rsid w:val="00282C21"/>
    <w:rsid w:val="0028445C"/>
    <w:rsid w:val="002860D5"/>
    <w:rsid w:val="00292F4B"/>
    <w:rsid w:val="002A20E5"/>
    <w:rsid w:val="002A55E1"/>
    <w:rsid w:val="002A65CF"/>
    <w:rsid w:val="002B0EDF"/>
    <w:rsid w:val="002B227E"/>
    <w:rsid w:val="002B3CDA"/>
    <w:rsid w:val="002B3E2F"/>
    <w:rsid w:val="002B44E5"/>
    <w:rsid w:val="002B5562"/>
    <w:rsid w:val="002B603E"/>
    <w:rsid w:val="002C0422"/>
    <w:rsid w:val="002C10E9"/>
    <w:rsid w:val="002C1EC1"/>
    <w:rsid w:val="002C2FE5"/>
    <w:rsid w:val="002D7584"/>
    <w:rsid w:val="002D7C5F"/>
    <w:rsid w:val="002E53CA"/>
    <w:rsid w:val="002E60B6"/>
    <w:rsid w:val="002E7263"/>
    <w:rsid w:val="002F0C6B"/>
    <w:rsid w:val="002F1FC7"/>
    <w:rsid w:val="002F2277"/>
    <w:rsid w:val="002F235F"/>
    <w:rsid w:val="002F275F"/>
    <w:rsid w:val="002F7F4D"/>
    <w:rsid w:val="003038B6"/>
    <w:rsid w:val="003071C2"/>
    <w:rsid w:val="00307A2D"/>
    <w:rsid w:val="00310BCC"/>
    <w:rsid w:val="00312658"/>
    <w:rsid w:val="003149AE"/>
    <w:rsid w:val="00321A82"/>
    <w:rsid w:val="00323A7E"/>
    <w:rsid w:val="00324C68"/>
    <w:rsid w:val="003271FF"/>
    <w:rsid w:val="0033124F"/>
    <w:rsid w:val="003318C5"/>
    <w:rsid w:val="00333A4D"/>
    <w:rsid w:val="00333C3A"/>
    <w:rsid w:val="003350B7"/>
    <w:rsid w:val="00337DAA"/>
    <w:rsid w:val="00340137"/>
    <w:rsid w:val="00342998"/>
    <w:rsid w:val="00343766"/>
    <w:rsid w:val="00346AC6"/>
    <w:rsid w:val="00346FFF"/>
    <w:rsid w:val="00347D5D"/>
    <w:rsid w:val="00352A1D"/>
    <w:rsid w:val="00355267"/>
    <w:rsid w:val="00355E2D"/>
    <w:rsid w:val="0036377C"/>
    <w:rsid w:val="00365EB4"/>
    <w:rsid w:val="0036674C"/>
    <w:rsid w:val="00376FAD"/>
    <w:rsid w:val="003848FC"/>
    <w:rsid w:val="003850FF"/>
    <w:rsid w:val="0039088A"/>
    <w:rsid w:val="003908DE"/>
    <w:rsid w:val="0039126C"/>
    <w:rsid w:val="003937A8"/>
    <w:rsid w:val="003938A7"/>
    <w:rsid w:val="00395701"/>
    <w:rsid w:val="003A0339"/>
    <w:rsid w:val="003A31F0"/>
    <w:rsid w:val="003B105D"/>
    <w:rsid w:val="003B237C"/>
    <w:rsid w:val="003B2CD3"/>
    <w:rsid w:val="003B5DA6"/>
    <w:rsid w:val="003C0435"/>
    <w:rsid w:val="003C11F8"/>
    <w:rsid w:val="003C1C62"/>
    <w:rsid w:val="003C2023"/>
    <w:rsid w:val="003C4CAC"/>
    <w:rsid w:val="003C6B20"/>
    <w:rsid w:val="003D0114"/>
    <w:rsid w:val="003D10F6"/>
    <w:rsid w:val="003D6F4F"/>
    <w:rsid w:val="003E0344"/>
    <w:rsid w:val="003E17BC"/>
    <w:rsid w:val="003E2059"/>
    <w:rsid w:val="003E5C67"/>
    <w:rsid w:val="003F44BE"/>
    <w:rsid w:val="003F5AEC"/>
    <w:rsid w:val="003F5F58"/>
    <w:rsid w:val="003F78D5"/>
    <w:rsid w:val="004000A4"/>
    <w:rsid w:val="0040209F"/>
    <w:rsid w:val="00405206"/>
    <w:rsid w:val="00405B33"/>
    <w:rsid w:val="0041437B"/>
    <w:rsid w:val="00414D58"/>
    <w:rsid w:val="00424B53"/>
    <w:rsid w:val="004311BA"/>
    <w:rsid w:val="00432BC9"/>
    <w:rsid w:val="00434BE5"/>
    <w:rsid w:val="00437869"/>
    <w:rsid w:val="004405FA"/>
    <w:rsid w:val="004408BF"/>
    <w:rsid w:val="00441D67"/>
    <w:rsid w:val="0044446D"/>
    <w:rsid w:val="004477A7"/>
    <w:rsid w:val="00447F51"/>
    <w:rsid w:val="00450FE6"/>
    <w:rsid w:val="00453E78"/>
    <w:rsid w:val="00460398"/>
    <w:rsid w:val="00461FF3"/>
    <w:rsid w:val="004713CC"/>
    <w:rsid w:val="004713DA"/>
    <w:rsid w:val="00473278"/>
    <w:rsid w:val="004744A9"/>
    <w:rsid w:val="004819A0"/>
    <w:rsid w:val="004835D0"/>
    <w:rsid w:val="004853D6"/>
    <w:rsid w:val="004855FC"/>
    <w:rsid w:val="004879A2"/>
    <w:rsid w:val="00490AA4"/>
    <w:rsid w:val="00492B30"/>
    <w:rsid w:val="004936AE"/>
    <w:rsid w:val="00494962"/>
    <w:rsid w:val="0049694C"/>
    <w:rsid w:val="004A7F53"/>
    <w:rsid w:val="004B1263"/>
    <w:rsid w:val="004B539D"/>
    <w:rsid w:val="004B55FE"/>
    <w:rsid w:val="004C02A9"/>
    <w:rsid w:val="004C0641"/>
    <w:rsid w:val="004C0855"/>
    <w:rsid w:val="004C0ED2"/>
    <w:rsid w:val="004C4694"/>
    <w:rsid w:val="004C5363"/>
    <w:rsid w:val="004C6464"/>
    <w:rsid w:val="004C6841"/>
    <w:rsid w:val="004C7049"/>
    <w:rsid w:val="004D226D"/>
    <w:rsid w:val="004D30F3"/>
    <w:rsid w:val="004D3101"/>
    <w:rsid w:val="004D4115"/>
    <w:rsid w:val="004D56C4"/>
    <w:rsid w:val="004E323C"/>
    <w:rsid w:val="004E55CC"/>
    <w:rsid w:val="004F2D90"/>
    <w:rsid w:val="004F2E68"/>
    <w:rsid w:val="004F40ED"/>
    <w:rsid w:val="004F7F32"/>
    <w:rsid w:val="00503CAD"/>
    <w:rsid w:val="005054E1"/>
    <w:rsid w:val="00507E25"/>
    <w:rsid w:val="00510786"/>
    <w:rsid w:val="00511B64"/>
    <w:rsid w:val="005137E4"/>
    <w:rsid w:val="00517E0E"/>
    <w:rsid w:val="005208D1"/>
    <w:rsid w:val="005244A1"/>
    <w:rsid w:val="00525716"/>
    <w:rsid w:val="00530CC5"/>
    <w:rsid w:val="00533304"/>
    <w:rsid w:val="0053426D"/>
    <w:rsid w:val="00535708"/>
    <w:rsid w:val="005372D3"/>
    <w:rsid w:val="00537871"/>
    <w:rsid w:val="00540F48"/>
    <w:rsid w:val="00541527"/>
    <w:rsid w:val="00544833"/>
    <w:rsid w:val="00546C18"/>
    <w:rsid w:val="00546CF7"/>
    <w:rsid w:val="0055345B"/>
    <w:rsid w:val="00556361"/>
    <w:rsid w:val="00563CD3"/>
    <w:rsid w:val="005640C1"/>
    <w:rsid w:val="005642F2"/>
    <w:rsid w:val="00570832"/>
    <w:rsid w:val="00572377"/>
    <w:rsid w:val="0057257F"/>
    <w:rsid w:val="00572D46"/>
    <w:rsid w:val="005735F0"/>
    <w:rsid w:val="00573D63"/>
    <w:rsid w:val="00576980"/>
    <w:rsid w:val="00583437"/>
    <w:rsid w:val="00583679"/>
    <w:rsid w:val="00595385"/>
    <w:rsid w:val="0059547C"/>
    <w:rsid w:val="00595B41"/>
    <w:rsid w:val="005A104D"/>
    <w:rsid w:val="005A13E0"/>
    <w:rsid w:val="005A39DB"/>
    <w:rsid w:val="005A3A65"/>
    <w:rsid w:val="005B0466"/>
    <w:rsid w:val="005B0C40"/>
    <w:rsid w:val="005B12FA"/>
    <w:rsid w:val="005B259F"/>
    <w:rsid w:val="005B2A98"/>
    <w:rsid w:val="005B4FC2"/>
    <w:rsid w:val="005C123E"/>
    <w:rsid w:val="005C1336"/>
    <w:rsid w:val="005C282C"/>
    <w:rsid w:val="005C2E69"/>
    <w:rsid w:val="005C47EB"/>
    <w:rsid w:val="005C7AE2"/>
    <w:rsid w:val="005D7A53"/>
    <w:rsid w:val="005E2E6D"/>
    <w:rsid w:val="005E316E"/>
    <w:rsid w:val="005E4784"/>
    <w:rsid w:val="005E66A4"/>
    <w:rsid w:val="005F13FE"/>
    <w:rsid w:val="005F1784"/>
    <w:rsid w:val="005F1EF1"/>
    <w:rsid w:val="005F4BFD"/>
    <w:rsid w:val="0060139B"/>
    <w:rsid w:val="006023AA"/>
    <w:rsid w:val="006029D3"/>
    <w:rsid w:val="0060437A"/>
    <w:rsid w:val="00605A11"/>
    <w:rsid w:val="006109DE"/>
    <w:rsid w:val="006128C9"/>
    <w:rsid w:val="006237A0"/>
    <w:rsid w:val="0062391B"/>
    <w:rsid w:val="00625BAD"/>
    <w:rsid w:val="00625CF9"/>
    <w:rsid w:val="0063002B"/>
    <w:rsid w:val="006323C4"/>
    <w:rsid w:val="00642B94"/>
    <w:rsid w:val="00645290"/>
    <w:rsid w:val="006503B5"/>
    <w:rsid w:val="006509B6"/>
    <w:rsid w:val="00652359"/>
    <w:rsid w:val="006526C3"/>
    <w:rsid w:val="00652761"/>
    <w:rsid w:val="00653D57"/>
    <w:rsid w:val="00655E7F"/>
    <w:rsid w:val="0065644B"/>
    <w:rsid w:val="0066159C"/>
    <w:rsid w:val="00665BA0"/>
    <w:rsid w:val="00665C36"/>
    <w:rsid w:val="00667661"/>
    <w:rsid w:val="006678B1"/>
    <w:rsid w:val="00674CA2"/>
    <w:rsid w:val="0067573E"/>
    <w:rsid w:val="00676B06"/>
    <w:rsid w:val="00681795"/>
    <w:rsid w:val="00681F17"/>
    <w:rsid w:val="00683627"/>
    <w:rsid w:val="006837F1"/>
    <w:rsid w:val="006842FA"/>
    <w:rsid w:val="00684C37"/>
    <w:rsid w:val="00684EA4"/>
    <w:rsid w:val="006858CA"/>
    <w:rsid w:val="00686840"/>
    <w:rsid w:val="006906B8"/>
    <w:rsid w:val="0069228A"/>
    <w:rsid w:val="006925D4"/>
    <w:rsid w:val="0069452B"/>
    <w:rsid w:val="00696C68"/>
    <w:rsid w:val="006973F1"/>
    <w:rsid w:val="006A1D52"/>
    <w:rsid w:val="006A229E"/>
    <w:rsid w:val="006A283A"/>
    <w:rsid w:val="006A3BD4"/>
    <w:rsid w:val="006A7C6C"/>
    <w:rsid w:val="006B2242"/>
    <w:rsid w:val="006B24F5"/>
    <w:rsid w:val="006B6E3D"/>
    <w:rsid w:val="006C0117"/>
    <w:rsid w:val="006C2747"/>
    <w:rsid w:val="006C7042"/>
    <w:rsid w:val="006C72ED"/>
    <w:rsid w:val="006C7301"/>
    <w:rsid w:val="006D16EC"/>
    <w:rsid w:val="006D6827"/>
    <w:rsid w:val="006D68F2"/>
    <w:rsid w:val="006E1977"/>
    <w:rsid w:val="006E274B"/>
    <w:rsid w:val="006E31F2"/>
    <w:rsid w:val="006E5356"/>
    <w:rsid w:val="006E5A3A"/>
    <w:rsid w:val="006E6DE0"/>
    <w:rsid w:val="006F2322"/>
    <w:rsid w:val="0070039E"/>
    <w:rsid w:val="00704C2D"/>
    <w:rsid w:val="00706C64"/>
    <w:rsid w:val="00707EC0"/>
    <w:rsid w:val="007115C7"/>
    <w:rsid w:val="00713F78"/>
    <w:rsid w:val="00714B45"/>
    <w:rsid w:val="0072044D"/>
    <w:rsid w:val="00725BAD"/>
    <w:rsid w:val="00730961"/>
    <w:rsid w:val="007324A1"/>
    <w:rsid w:val="007329BB"/>
    <w:rsid w:val="00736623"/>
    <w:rsid w:val="007400F3"/>
    <w:rsid w:val="00741D9A"/>
    <w:rsid w:val="00745106"/>
    <w:rsid w:val="00760B67"/>
    <w:rsid w:val="00764CE9"/>
    <w:rsid w:val="00764F09"/>
    <w:rsid w:val="00772217"/>
    <w:rsid w:val="00772348"/>
    <w:rsid w:val="00773EB7"/>
    <w:rsid w:val="00775795"/>
    <w:rsid w:val="00782232"/>
    <w:rsid w:val="0078649E"/>
    <w:rsid w:val="00790E54"/>
    <w:rsid w:val="007971CD"/>
    <w:rsid w:val="007A0243"/>
    <w:rsid w:val="007A26C1"/>
    <w:rsid w:val="007A3E40"/>
    <w:rsid w:val="007A63B2"/>
    <w:rsid w:val="007B00BC"/>
    <w:rsid w:val="007B13D6"/>
    <w:rsid w:val="007B44D9"/>
    <w:rsid w:val="007C3B05"/>
    <w:rsid w:val="007C3C42"/>
    <w:rsid w:val="007C4EF1"/>
    <w:rsid w:val="007D3379"/>
    <w:rsid w:val="007D3FCC"/>
    <w:rsid w:val="007D6831"/>
    <w:rsid w:val="007D7E67"/>
    <w:rsid w:val="007E0131"/>
    <w:rsid w:val="007E52F0"/>
    <w:rsid w:val="007E7D86"/>
    <w:rsid w:val="007F270D"/>
    <w:rsid w:val="007F6751"/>
    <w:rsid w:val="008012D0"/>
    <w:rsid w:val="008033A5"/>
    <w:rsid w:val="00806BB3"/>
    <w:rsid w:val="008077F3"/>
    <w:rsid w:val="00812F0F"/>
    <w:rsid w:val="008149E7"/>
    <w:rsid w:val="00817503"/>
    <w:rsid w:val="00820B5C"/>
    <w:rsid w:val="00821F70"/>
    <w:rsid w:val="00822794"/>
    <w:rsid w:val="00823356"/>
    <w:rsid w:val="00825F8C"/>
    <w:rsid w:val="00830A69"/>
    <w:rsid w:val="00831907"/>
    <w:rsid w:val="00834A71"/>
    <w:rsid w:val="00835E71"/>
    <w:rsid w:val="00836578"/>
    <w:rsid w:val="008372CC"/>
    <w:rsid w:val="0084000D"/>
    <w:rsid w:val="0084235C"/>
    <w:rsid w:val="0084384E"/>
    <w:rsid w:val="008440BF"/>
    <w:rsid w:val="00844941"/>
    <w:rsid w:val="00847059"/>
    <w:rsid w:val="00847312"/>
    <w:rsid w:val="008522DC"/>
    <w:rsid w:val="00852E39"/>
    <w:rsid w:val="00853742"/>
    <w:rsid w:val="0085549B"/>
    <w:rsid w:val="00863125"/>
    <w:rsid w:val="008634B5"/>
    <w:rsid w:val="008642CE"/>
    <w:rsid w:val="00864797"/>
    <w:rsid w:val="0086736D"/>
    <w:rsid w:val="00870903"/>
    <w:rsid w:val="0087162D"/>
    <w:rsid w:val="008719AA"/>
    <w:rsid w:val="00873B81"/>
    <w:rsid w:val="00874728"/>
    <w:rsid w:val="0087600B"/>
    <w:rsid w:val="0087632B"/>
    <w:rsid w:val="00882E79"/>
    <w:rsid w:val="008852F3"/>
    <w:rsid w:val="00890A2D"/>
    <w:rsid w:val="00890CE5"/>
    <w:rsid w:val="008940EF"/>
    <w:rsid w:val="00896BD5"/>
    <w:rsid w:val="008A00EE"/>
    <w:rsid w:val="008A1B60"/>
    <w:rsid w:val="008A3389"/>
    <w:rsid w:val="008A583D"/>
    <w:rsid w:val="008A597F"/>
    <w:rsid w:val="008B02FD"/>
    <w:rsid w:val="008B16A0"/>
    <w:rsid w:val="008C3092"/>
    <w:rsid w:val="008C7D37"/>
    <w:rsid w:val="008D03A3"/>
    <w:rsid w:val="008D314F"/>
    <w:rsid w:val="008D5248"/>
    <w:rsid w:val="008D5D40"/>
    <w:rsid w:val="008E42D1"/>
    <w:rsid w:val="008E5D12"/>
    <w:rsid w:val="008F1AA7"/>
    <w:rsid w:val="008F4DAD"/>
    <w:rsid w:val="00901BDA"/>
    <w:rsid w:val="00904666"/>
    <w:rsid w:val="0090506B"/>
    <w:rsid w:val="00907622"/>
    <w:rsid w:val="00907CF5"/>
    <w:rsid w:val="00913140"/>
    <w:rsid w:val="00913D61"/>
    <w:rsid w:val="0091431F"/>
    <w:rsid w:val="00916DAC"/>
    <w:rsid w:val="0093045C"/>
    <w:rsid w:val="00931734"/>
    <w:rsid w:val="0093758B"/>
    <w:rsid w:val="0094374F"/>
    <w:rsid w:val="0094482F"/>
    <w:rsid w:val="00947BA5"/>
    <w:rsid w:val="00950D09"/>
    <w:rsid w:val="00955BA1"/>
    <w:rsid w:val="00960E78"/>
    <w:rsid w:val="0096174D"/>
    <w:rsid w:val="00963A37"/>
    <w:rsid w:val="00964799"/>
    <w:rsid w:val="009674F2"/>
    <w:rsid w:val="00967F64"/>
    <w:rsid w:val="00972E31"/>
    <w:rsid w:val="00973D00"/>
    <w:rsid w:val="009749E0"/>
    <w:rsid w:val="00975024"/>
    <w:rsid w:val="0097737B"/>
    <w:rsid w:val="00977B35"/>
    <w:rsid w:val="0098000F"/>
    <w:rsid w:val="00984293"/>
    <w:rsid w:val="0098549E"/>
    <w:rsid w:val="00987BCA"/>
    <w:rsid w:val="00991978"/>
    <w:rsid w:val="00991B61"/>
    <w:rsid w:val="009932C4"/>
    <w:rsid w:val="00993A62"/>
    <w:rsid w:val="00994AD3"/>
    <w:rsid w:val="009A3105"/>
    <w:rsid w:val="009A5763"/>
    <w:rsid w:val="009A6296"/>
    <w:rsid w:val="009B75F7"/>
    <w:rsid w:val="009C565A"/>
    <w:rsid w:val="009C7229"/>
    <w:rsid w:val="009D07CB"/>
    <w:rsid w:val="009D32DA"/>
    <w:rsid w:val="009D382B"/>
    <w:rsid w:val="009D3B05"/>
    <w:rsid w:val="009E07B1"/>
    <w:rsid w:val="009E2728"/>
    <w:rsid w:val="009E4605"/>
    <w:rsid w:val="009F0062"/>
    <w:rsid w:val="009F1700"/>
    <w:rsid w:val="009F2A95"/>
    <w:rsid w:val="009F39EC"/>
    <w:rsid w:val="009F3C8C"/>
    <w:rsid w:val="009F7866"/>
    <w:rsid w:val="00A015B0"/>
    <w:rsid w:val="00A0344F"/>
    <w:rsid w:val="00A05252"/>
    <w:rsid w:val="00A06AC5"/>
    <w:rsid w:val="00A10141"/>
    <w:rsid w:val="00A1189C"/>
    <w:rsid w:val="00A13BA6"/>
    <w:rsid w:val="00A14670"/>
    <w:rsid w:val="00A15248"/>
    <w:rsid w:val="00A15F1A"/>
    <w:rsid w:val="00A1787B"/>
    <w:rsid w:val="00A23846"/>
    <w:rsid w:val="00A2399A"/>
    <w:rsid w:val="00A2446D"/>
    <w:rsid w:val="00A2561A"/>
    <w:rsid w:val="00A2619E"/>
    <w:rsid w:val="00A26259"/>
    <w:rsid w:val="00A32FD0"/>
    <w:rsid w:val="00A344FE"/>
    <w:rsid w:val="00A351C8"/>
    <w:rsid w:val="00A36AA9"/>
    <w:rsid w:val="00A4188A"/>
    <w:rsid w:val="00A42161"/>
    <w:rsid w:val="00A504A0"/>
    <w:rsid w:val="00A519A7"/>
    <w:rsid w:val="00A56A16"/>
    <w:rsid w:val="00A56C46"/>
    <w:rsid w:val="00A60223"/>
    <w:rsid w:val="00A6039A"/>
    <w:rsid w:val="00A61B2A"/>
    <w:rsid w:val="00A64C68"/>
    <w:rsid w:val="00A70E28"/>
    <w:rsid w:val="00A74298"/>
    <w:rsid w:val="00A74618"/>
    <w:rsid w:val="00A75C13"/>
    <w:rsid w:val="00A763A2"/>
    <w:rsid w:val="00A80146"/>
    <w:rsid w:val="00A85EB1"/>
    <w:rsid w:val="00A90B64"/>
    <w:rsid w:val="00AA177C"/>
    <w:rsid w:val="00AA3DB8"/>
    <w:rsid w:val="00AA44AE"/>
    <w:rsid w:val="00AA70BD"/>
    <w:rsid w:val="00AA7372"/>
    <w:rsid w:val="00AB4CED"/>
    <w:rsid w:val="00AC1FA6"/>
    <w:rsid w:val="00AC2139"/>
    <w:rsid w:val="00AC21E3"/>
    <w:rsid w:val="00AC40E1"/>
    <w:rsid w:val="00AE03E3"/>
    <w:rsid w:val="00AE1778"/>
    <w:rsid w:val="00AE1917"/>
    <w:rsid w:val="00AE47C4"/>
    <w:rsid w:val="00AE7D87"/>
    <w:rsid w:val="00AF050A"/>
    <w:rsid w:val="00AF1358"/>
    <w:rsid w:val="00AF2C64"/>
    <w:rsid w:val="00AF4C67"/>
    <w:rsid w:val="00B065C5"/>
    <w:rsid w:val="00B07154"/>
    <w:rsid w:val="00B13970"/>
    <w:rsid w:val="00B15192"/>
    <w:rsid w:val="00B2247E"/>
    <w:rsid w:val="00B2455E"/>
    <w:rsid w:val="00B259E6"/>
    <w:rsid w:val="00B26AA3"/>
    <w:rsid w:val="00B30225"/>
    <w:rsid w:val="00B30AA7"/>
    <w:rsid w:val="00B30BFF"/>
    <w:rsid w:val="00B3218E"/>
    <w:rsid w:val="00B33082"/>
    <w:rsid w:val="00B3426C"/>
    <w:rsid w:val="00B34F96"/>
    <w:rsid w:val="00B352AA"/>
    <w:rsid w:val="00B366F1"/>
    <w:rsid w:val="00B367D1"/>
    <w:rsid w:val="00B37A60"/>
    <w:rsid w:val="00B37CA6"/>
    <w:rsid w:val="00B458F9"/>
    <w:rsid w:val="00B473F0"/>
    <w:rsid w:val="00B475AF"/>
    <w:rsid w:val="00B5042C"/>
    <w:rsid w:val="00B5225F"/>
    <w:rsid w:val="00B52F39"/>
    <w:rsid w:val="00B54163"/>
    <w:rsid w:val="00B54863"/>
    <w:rsid w:val="00B56A97"/>
    <w:rsid w:val="00B6403E"/>
    <w:rsid w:val="00B6557F"/>
    <w:rsid w:val="00B65948"/>
    <w:rsid w:val="00B65B44"/>
    <w:rsid w:val="00B67A7A"/>
    <w:rsid w:val="00B7017F"/>
    <w:rsid w:val="00B712CD"/>
    <w:rsid w:val="00B7305C"/>
    <w:rsid w:val="00B73883"/>
    <w:rsid w:val="00B741F2"/>
    <w:rsid w:val="00B74A6E"/>
    <w:rsid w:val="00B7609A"/>
    <w:rsid w:val="00B772E3"/>
    <w:rsid w:val="00B8023B"/>
    <w:rsid w:val="00B80FA6"/>
    <w:rsid w:val="00B9273D"/>
    <w:rsid w:val="00BA0307"/>
    <w:rsid w:val="00BA49E7"/>
    <w:rsid w:val="00BA6940"/>
    <w:rsid w:val="00BA6B04"/>
    <w:rsid w:val="00BA7DF7"/>
    <w:rsid w:val="00BB1716"/>
    <w:rsid w:val="00BB25DC"/>
    <w:rsid w:val="00BB2609"/>
    <w:rsid w:val="00BB42EC"/>
    <w:rsid w:val="00BB5CBD"/>
    <w:rsid w:val="00BB6016"/>
    <w:rsid w:val="00BB7A5E"/>
    <w:rsid w:val="00BC1134"/>
    <w:rsid w:val="00BC46C7"/>
    <w:rsid w:val="00BC5337"/>
    <w:rsid w:val="00BC61F3"/>
    <w:rsid w:val="00BD3760"/>
    <w:rsid w:val="00BD4876"/>
    <w:rsid w:val="00BD48DD"/>
    <w:rsid w:val="00BE4E8E"/>
    <w:rsid w:val="00BE6EA3"/>
    <w:rsid w:val="00BF1A97"/>
    <w:rsid w:val="00BF1ED4"/>
    <w:rsid w:val="00BF2193"/>
    <w:rsid w:val="00C02421"/>
    <w:rsid w:val="00C12DAB"/>
    <w:rsid w:val="00C13CA8"/>
    <w:rsid w:val="00C21425"/>
    <w:rsid w:val="00C236BF"/>
    <w:rsid w:val="00C260D8"/>
    <w:rsid w:val="00C2635C"/>
    <w:rsid w:val="00C26425"/>
    <w:rsid w:val="00C2746F"/>
    <w:rsid w:val="00C27E3E"/>
    <w:rsid w:val="00C30396"/>
    <w:rsid w:val="00C35241"/>
    <w:rsid w:val="00C35F20"/>
    <w:rsid w:val="00C36055"/>
    <w:rsid w:val="00C36E20"/>
    <w:rsid w:val="00C4058C"/>
    <w:rsid w:val="00C41EA6"/>
    <w:rsid w:val="00C50298"/>
    <w:rsid w:val="00C55E7A"/>
    <w:rsid w:val="00C5701A"/>
    <w:rsid w:val="00C60606"/>
    <w:rsid w:val="00C63AD0"/>
    <w:rsid w:val="00C6464E"/>
    <w:rsid w:val="00C705B2"/>
    <w:rsid w:val="00C73847"/>
    <w:rsid w:val="00C74881"/>
    <w:rsid w:val="00C805D1"/>
    <w:rsid w:val="00C830B5"/>
    <w:rsid w:val="00C858FC"/>
    <w:rsid w:val="00C85C0C"/>
    <w:rsid w:val="00C86C2A"/>
    <w:rsid w:val="00C907CD"/>
    <w:rsid w:val="00C90D16"/>
    <w:rsid w:val="00C932D6"/>
    <w:rsid w:val="00CA06C9"/>
    <w:rsid w:val="00CA122E"/>
    <w:rsid w:val="00CA33B0"/>
    <w:rsid w:val="00CA49B2"/>
    <w:rsid w:val="00CB0FE3"/>
    <w:rsid w:val="00CB265C"/>
    <w:rsid w:val="00CD0C06"/>
    <w:rsid w:val="00CD14D1"/>
    <w:rsid w:val="00CD313C"/>
    <w:rsid w:val="00CD3A36"/>
    <w:rsid w:val="00CD4AE4"/>
    <w:rsid w:val="00CE3C48"/>
    <w:rsid w:val="00CE59CF"/>
    <w:rsid w:val="00CE72CB"/>
    <w:rsid w:val="00CE76E7"/>
    <w:rsid w:val="00CF3596"/>
    <w:rsid w:val="00D00449"/>
    <w:rsid w:val="00D05642"/>
    <w:rsid w:val="00D059C8"/>
    <w:rsid w:val="00D05D41"/>
    <w:rsid w:val="00D05ED1"/>
    <w:rsid w:val="00D10F02"/>
    <w:rsid w:val="00D1205C"/>
    <w:rsid w:val="00D17072"/>
    <w:rsid w:val="00D25C0E"/>
    <w:rsid w:val="00D25CAA"/>
    <w:rsid w:val="00D26468"/>
    <w:rsid w:val="00D26D59"/>
    <w:rsid w:val="00D30C0C"/>
    <w:rsid w:val="00D35C73"/>
    <w:rsid w:val="00D376AF"/>
    <w:rsid w:val="00D4098C"/>
    <w:rsid w:val="00D4245E"/>
    <w:rsid w:val="00D432FD"/>
    <w:rsid w:val="00D466A6"/>
    <w:rsid w:val="00D466C4"/>
    <w:rsid w:val="00D46A80"/>
    <w:rsid w:val="00D46C7D"/>
    <w:rsid w:val="00D47714"/>
    <w:rsid w:val="00D50518"/>
    <w:rsid w:val="00D529BC"/>
    <w:rsid w:val="00D54191"/>
    <w:rsid w:val="00D54FA8"/>
    <w:rsid w:val="00D609B3"/>
    <w:rsid w:val="00D6315D"/>
    <w:rsid w:val="00D63D4A"/>
    <w:rsid w:val="00D66DE0"/>
    <w:rsid w:val="00D77B85"/>
    <w:rsid w:val="00D825EB"/>
    <w:rsid w:val="00D8298E"/>
    <w:rsid w:val="00D85287"/>
    <w:rsid w:val="00D86319"/>
    <w:rsid w:val="00D90891"/>
    <w:rsid w:val="00D90D77"/>
    <w:rsid w:val="00D91B05"/>
    <w:rsid w:val="00D92589"/>
    <w:rsid w:val="00D92FCF"/>
    <w:rsid w:val="00D9325F"/>
    <w:rsid w:val="00DA2C82"/>
    <w:rsid w:val="00DA413D"/>
    <w:rsid w:val="00DA7221"/>
    <w:rsid w:val="00DA7DA5"/>
    <w:rsid w:val="00DB115E"/>
    <w:rsid w:val="00DB3F28"/>
    <w:rsid w:val="00DB62F7"/>
    <w:rsid w:val="00DC08FA"/>
    <w:rsid w:val="00DC2F9C"/>
    <w:rsid w:val="00DC4E60"/>
    <w:rsid w:val="00DC610B"/>
    <w:rsid w:val="00DC7F65"/>
    <w:rsid w:val="00DD050B"/>
    <w:rsid w:val="00DD4323"/>
    <w:rsid w:val="00DD6B7E"/>
    <w:rsid w:val="00DD77EE"/>
    <w:rsid w:val="00DE0800"/>
    <w:rsid w:val="00DE1F0E"/>
    <w:rsid w:val="00DE5DDC"/>
    <w:rsid w:val="00DE6A91"/>
    <w:rsid w:val="00DF1C45"/>
    <w:rsid w:val="00DF2580"/>
    <w:rsid w:val="00DF53C0"/>
    <w:rsid w:val="00DF6F78"/>
    <w:rsid w:val="00DF7C00"/>
    <w:rsid w:val="00E00037"/>
    <w:rsid w:val="00E0118B"/>
    <w:rsid w:val="00E03281"/>
    <w:rsid w:val="00E042D0"/>
    <w:rsid w:val="00E05B68"/>
    <w:rsid w:val="00E067FC"/>
    <w:rsid w:val="00E06AC0"/>
    <w:rsid w:val="00E06C72"/>
    <w:rsid w:val="00E1081D"/>
    <w:rsid w:val="00E1116F"/>
    <w:rsid w:val="00E1179B"/>
    <w:rsid w:val="00E17229"/>
    <w:rsid w:val="00E2367D"/>
    <w:rsid w:val="00E255C4"/>
    <w:rsid w:val="00E27BA6"/>
    <w:rsid w:val="00E30719"/>
    <w:rsid w:val="00E31597"/>
    <w:rsid w:val="00E33BDC"/>
    <w:rsid w:val="00E34AEA"/>
    <w:rsid w:val="00E361C3"/>
    <w:rsid w:val="00E4117F"/>
    <w:rsid w:val="00E42C8D"/>
    <w:rsid w:val="00E502C6"/>
    <w:rsid w:val="00E5154C"/>
    <w:rsid w:val="00E540DB"/>
    <w:rsid w:val="00E56F7F"/>
    <w:rsid w:val="00E70082"/>
    <w:rsid w:val="00E73139"/>
    <w:rsid w:val="00E74F89"/>
    <w:rsid w:val="00E773B9"/>
    <w:rsid w:val="00E80001"/>
    <w:rsid w:val="00E837DA"/>
    <w:rsid w:val="00E84A40"/>
    <w:rsid w:val="00E850D7"/>
    <w:rsid w:val="00E85C0E"/>
    <w:rsid w:val="00E86EF6"/>
    <w:rsid w:val="00E87AD3"/>
    <w:rsid w:val="00E915F6"/>
    <w:rsid w:val="00E92309"/>
    <w:rsid w:val="00E94860"/>
    <w:rsid w:val="00E9593F"/>
    <w:rsid w:val="00E9605A"/>
    <w:rsid w:val="00E96319"/>
    <w:rsid w:val="00E96FF4"/>
    <w:rsid w:val="00EA1BBF"/>
    <w:rsid w:val="00EA2189"/>
    <w:rsid w:val="00EA2FDB"/>
    <w:rsid w:val="00EA5F59"/>
    <w:rsid w:val="00EB038B"/>
    <w:rsid w:val="00ED415D"/>
    <w:rsid w:val="00ED7656"/>
    <w:rsid w:val="00ED7B59"/>
    <w:rsid w:val="00ED7E9D"/>
    <w:rsid w:val="00EE18D4"/>
    <w:rsid w:val="00EE4150"/>
    <w:rsid w:val="00EE76E8"/>
    <w:rsid w:val="00EF24E4"/>
    <w:rsid w:val="00EF35AE"/>
    <w:rsid w:val="00EF6665"/>
    <w:rsid w:val="00F012A0"/>
    <w:rsid w:val="00F02BD8"/>
    <w:rsid w:val="00F02F35"/>
    <w:rsid w:val="00F03642"/>
    <w:rsid w:val="00F1064D"/>
    <w:rsid w:val="00F164CC"/>
    <w:rsid w:val="00F22F5F"/>
    <w:rsid w:val="00F23048"/>
    <w:rsid w:val="00F26392"/>
    <w:rsid w:val="00F275A3"/>
    <w:rsid w:val="00F31699"/>
    <w:rsid w:val="00F326B6"/>
    <w:rsid w:val="00F331B9"/>
    <w:rsid w:val="00F35F99"/>
    <w:rsid w:val="00F417DB"/>
    <w:rsid w:val="00F44132"/>
    <w:rsid w:val="00F4497E"/>
    <w:rsid w:val="00F51E90"/>
    <w:rsid w:val="00F5227D"/>
    <w:rsid w:val="00F610C7"/>
    <w:rsid w:val="00F62939"/>
    <w:rsid w:val="00F63346"/>
    <w:rsid w:val="00F64D33"/>
    <w:rsid w:val="00F66D63"/>
    <w:rsid w:val="00F71004"/>
    <w:rsid w:val="00F71DAF"/>
    <w:rsid w:val="00F72E97"/>
    <w:rsid w:val="00F73476"/>
    <w:rsid w:val="00F74528"/>
    <w:rsid w:val="00F75823"/>
    <w:rsid w:val="00F76797"/>
    <w:rsid w:val="00F76CC0"/>
    <w:rsid w:val="00F847AC"/>
    <w:rsid w:val="00F86FE5"/>
    <w:rsid w:val="00F90D44"/>
    <w:rsid w:val="00F91921"/>
    <w:rsid w:val="00F92080"/>
    <w:rsid w:val="00F93666"/>
    <w:rsid w:val="00F936B4"/>
    <w:rsid w:val="00F948DC"/>
    <w:rsid w:val="00F958AC"/>
    <w:rsid w:val="00FA1340"/>
    <w:rsid w:val="00FA69FF"/>
    <w:rsid w:val="00FA739D"/>
    <w:rsid w:val="00FA7FF8"/>
    <w:rsid w:val="00FB1DBA"/>
    <w:rsid w:val="00FB6783"/>
    <w:rsid w:val="00FD347A"/>
    <w:rsid w:val="00FD3A79"/>
    <w:rsid w:val="00FE0581"/>
    <w:rsid w:val="00FE1A2A"/>
    <w:rsid w:val="00FE1F17"/>
    <w:rsid w:val="00FE2F92"/>
    <w:rsid w:val="00FE5344"/>
    <w:rsid w:val="00FE69E1"/>
    <w:rsid w:val="00FE7F9A"/>
    <w:rsid w:val="00FF0B7A"/>
    <w:rsid w:val="00FF14CB"/>
    <w:rsid w:val="00FF29C9"/>
    <w:rsid w:val="00FF3576"/>
    <w:rsid w:val="00FF4BB0"/>
    <w:rsid w:val="00FF7220"/>
    <w:rsid w:val="00FF7A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28"/>
        <o:r id="V:Rule6" type="connector" idref="#_x0000_s1029"/>
        <o:r id="V:Rule7" type="connector" idref="#_x0000_s1032"/>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02B"/>
    <w:pPr>
      <w:spacing w:after="0" w:line="240" w:lineRule="auto"/>
      <w:jc w:val="both"/>
    </w:pPr>
    <w:rPr>
      <w:rFonts w:ascii="Times New Roman" w:hAnsi="Times New Roman"/>
      <w:szCs w:val="24"/>
      <w:lang w:val="en-GB"/>
    </w:rPr>
  </w:style>
  <w:style w:type="paragraph" w:styleId="Heading1">
    <w:name w:val="heading 1"/>
    <w:basedOn w:val="Normal"/>
    <w:next w:val="Normal"/>
    <w:link w:val="Heading1Char"/>
    <w:uiPriority w:val="9"/>
    <w:qFormat/>
    <w:rsid w:val="00CD3A36"/>
    <w:pPr>
      <w:keepNext/>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3850FF"/>
    <w:pPr>
      <w:keepNext/>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semiHidden/>
    <w:unhideWhenUsed/>
    <w:qFormat/>
    <w:rsid w:val="00CD3A3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D3A3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CD3A3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D3A36"/>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CD3A3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CD3A3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CD3A36"/>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A36"/>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3850FF"/>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semiHidden/>
    <w:rsid w:val="00CD3A3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D3A36"/>
    <w:rPr>
      <w:rFonts w:cstheme="majorBidi"/>
      <w:b/>
      <w:bCs/>
      <w:sz w:val="28"/>
      <w:szCs w:val="28"/>
    </w:rPr>
  </w:style>
  <w:style w:type="character" w:customStyle="1" w:styleId="Heading5Char">
    <w:name w:val="Heading 5 Char"/>
    <w:basedOn w:val="DefaultParagraphFont"/>
    <w:link w:val="Heading5"/>
    <w:uiPriority w:val="9"/>
    <w:semiHidden/>
    <w:rsid w:val="00CD3A36"/>
    <w:rPr>
      <w:rFonts w:cstheme="majorBidi"/>
      <w:b/>
      <w:bCs/>
      <w:i/>
      <w:iCs/>
      <w:sz w:val="26"/>
      <w:szCs w:val="26"/>
    </w:rPr>
  </w:style>
  <w:style w:type="character" w:customStyle="1" w:styleId="Heading6Char">
    <w:name w:val="Heading 6 Char"/>
    <w:basedOn w:val="DefaultParagraphFont"/>
    <w:link w:val="Heading6"/>
    <w:uiPriority w:val="9"/>
    <w:semiHidden/>
    <w:rsid w:val="00CD3A36"/>
    <w:rPr>
      <w:rFonts w:cstheme="majorBidi"/>
      <w:b/>
      <w:bCs/>
    </w:rPr>
  </w:style>
  <w:style w:type="character" w:customStyle="1" w:styleId="Heading7Char">
    <w:name w:val="Heading 7 Char"/>
    <w:basedOn w:val="DefaultParagraphFont"/>
    <w:link w:val="Heading7"/>
    <w:uiPriority w:val="9"/>
    <w:semiHidden/>
    <w:rsid w:val="00CD3A36"/>
    <w:rPr>
      <w:rFonts w:cstheme="majorBidi"/>
      <w:sz w:val="24"/>
      <w:szCs w:val="24"/>
    </w:rPr>
  </w:style>
  <w:style w:type="character" w:customStyle="1" w:styleId="Heading8Char">
    <w:name w:val="Heading 8 Char"/>
    <w:basedOn w:val="DefaultParagraphFont"/>
    <w:link w:val="Heading8"/>
    <w:uiPriority w:val="9"/>
    <w:semiHidden/>
    <w:rsid w:val="00CD3A36"/>
    <w:rPr>
      <w:rFonts w:cstheme="majorBidi"/>
      <w:i/>
      <w:iCs/>
      <w:sz w:val="24"/>
      <w:szCs w:val="24"/>
    </w:rPr>
  </w:style>
  <w:style w:type="character" w:customStyle="1" w:styleId="Heading9Char">
    <w:name w:val="Heading 9 Char"/>
    <w:basedOn w:val="DefaultParagraphFont"/>
    <w:link w:val="Heading9"/>
    <w:uiPriority w:val="9"/>
    <w:semiHidden/>
    <w:rsid w:val="00CD3A36"/>
    <w:rPr>
      <w:rFonts w:asciiTheme="majorHAnsi" w:eastAsiaTheme="majorEastAsia" w:hAnsiTheme="majorHAnsi" w:cstheme="majorBidi"/>
    </w:rPr>
  </w:style>
  <w:style w:type="paragraph" w:styleId="Title">
    <w:name w:val="Title"/>
    <w:basedOn w:val="Normal"/>
    <w:next w:val="Normal"/>
    <w:link w:val="TitleChar"/>
    <w:uiPriority w:val="10"/>
    <w:qFormat/>
    <w:rsid w:val="00CD3A36"/>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CD3A36"/>
    <w:rPr>
      <w:rFonts w:ascii="Times New Roman" w:eastAsiaTheme="majorEastAsia" w:hAnsi="Times New Roman" w:cstheme="majorBidi"/>
      <w:b/>
      <w:bCs/>
      <w:kern w:val="28"/>
      <w:sz w:val="32"/>
      <w:szCs w:val="32"/>
    </w:rPr>
  </w:style>
  <w:style w:type="paragraph" w:styleId="Subtitle">
    <w:name w:val="Subtitle"/>
    <w:basedOn w:val="Normal"/>
    <w:next w:val="Normal"/>
    <w:link w:val="SubtitleChar"/>
    <w:uiPriority w:val="11"/>
    <w:qFormat/>
    <w:rsid w:val="00CD3A36"/>
    <w:pPr>
      <w:spacing w:after="60"/>
      <w:jc w:val="center"/>
      <w:outlineLvl w:val="1"/>
    </w:pPr>
    <w:rPr>
      <w:rFonts w:eastAsiaTheme="majorEastAsia" w:cstheme="majorBidi"/>
    </w:rPr>
  </w:style>
  <w:style w:type="character" w:customStyle="1" w:styleId="SubtitleChar">
    <w:name w:val="Subtitle Char"/>
    <w:basedOn w:val="DefaultParagraphFont"/>
    <w:link w:val="Subtitle"/>
    <w:uiPriority w:val="11"/>
    <w:rsid w:val="00CD3A36"/>
    <w:rPr>
      <w:rFonts w:ascii="Times New Roman" w:eastAsiaTheme="majorEastAsia" w:hAnsi="Times New Roman" w:cstheme="majorBidi"/>
      <w:sz w:val="24"/>
      <w:szCs w:val="24"/>
    </w:rPr>
  </w:style>
  <w:style w:type="character" w:styleId="Strong">
    <w:name w:val="Strong"/>
    <w:basedOn w:val="DefaultParagraphFont"/>
    <w:uiPriority w:val="22"/>
    <w:qFormat/>
    <w:rsid w:val="00CD3A36"/>
    <w:rPr>
      <w:b/>
      <w:bCs/>
    </w:rPr>
  </w:style>
  <w:style w:type="character" w:styleId="Emphasis">
    <w:name w:val="Emphasis"/>
    <w:basedOn w:val="DefaultParagraphFont"/>
    <w:uiPriority w:val="20"/>
    <w:qFormat/>
    <w:rsid w:val="00CD3A36"/>
    <w:rPr>
      <w:rFonts w:asciiTheme="minorHAnsi" w:hAnsiTheme="minorHAnsi"/>
      <w:b/>
      <w:i/>
      <w:iCs/>
    </w:rPr>
  </w:style>
  <w:style w:type="paragraph" w:styleId="NoSpacing">
    <w:name w:val="No Spacing"/>
    <w:basedOn w:val="Normal"/>
    <w:uiPriority w:val="1"/>
    <w:qFormat/>
    <w:rsid w:val="00CD3A36"/>
    <w:rPr>
      <w:szCs w:val="32"/>
    </w:rPr>
  </w:style>
  <w:style w:type="paragraph" w:styleId="ListParagraph">
    <w:name w:val="List Paragraph"/>
    <w:basedOn w:val="Normal"/>
    <w:uiPriority w:val="34"/>
    <w:qFormat/>
    <w:rsid w:val="00CD3A36"/>
    <w:pPr>
      <w:ind w:left="720"/>
      <w:contextualSpacing/>
    </w:pPr>
  </w:style>
  <w:style w:type="paragraph" w:styleId="Quote">
    <w:name w:val="Quote"/>
    <w:basedOn w:val="Normal"/>
    <w:next w:val="Normal"/>
    <w:link w:val="QuoteChar"/>
    <w:uiPriority w:val="29"/>
    <w:qFormat/>
    <w:rsid w:val="00CD3A36"/>
    <w:rPr>
      <w:i/>
    </w:rPr>
  </w:style>
  <w:style w:type="character" w:customStyle="1" w:styleId="QuoteChar">
    <w:name w:val="Quote Char"/>
    <w:basedOn w:val="DefaultParagraphFont"/>
    <w:link w:val="Quote"/>
    <w:uiPriority w:val="29"/>
    <w:rsid w:val="00CD3A36"/>
    <w:rPr>
      <w:i/>
      <w:sz w:val="24"/>
      <w:szCs w:val="24"/>
    </w:rPr>
  </w:style>
  <w:style w:type="paragraph" w:styleId="IntenseQuote">
    <w:name w:val="Intense Quote"/>
    <w:basedOn w:val="Normal"/>
    <w:next w:val="Normal"/>
    <w:link w:val="IntenseQuoteChar"/>
    <w:uiPriority w:val="30"/>
    <w:qFormat/>
    <w:rsid w:val="00CD3A36"/>
    <w:pPr>
      <w:ind w:left="720" w:right="720"/>
    </w:pPr>
    <w:rPr>
      <w:b/>
      <w:i/>
      <w:szCs w:val="22"/>
    </w:rPr>
  </w:style>
  <w:style w:type="character" w:customStyle="1" w:styleId="IntenseQuoteChar">
    <w:name w:val="Intense Quote Char"/>
    <w:basedOn w:val="DefaultParagraphFont"/>
    <w:link w:val="IntenseQuote"/>
    <w:uiPriority w:val="30"/>
    <w:rsid w:val="00CD3A36"/>
    <w:rPr>
      <w:b/>
      <w:i/>
      <w:sz w:val="24"/>
    </w:rPr>
  </w:style>
  <w:style w:type="character" w:styleId="SubtleEmphasis">
    <w:name w:val="Subtle Emphasis"/>
    <w:uiPriority w:val="19"/>
    <w:qFormat/>
    <w:rsid w:val="00CD3A36"/>
    <w:rPr>
      <w:i/>
      <w:color w:val="5A5A5A" w:themeColor="text1" w:themeTint="A5"/>
    </w:rPr>
  </w:style>
  <w:style w:type="character" w:styleId="IntenseEmphasis">
    <w:name w:val="Intense Emphasis"/>
    <w:basedOn w:val="DefaultParagraphFont"/>
    <w:uiPriority w:val="21"/>
    <w:qFormat/>
    <w:rsid w:val="00CD3A36"/>
    <w:rPr>
      <w:b/>
      <w:i/>
      <w:sz w:val="24"/>
      <w:szCs w:val="24"/>
      <w:u w:val="single"/>
    </w:rPr>
  </w:style>
  <w:style w:type="character" w:styleId="SubtleReference">
    <w:name w:val="Subtle Reference"/>
    <w:basedOn w:val="DefaultParagraphFont"/>
    <w:uiPriority w:val="31"/>
    <w:qFormat/>
    <w:rsid w:val="00CD3A36"/>
    <w:rPr>
      <w:sz w:val="24"/>
      <w:szCs w:val="24"/>
      <w:u w:val="single"/>
    </w:rPr>
  </w:style>
  <w:style w:type="character" w:styleId="IntenseReference">
    <w:name w:val="Intense Reference"/>
    <w:basedOn w:val="DefaultParagraphFont"/>
    <w:uiPriority w:val="32"/>
    <w:qFormat/>
    <w:rsid w:val="00CD3A36"/>
    <w:rPr>
      <w:b/>
      <w:sz w:val="24"/>
      <w:u w:val="single"/>
    </w:rPr>
  </w:style>
  <w:style w:type="character" w:styleId="BookTitle">
    <w:name w:val="Book Title"/>
    <w:basedOn w:val="DefaultParagraphFont"/>
    <w:uiPriority w:val="33"/>
    <w:qFormat/>
    <w:rsid w:val="00CD3A3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D3A36"/>
    <w:pPr>
      <w:outlineLvl w:val="9"/>
    </w:pPr>
  </w:style>
  <w:style w:type="character" w:styleId="Hyperlink">
    <w:name w:val="Hyperlink"/>
    <w:basedOn w:val="DefaultParagraphFont"/>
    <w:uiPriority w:val="99"/>
    <w:unhideWhenUsed/>
    <w:rsid w:val="00CD3A36"/>
    <w:rPr>
      <w:color w:val="0000FF" w:themeColor="hyperlink"/>
      <w:u w:val="single"/>
    </w:rPr>
  </w:style>
  <w:style w:type="paragraph" w:styleId="BalloonText">
    <w:name w:val="Balloon Text"/>
    <w:basedOn w:val="Normal"/>
    <w:link w:val="BalloonTextChar"/>
    <w:uiPriority w:val="99"/>
    <w:semiHidden/>
    <w:unhideWhenUsed/>
    <w:rsid w:val="00FE0581"/>
    <w:rPr>
      <w:rFonts w:ascii="Tahoma" w:hAnsi="Tahoma" w:cs="Tahoma"/>
      <w:sz w:val="16"/>
      <w:szCs w:val="16"/>
    </w:rPr>
  </w:style>
  <w:style w:type="character" w:customStyle="1" w:styleId="BalloonTextChar">
    <w:name w:val="Balloon Text Char"/>
    <w:basedOn w:val="DefaultParagraphFont"/>
    <w:link w:val="BalloonText"/>
    <w:uiPriority w:val="99"/>
    <w:semiHidden/>
    <w:rsid w:val="00FE0581"/>
    <w:rPr>
      <w:rFonts w:ascii="Tahoma" w:hAnsi="Tahoma" w:cs="Tahoma"/>
      <w:sz w:val="16"/>
      <w:szCs w:val="16"/>
      <w:lang w:val="en-GB"/>
    </w:rPr>
  </w:style>
  <w:style w:type="paragraph" w:customStyle="1" w:styleId="hpBody">
    <w:name w:val="_hp_Body"/>
    <w:basedOn w:val="Normal"/>
    <w:rsid w:val="00F4497E"/>
    <w:pPr>
      <w:widowControl w:val="0"/>
      <w:autoSpaceDE w:val="0"/>
      <w:autoSpaceDN w:val="0"/>
      <w:adjustRightInd w:val="0"/>
      <w:spacing w:after="120"/>
    </w:pPr>
    <w:rPr>
      <w:rFonts w:eastAsia="Times New Roman"/>
      <w:color w:val="000000"/>
      <w:lang w:val="en-US" w:bidi="ar-SA"/>
    </w:rPr>
  </w:style>
  <w:style w:type="paragraph" w:customStyle="1" w:styleId="Code1">
    <w:name w:val="Code1"/>
    <w:basedOn w:val="Normal"/>
    <w:link w:val="Code1Char"/>
    <w:qFormat/>
    <w:rsid w:val="00ED7B59"/>
    <w:pPr>
      <w:tabs>
        <w:tab w:val="left" w:pos="1813"/>
      </w:tabs>
      <w:suppressAutoHyphens/>
      <w:spacing w:line="0" w:lineRule="atLeast"/>
      <w:jc w:val="left"/>
      <w:pPrChange w:id="0" w:author="anfarr" w:date="2009-02-09T20:58:00Z">
        <w:pPr>
          <w:shd w:val="clear" w:color="auto" w:fill="E6E6E6"/>
          <w:tabs>
            <w:tab w:val="left" w:pos="1813"/>
          </w:tabs>
          <w:suppressAutoHyphens/>
          <w:spacing w:line="0" w:lineRule="atLeast"/>
        </w:pPr>
      </w:pPrChange>
    </w:pPr>
    <w:rPr>
      <w:rFonts w:ascii="Courier New" w:eastAsia="Times New Roman" w:hAnsi="Courier New"/>
      <w:color w:val="000080"/>
      <w:sz w:val="20"/>
      <w:szCs w:val="20"/>
      <w:lang w:eastAsia="ar-SA"/>
      <w:rPrChange w:id="0" w:author="anfarr" w:date="2009-02-09T20:58:00Z">
        <w:rPr>
          <w:rFonts w:ascii="Courier New" w:hAnsi="Courier New"/>
          <w:color w:val="000080"/>
          <w:lang w:val="en-GB" w:eastAsia="ar-SA" w:bidi="en-US"/>
        </w:rPr>
      </w:rPrChange>
    </w:rPr>
  </w:style>
  <w:style w:type="character" w:customStyle="1" w:styleId="Code1Char">
    <w:name w:val="Code1 Char"/>
    <w:basedOn w:val="DefaultParagraphFont"/>
    <w:link w:val="Code1"/>
    <w:rsid w:val="00ED7B59"/>
    <w:rPr>
      <w:rFonts w:ascii="Courier New" w:eastAsia="Times New Roman" w:hAnsi="Courier New"/>
      <w:color w:val="000080"/>
      <w:sz w:val="20"/>
      <w:szCs w:val="20"/>
      <w:lang w:val="en-GB" w:eastAsia="ar-SA"/>
    </w:rPr>
  </w:style>
  <w:style w:type="paragraph" w:styleId="PlainText">
    <w:name w:val="Plain Text"/>
    <w:basedOn w:val="Normal"/>
    <w:link w:val="PlainTextChar"/>
    <w:uiPriority w:val="99"/>
    <w:unhideWhenUsed/>
    <w:rsid w:val="00B366F1"/>
    <w:pPr>
      <w:jc w:val="left"/>
    </w:pPr>
    <w:rPr>
      <w:rFonts w:ascii="Consolas" w:eastAsiaTheme="minorHAnsi" w:hAnsi="Consolas" w:cstheme="minorBidi"/>
      <w:sz w:val="21"/>
      <w:szCs w:val="21"/>
      <w:lang w:bidi="ar-SA"/>
    </w:rPr>
  </w:style>
  <w:style w:type="character" w:customStyle="1" w:styleId="PlainTextChar">
    <w:name w:val="Plain Text Char"/>
    <w:basedOn w:val="DefaultParagraphFont"/>
    <w:link w:val="PlainText"/>
    <w:uiPriority w:val="99"/>
    <w:rsid w:val="00B366F1"/>
    <w:rPr>
      <w:rFonts w:ascii="Consolas" w:eastAsiaTheme="minorHAnsi" w:hAnsi="Consolas" w:cstheme="minorBidi"/>
      <w:sz w:val="21"/>
      <w:szCs w:val="21"/>
      <w:lang w:val="en-GB" w:bidi="ar-SA"/>
    </w:rPr>
  </w:style>
  <w:style w:type="paragraph" w:styleId="Caption">
    <w:name w:val="caption"/>
    <w:basedOn w:val="Normal"/>
    <w:next w:val="Normal"/>
    <w:uiPriority w:val="35"/>
    <w:unhideWhenUsed/>
    <w:rsid w:val="00E2367D"/>
    <w:pPr>
      <w:spacing w:after="200"/>
    </w:pPr>
    <w:rPr>
      <w:b/>
      <w:bCs/>
      <w:color w:val="4F81BD" w:themeColor="accent1"/>
      <w:sz w:val="18"/>
      <w:szCs w:val="18"/>
    </w:rPr>
  </w:style>
  <w:style w:type="paragraph" w:customStyle="1" w:styleId="CodeText">
    <w:name w:val="CodeText"/>
    <w:link w:val="CodeTextChar"/>
    <w:qFormat/>
    <w:rsid w:val="00E773B9"/>
    <w:pPr>
      <w:pPrChange w:id="1" w:author="anfarr" w:date="2009-01-19T13:23:00Z">
        <w:pPr>
          <w:spacing w:after="200" w:line="276" w:lineRule="auto"/>
        </w:pPr>
      </w:pPrChange>
    </w:pPr>
    <w:rPr>
      <w:rFonts w:ascii="Courier New" w:eastAsia="Times New Roman" w:hAnsi="Courier New"/>
      <w:color w:val="000080"/>
      <w:sz w:val="20"/>
      <w:szCs w:val="20"/>
      <w:lang w:val="en-GB" w:eastAsia="ar-SA"/>
      <w:rPrChange w:id="1" w:author="anfarr" w:date="2009-01-19T13:23:00Z">
        <w:rPr>
          <w:rFonts w:ascii="Courier New" w:hAnsi="Courier New"/>
          <w:color w:val="000080"/>
          <w:lang w:val="en-GB" w:eastAsia="ar-SA" w:bidi="en-US"/>
        </w:rPr>
      </w:rPrChange>
    </w:rPr>
  </w:style>
  <w:style w:type="paragraph" w:styleId="FootnoteText">
    <w:name w:val="footnote text"/>
    <w:basedOn w:val="Normal"/>
    <w:link w:val="FootnoteTextChar"/>
    <w:uiPriority w:val="99"/>
    <w:semiHidden/>
    <w:unhideWhenUsed/>
    <w:rsid w:val="00395701"/>
    <w:rPr>
      <w:sz w:val="20"/>
      <w:szCs w:val="20"/>
    </w:rPr>
  </w:style>
  <w:style w:type="character" w:customStyle="1" w:styleId="CodeTextChar">
    <w:name w:val="CodeText Char"/>
    <w:basedOn w:val="Code1Char"/>
    <w:link w:val="CodeText"/>
    <w:rsid w:val="00E773B9"/>
  </w:style>
  <w:style w:type="character" w:customStyle="1" w:styleId="FootnoteTextChar">
    <w:name w:val="Footnote Text Char"/>
    <w:basedOn w:val="DefaultParagraphFont"/>
    <w:link w:val="FootnoteText"/>
    <w:uiPriority w:val="99"/>
    <w:semiHidden/>
    <w:rsid w:val="00395701"/>
    <w:rPr>
      <w:rFonts w:ascii="Times New Roman" w:hAnsi="Times New Roman"/>
      <w:sz w:val="20"/>
      <w:szCs w:val="20"/>
      <w:lang w:val="en-GB"/>
    </w:rPr>
  </w:style>
  <w:style w:type="character" w:styleId="FootnoteReference">
    <w:name w:val="footnote reference"/>
    <w:basedOn w:val="DefaultParagraphFont"/>
    <w:uiPriority w:val="99"/>
    <w:semiHidden/>
    <w:unhideWhenUsed/>
    <w:rsid w:val="00395701"/>
    <w:rPr>
      <w:vertAlign w:val="superscript"/>
    </w:rPr>
  </w:style>
  <w:style w:type="paragraph" w:customStyle="1" w:styleId="PresCode">
    <w:name w:val="PresCode"/>
    <w:basedOn w:val="Code1"/>
    <w:link w:val="PresCodeChar"/>
    <w:qFormat/>
    <w:rsid w:val="00ED7B59"/>
    <w:pPr>
      <w:shd w:val="clear" w:color="auto" w:fill="C6D9F1" w:themeFill="text2" w:themeFillTint="33"/>
      <w:pPrChange w:id="2" w:author="anfarr" w:date="2009-02-09T21:00:00Z">
        <w:pPr>
          <w:tabs>
            <w:tab w:val="left" w:pos="1813"/>
          </w:tabs>
          <w:suppressAutoHyphens/>
          <w:spacing w:line="0" w:lineRule="atLeast"/>
        </w:pPr>
      </w:pPrChange>
    </w:pPr>
    <w:rPr>
      <w:rPrChange w:id="2" w:author="anfarr" w:date="2009-02-09T21:00:00Z">
        <w:rPr>
          <w:rFonts w:ascii="Courier New" w:hAnsi="Courier New"/>
          <w:color w:val="000080"/>
          <w:lang w:val="en-GB" w:eastAsia="ar-SA" w:bidi="en-US"/>
        </w:rPr>
      </w:rPrChange>
    </w:rPr>
  </w:style>
  <w:style w:type="character" w:customStyle="1" w:styleId="PresCodeChar">
    <w:name w:val="PresCode Char"/>
    <w:basedOn w:val="Code1Char"/>
    <w:link w:val="PresCode"/>
    <w:rsid w:val="00ED7B59"/>
    <w:rPr>
      <w:shd w:val="clear" w:color="auto" w:fill="C6D9F1" w:themeFill="text2" w:themeFillTint="33"/>
    </w:rPr>
  </w:style>
</w:styles>
</file>

<file path=word/webSettings.xml><?xml version="1.0" encoding="utf-8"?>
<w:webSettings xmlns:r="http://schemas.openxmlformats.org/officeDocument/2006/relationships" xmlns:w="http://schemas.openxmlformats.org/wordprocessingml/2006/main">
  <w:divs>
    <w:div w:id="326979308">
      <w:bodyDiv w:val="1"/>
      <w:marLeft w:val="0"/>
      <w:marRight w:val="0"/>
      <w:marTop w:val="0"/>
      <w:marBottom w:val="0"/>
      <w:divBdr>
        <w:top w:val="none" w:sz="0" w:space="0" w:color="auto"/>
        <w:left w:val="none" w:sz="0" w:space="0" w:color="auto"/>
        <w:bottom w:val="none" w:sz="0" w:space="0" w:color="auto"/>
        <w:right w:val="none" w:sz="0" w:space="0" w:color="auto"/>
      </w:divBdr>
      <w:divsChild>
        <w:div w:id="1765497451">
          <w:marLeft w:val="360"/>
          <w:marRight w:val="0"/>
          <w:marTop w:val="168"/>
          <w:marBottom w:val="67"/>
          <w:divBdr>
            <w:top w:val="none" w:sz="0" w:space="0" w:color="auto"/>
            <w:left w:val="none" w:sz="0" w:space="0" w:color="auto"/>
            <w:bottom w:val="none" w:sz="0" w:space="0" w:color="auto"/>
            <w:right w:val="none" w:sz="0" w:space="0" w:color="auto"/>
          </w:divBdr>
        </w:div>
        <w:div w:id="1563516080">
          <w:marLeft w:val="907"/>
          <w:marRight w:val="0"/>
          <w:marTop w:val="144"/>
          <w:marBottom w:val="58"/>
          <w:divBdr>
            <w:top w:val="none" w:sz="0" w:space="0" w:color="auto"/>
            <w:left w:val="none" w:sz="0" w:space="0" w:color="auto"/>
            <w:bottom w:val="none" w:sz="0" w:space="0" w:color="auto"/>
            <w:right w:val="none" w:sz="0" w:space="0" w:color="auto"/>
          </w:divBdr>
        </w:div>
        <w:div w:id="1845709400">
          <w:marLeft w:val="907"/>
          <w:marRight w:val="0"/>
          <w:marTop w:val="144"/>
          <w:marBottom w:val="58"/>
          <w:divBdr>
            <w:top w:val="none" w:sz="0" w:space="0" w:color="auto"/>
            <w:left w:val="none" w:sz="0" w:space="0" w:color="auto"/>
            <w:bottom w:val="none" w:sz="0" w:space="0" w:color="auto"/>
            <w:right w:val="none" w:sz="0" w:space="0" w:color="auto"/>
          </w:divBdr>
        </w:div>
        <w:div w:id="748697904">
          <w:marLeft w:val="360"/>
          <w:marRight w:val="0"/>
          <w:marTop w:val="168"/>
          <w:marBottom w:val="67"/>
          <w:divBdr>
            <w:top w:val="none" w:sz="0" w:space="0" w:color="auto"/>
            <w:left w:val="none" w:sz="0" w:space="0" w:color="auto"/>
            <w:bottom w:val="none" w:sz="0" w:space="0" w:color="auto"/>
            <w:right w:val="none" w:sz="0" w:space="0" w:color="auto"/>
          </w:divBdr>
        </w:div>
        <w:div w:id="1939630280">
          <w:marLeft w:val="907"/>
          <w:marRight w:val="0"/>
          <w:marTop w:val="144"/>
          <w:marBottom w:val="58"/>
          <w:divBdr>
            <w:top w:val="none" w:sz="0" w:space="0" w:color="auto"/>
            <w:left w:val="none" w:sz="0" w:space="0" w:color="auto"/>
            <w:bottom w:val="none" w:sz="0" w:space="0" w:color="auto"/>
            <w:right w:val="none" w:sz="0" w:space="0" w:color="auto"/>
          </w:divBdr>
        </w:div>
        <w:div w:id="1932347659">
          <w:marLeft w:val="907"/>
          <w:marRight w:val="0"/>
          <w:marTop w:val="144"/>
          <w:marBottom w:val="58"/>
          <w:divBdr>
            <w:top w:val="none" w:sz="0" w:space="0" w:color="auto"/>
            <w:left w:val="none" w:sz="0" w:space="0" w:color="auto"/>
            <w:bottom w:val="none" w:sz="0" w:space="0" w:color="auto"/>
            <w:right w:val="none" w:sz="0" w:space="0" w:color="auto"/>
          </w:divBdr>
        </w:div>
        <w:div w:id="1177964699">
          <w:marLeft w:val="1440"/>
          <w:marRight w:val="0"/>
          <w:marTop w:val="120"/>
          <w:marBottom w:val="48"/>
          <w:divBdr>
            <w:top w:val="none" w:sz="0" w:space="0" w:color="auto"/>
            <w:left w:val="none" w:sz="0" w:space="0" w:color="auto"/>
            <w:bottom w:val="none" w:sz="0" w:space="0" w:color="auto"/>
            <w:right w:val="none" w:sz="0" w:space="0" w:color="auto"/>
          </w:divBdr>
        </w:div>
        <w:div w:id="1999264691">
          <w:marLeft w:val="1440"/>
          <w:marRight w:val="0"/>
          <w:marTop w:val="120"/>
          <w:marBottom w:val="48"/>
          <w:divBdr>
            <w:top w:val="none" w:sz="0" w:space="0" w:color="auto"/>
            <w:left w:val="none" w:sz="0" w:space="0" w:color="auto"/>
            <w:bottom w:val="none" w:sz="0" w:space="0" w:color="auto"/>
            <w:right w:val="none" w:sz="0" w:space="0" w:color="auto"/>
          </w:divBdr>
        </w:div>
        <w:div w:id="46993289">
          <w:marLeft w:val="1440"/>
          <w:marRight w:val="0"/>
          <w:marTop w:val="120"/>
          <w:marBottom w:val="48"/>
          <w:divBdr>
            <w:top w:val="none" w:sz="0" w:space="0" w:color="auto"/>
            <w:left w:val="none" w:sz="0" w:space="0" w:color="auto"/>
            <w:bottom w:val="none" w:sz="0" w:space="0" w:color="auto"/>
            <w:right w:val="none" w:sz="0" w:space="0" w:color="auto"/>
          </w:divBdr>
        </w:div>
      </w:divsChild>
    </w:div>
    <w:div w:id="498695992">
      <w:bodyDiv w:val="1"/>
      <w:marLeft w:val="0"/>
      <w:marRight w:val="0"/>
      <w:marTop w:val="0"/>
      <w:marBottom w:val="0"/>
      <w:divBdr>
        <w:top w:val="none" w:sz="0" w:space="0" w:color="auto"/>
        <w:left w:val="none" w:sz="0" w:space="0" w:color="auto"/>
        <w:bottom w:val="none" w:sz="0" w:space="0" w:color="auto"/>
        <w:right w:val="none" w:sz="0" w:space="0" w:color="auto"/>
      </w:divBdr>
      <w:divsChild>
        <w:div w:id="1270819706">
          <w:marLeft w:val="360"/>
          <w:marRight w:val="0"/>
          <w:marTop w:val="168"/>
          <w:marBottom w:val="67"/>
          <w:divBdr>
            <w:top w:val="none" w:sz="0" w:space="0" w:color="auto"/>
            <w:left w:val="none" w:sz="0" w:space="0" w:color="auto"/>
            <w:bottom w:val="none" w:sz="0" w:space="0" w:color="auto"/>
            <w:right w:val="none" w:sz="0" w:space="0" w:color="auto"/>
          </w:divBdr>
        </w:div>
        <w:div w:id="94442710">
          <w:marLeft w:val="360"/>
          <w:marRight w:val="0"/>
          <w:marTop w:val="168"/>
          <w:marBottom w:val="67"/>
          <w:divBdr>
            <w:top w:val="none" w:sz="0" w:space="0" w:color="auto"/>
            <w:left w:val="none" w:sz="0" w:space="0" w:color="auto"/>
            <w:bottom w:val="none" w:sz="0" w:space="0" w:color="auto"/>
            <w:right w:val="none" w:sz="0" w:space="0" w:color="auto"/>
          </w:divBdr>
        </w:div>
        <w:div w:id="1978804116">
          <w:marLeft w:val="907"/>
          <w:marRight w:val="0"/>
          <w:marTop w:val="144"/>
          <w:marBottom w:val="58"/>
          <w:divBdr>
            <w:top w:val="none" w:sz="0" w:space="0" w:color="auto"/>
            <w:left w:val="none" w:sz="0" w:space="0" w:color="auto"/>
            <w:bottom w:val="none" w:sz="0" w:space="0" w:color="auto"/>
            <w:right w:val="none" w:sz="0" w:space="0" w:color="auto"/>
          </w:divBdr>
        </w:div>
        <w:div w:id="1896772502">
          <w:marLeft w:val="360"/>
          <w:marRight w:val="0"/>
          <w:marTop w:val="168"/>
          <w:marBottom w:val="67"/>
          <w:divBdr>
            <w:top w:val="none" w:sz="0" w:space="0" w:color="auto"/>
            <w:left w:val="none" w:sz="0" w:space="0" w:color="auto"/>
            <w:bottom w:val="none" w:sz="0" w:space="0" w:color="auto"/>
            <w:right w:val="none" w:sz="0" w:space="0" w:color="auto"/>
          </w:divBdr>
        </w:div>
        <w:div w:id="1791819870">
          <w:marLeft w:val="907"/>
          <w:marRight w:val="0"/>
          <w:marTop w:val="144"/>
          <w:marBottom w:val="58"/>
          <w:divBdr>
            <w:top w:val="none" w:sz="0" w:space="0" w:color="auto"/>
            <w:left w:val="none" w:sz="0" w:space="0" w:color="auto"/>
            <w:bottom w:val="none" w:sz="0" w:space="0" w:color="auto"/>
            <w:right w:val="none" w:sz="0" w:space="0" w:color="auto"/>
          </w:divBdr>
        </w:div>
        <w:div w:id="376667909">
          <w:marLeft w:val="360"/>
          <w:marRight w:val="0"/>
          <w:marTop w:val="168"/>
          <w:marBottom w:val="67"/>
          <w:divBdr>
            <w:top w:val="none" w:sz="0" w:space="0" w:color="auto"/>
            <w:left w:val="none" w:sz="0" w:space="0" w:color="auto"/>
            <w:bottom w:val="none" w:sz="0" w:space="0" w:color="auto"/>
            <w:right w:val="none" w:sz="0" w:space="0" w:color="auto"/>
          </w:divBdr>
        </w:div>
      </w:divsChild>
    </w:div>
    <w:div w:id="830369685">
      <w:bodyDiv w:val="1"/>
      <w:marLeft w:val="0"/>
      <w:marRight w:val="0"/>
      <w:marTop w:val="0"/>
      <w:marBottom w:val="0"/>
      <w:divBdr>
        <w:top w:val="none" w:sz="0" w:space="0" w:color="auto"/>
        <w:left w:val="none" w:sz="0" w:space="0" w:color="auto"/>
        <w:bottom w:val="none" w:sz="0" w:space="0" w:color="auto"/>
        <w:right w:val="none" w:sz="0" w:space="0" w:color="auto"/>
      </w:divBdr>
      <w:divsChild>
        <w:div w:id="1937327000">
          <w:marLeft w:val="907"/>
          <w:marRight w:val="0"/>
          <w:marTop w:val="144"/>
          <w:marBottom w:val="58"/>
          <w:divBdr>
            <w:top w:val="none" w:sz="0" w:space="0" w:color="auto"/>
            <w:left w:val="none" w:sz="0" w:space="0" w:color="auto"/>
            <w:bottom w:val="none" w:sz="0" w:space="0" w:color="auto"/>
            <w:right w:val="none" w:sz="0" w:space="0" w:color="auto"/>
          </w:divBdr>
        </w:div>
        <w:div w:id="1528761748">
          <w:marLeft w:val="907"/>
          <w:marRight w:val="0"/>
          <w:marTop w:val="144"/>
          <w:marBottom w:val="58"/>
          <w:divBdr>
            <w:top w:val="none" w:sz="0" w:space="0" w:color="auto"/>
            <w:left w:val="none" w:sz="0" w:space="0" w:color="auto"/>
            <w:bottom w:val="none" w:sz="0" w:space="0" w:color="auto"/>
            <w:right w:val="none" w:sz="0" w:space="0" w:color="auto"/>
          </w:divBdr>
        </w:div>
        <w:div w:id="123281578">
          <w:marLeft w:val="907"/>
          <w:marRight w:val="0"/>
          <w:marTop w:val="144"/>
          <w:marBottom w:val="58"/>
          <w:divBdr>
            <w:top w:val="none" w:sz="0" w:space="0" w:color="auto"/>
            <w:left w:val="none" w:sz="0" w:space="0" w:color="auto"/>
            <w:bottom w:val="none" w:sz="0" w:space="0" w:color="auto"/>
            <w:right w:val="none" w:sz="0" w:space="0" w:color="auto"/>
          </w:divBdr>
        </w:div>
        <w:div w:id="782843575">
          <w:marLeft w:val="1440"/>
          <w:marRight w:val="0"/>
          <w:marTop w:val="120"/>
          <w:marBottom w:val="48"/>
          <w:divBdr>
            <w:top w:val="none" w:sz="0" w:space="0" w:color="auto"/>
            <w:left w:val="none" w:sz="0" w:space="0" w:color="auto"/>
            <w:bottom w:val="none" w:sz="0" w:space="0" w:color="auto"/>
            <w:right w:val="none" w:sz="0" w:space="0" w:color="auto"/>
          </w:divBdr>
        </w:div>
        <w:div w:id="90779833">
          <w:marLeft w:val="1440"/>
          <w:marRight w:val="0"/>
          <w:marTop w:val="120"/>
          <w:marBottom w:val="48"/>
          <w:divBdr>
            <w:top w:val="none" w:sz="0" w:space="0" w:color="auto"/>
            <w:left w:val="none" w:sz="0" w:space="0" w:color="auto"/>
            <w:bottom w:val="none" w:sz="0" w:space="0" w:color="auto"/>
            <w:right w:val="none" w:sz="0" w:space="0" w:color="auto"/>
          </w:divBdr>
        </w:div>
      </w:divsChild>
    </w:div>
    <w:div w:id="884760876">
      <w:bodyDiv w:val="1"/>
      <w:marLeft w:val="0"/>
      <w:marRight w:val="0"/>
      <w:marTop w:val="0"/>
      <w:marBottom w:val="0"/>
      <w:divBdr>
        <w:top w:val="none" w:sz="0" w:space="0" w:color="auto"/>
        <w:left w:val="none" w:sz="0" w:space="0" w:color="auto"/>
        <w:bottom w:val="none" w:sz="0" w:space="0" w:color="auto"/>
        <w:right w:val="none" w:sz="0" w:space="0" w:color="auto"/>
      </w:divBdr>
    </w:div>
    <w:div w:id="1243637738">
      <w:bodyDiv w:val="1"/>
      <w:marLeft w:val="0"/>
      <w:marRight w:val="0"/>
      <w:marTop w:val="0"/>
      <w:marBottom w:val="0"/>
      <w:divBdr>
        <w:top w:val="none" w:sz="0" w:space="0" w:color="auto"/>
        <w:left w:val="none" w:sz="0" w:space="0" w:color="auto"/>
        <w:bottom w:val="none" w:sz="0" w:space="0" w:color="auto"/>
        <w:right w:val="none" w:sz="0" w:space="0" w:color="auto"/>
      </w:divBdr>
      <w:divsChild>
        <w:div w:id="2107845704">
          <w:marLeft w:val="360"/>
          <w:marRight w:val="0"/>
          <w:marTop w:val="168"/>
          <w:marBottom w:val="67"/>
          <w:divBdr>
            <w:top w:val="none" w:sz="0" w:space="0" w:color="auto"/>
            <w:left w:val="none" w:sz="0" w:space="0" w:color="auto"/>
            <w:bottom w:val="none" w:sz="0" w:space="0" w:color="auto"/>
            <w:right w:val="none" w:sz="0" w:space="0" w:color="auto"/>
          </w:divBdr>
        </w:div>
      </w:divsChild>
    </w:div>
    <w:div w:id="1527913792">
      <w:bodyDiv w:val="1"/>
      <w:marLeft w:val="0"/>
      <w:marRight w:val="0"/>
      <w:marTop w:val="0"/>
      <w:marBottom w:val="0"/>
      <w:divBdr>
        <w:top w:val="none" w:sz="0" w:space="0" w:color="auto"/>
        <w:left w:val="none" w:sz="0" w:space="0" w:color="auto"/>
        <w:bottom w:val="none" w:sz="0" w:space="0" w:color="auto"/>
        <w:right w:val="none" w:sz="0" w:space="0" w:color="auto"/>
      </w:divBdr>
      <w:divsChild>
        <w:div w:id="2060859058">
          <w:marLeft w:val="360"/>
          <w:marRight w:val="0"/>
          <w:marTop w:val="168"/>
          <w:marBottom w:val="67"/>
          <w:divBdr>
            <w:top w:val="none" w:sz="0" w:space="0" w:color="auto"/>
            <w:left w:val="none" w:sz="0" w:space="0" w:color="auto"/>
            <w:bottom w:val="none" w:sz="0" w:space="0" w:color="auto"/>
            <w:right w:val="none" w:sz="0" w:space="0" w:color="auto"/>
          </w:divBdr>
        </w:div>
      </w:divsChild>
    </w:div>
    <w:div w:id="1791625930">
      <w:bodyDiv w:val="1"/>
      <w:marLeft w:val="0"/>
      <w:marRight w:val="0"/>
      <w:marTop w:val="0"/>
      <w:marBottom w:val="0"/>
      <w:divBdr>
        <w:top w:val="none" w:sz="0" w:space="0" w:color="auto"/>
        <w:left w:val="none" w:sz="0" w:space="0" w:color="auto"/>
        <w:bottom w:val="none" w:sz="0" w:space="0" w:color="auto"/>
        <w:right w:val="none" w:sz="0" w:space="0" w:color="auto"/>
      </w:divBdr>
      <w:divsChild>
        <w:div w:id="174804641">
          <w:marLeft w:val="360"/>
          <w:marRight w:val="0"/>
          <w:marTop w:val="168"/>
          <w:marBottom w:val="67"/>
          <w:divBdr>
            <w:top w:val="none" w:sz="0" w:space="0" w:color="auto"/>
            <w:left w:val="none" w:sz="0" w:space="0" w:color="auto"/>
            <w:bottom w:val="none" w:sz="0" w:space="0" w:color="auto"/>
            <w:right w:val="none" w:sz="0" w:space="0" w:color="auto"/>
          </w:divBdr>
        </w:div>
        <w:div w:id="563174709">
          <w:marLeft w:val="907"/>
          <w:marRight w:val="0"/>
          <w:marTop w:val="144"/>
          <w:marBottom w:val="58"/>
          <w:divBdr>
            <w:top w:val="none" w:sz="0" w:space="0" w:color="auto"/>
            <w:left w:val="none" w:sz="0" w:space="0" w:color="auto"/>
            <w:bottom w:val="none" w:sz="0" w:space="0" w:color="auto"/>
            <w:right w:val="none" w:sz="0" w:space="0" w:color="auto"/>
          </w:divBdr>
        </w:div>
        <w:div w:id="1516455441">
          <w:marLeft w:val="1440"/>
          <w:marRight w:val="0"/>
          <w:marTop w:val="120"/>
          <w:marBottom w:val="48"/>
          <w:divBdr>
            <w:top w:val="none" w:sz="0" w:space="0" w:color="auto"/>
            <w:left w:val="none" w:sz="0" w:space="0" w:color="auto"/>
            <w:bottom w:val="none" w:sz="0" w:space="0" w:color="auto"/>
            <w:right w:val="none" w:sz="0" w:space="0" w:color="auto"/>
          </w:divBdr>
        </w:div>
        <w:div w:id="366412224">
          <w:marLeft w:val="1440"/>
          <w:marRight w:val="0"/>
          <w:marTop w:val="120"/>
          <w:marBottom w:val="48"/>
          <w:divBdr>
            <w:top w:val="none" w:sz="0" w:space="0" w:color="auto"/>
            <w:left w:val="none" w:sz="0" w:space="0" w:color="auto"/>
            <w:bottom w:val="none" w:sz="0" w:space="0" w:color="auto"/>
            <w:right w:val="none" w:sz="0" w:space="0" w:color="auto"/>
          </w:divBdr>
        </w:div>
        <w:div w:id="567106410">
          <w:marLeft w:val="1440"/>
          <w:marRight w:val="0"/>
          <w:marTop w:val="120"/>
          <w:marBottom w:val="48"/>
          <w:divBdr>
            <w:top w:val="none" w:sz="0" w:space="0" w:color="auto"/>
            <w:left w:val="none" w:sz="0" w:space="0" w:color="auto"/>
            <w:bottom w:val="none" w:sz="0" w:space="0" w:color="auto"/>
            <w:right w:val="none" w:sz="0" w:space="0" w:color="auto"/>
          </w:divBdr>
        </w:div>
        <w:div w:id="247613806">
          <w:marLeft w:val="360"/>
          <w:marRight w:val="0"/>
          <w:marTop w:val="168"/>
          <w:marBottom w:val="67"/>
          <w:divBdr>
            <w:top w:val="none" w:sz="0" w:space="0" w:color="auto"/>
            <w:left w:val="none" w:sz="0" w:space="0" w:color="auto"/>
            <w:bottom w:val="none" w:sz="0" w:space="0" w:color="auto"/>
            <w:right w:val="none" w:sz="0" w:space="0" w:color="auto"/>
          </w:divBdr>
        </w:div>
        <w:div w:id="461509029">
          <w:marLeft w:val="907"/>
          <w:marRight w:val="0"/>
          <w:marTop w:val="144"/>
          <w:marBottom w:val="5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www.hp.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chematron.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cfengine.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quattor.web.cern.ch/quattor" TargetMode="External"/><Relationship Id="rId20" Type="http://schemas.openxmlformats.org/officeDocument/2006/relationships/hyperlink" Target="http://www.w3.org/XML/S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iki.smartfrog.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artfrog.svn.sourceforge.net/viewvc/*checkout*/smartfrog/trunk/core/smartfrog/docs/csfExtensions.pdf" TargetMode="External"/><Relationship Id="rId10" Type="http://schemas.openxmlformats.org/officeDocument/2006/relationships/image" Target="media/image2.png"/><Relationship Id="rId19" Type="http://schemas.openxmlformats.org/officeDocument/2006/relationships/hyperlink" Target="http://www.dmtf.org/standards/cim/" TargetMode="External"/><Relationship Id="rId4" Type="http://schemas.openxmlformats.org/officeDocument/2006/relationships/settings" Target="settings.xml"/><Relationship Id="rId9" Type="http://schemas.openxmlformats.org/officeDocument/2006/relationships/image" Target="cid:image002.jpg@01C87E01.55735CF0" TargetMode="External"/><Relationship Id="rId14" Type="http://schemas.openxmlformats.org/officeDocument/2006/relationships/image" Target="media/image6.png"/><Relationship Id="rId22" Type="http://schemas.openxmlformats.org/officeDocument/2006/relationships/hyperlink" Target="http://www.eclipse-cl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9C727-1462-4F85-8FB0-61CCDCB66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25</Pages>
  <Words>10608</Words>
  <Characters>60470</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hp labs</Company>
  <LinksUpToDate>false</LinksUpToDate>
  <CharactersWithSpaces>70937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anfarr</dc:creator>
  <cp:keywords/>
  <dc:description/>
  <cp:lastModifiedBy>anfarr</cp:lastModifiedBy>
  <cp:revision>53</cp:revision>
  <cp:lastPrinted>2009-01-19T11:46:00Z</cp:lastPrinted>
  <dcterms:created xsi:type="dcterms:W3CDTF">2009-01-21T20:58:00Z</dcterms:created>
  <dcterms:modified xsi:type="dcterms:W3CDTF">2009-02-09T22:42:00Z</dcterms:modified>
</cp:coreProperties>
</file>